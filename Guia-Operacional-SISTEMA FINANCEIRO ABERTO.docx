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FF38A" w14:textId="77777777" w:rsidR="007526FF" w:rsidRDefault="007526FF" w:rsidP="000616EB">
      <w:pPr>
        <w:jc w:val="center"/>
        <w:rPr>
          <w:ins w:id="0" w:author="Miranda, Pedro" w:date="2020-07-22T07:10:00Z"/>
          <w:b/>
          <w:sz w:val="56"/>
          <w:lang w:val="pt-BR"/>
        </w:rPr>
      </w:pPr>
    </w:p>
    <w:p w14:paraId="5DD106BA" w14:textId="77777777" w:rsidR="007526FF" w:rsidRDefault="007526FF" w:rsidP="000616EB">
      <w:pPr>
        <w:jc w:val="center"/>
        <w:rPr>
          <w:ins w:id="1" w:author="Miranda, Pedro" w:date="2020-07-22T07:10:00Z"/>
          <w:b/>
          <w:sz w:val="56"/>
          <w:lang w:val="pt-BR"/>
        </w:rPr>
      </w:pPr>
    </w:p>
    <w:p w14:paraId="78A47BEB" w14:textId="77777777" w:rsidR="007526FF" w:rsidRDefault="007526FF" w:rsidP="000616EB">
      <w:pPr>
        <w:jc w:val="center"/>
        <w:rPr>
          <w:ins w:id="2" w:author="Miranda, Pedro" w:date="2020-07-22T07:10:00Z"/>
          <w:b/>
          <w:sz w:val="56"/>
          <w:lang w:val="pt-BR"/>
        </w:rPr>
      </w:pPr>
      <w:bookmarkStart w:id="3" w:name="_GoBack"/>
      <w:bookmarkEnd w:id="3"/>
    </w:p>
    <w:p w14:paraId="0E4643DD" w14:textId="77777777" w:rsidR="007526FF" w:rsidRDefault="007526FF" w:rsidP="000616EB">
      <w:pPr>
        <w:jc w:val="center"/>
        <w:rPr>
          <w:ins w:id="4" w:author="Miranda, Pedro" w:date="2020-07-22T07:10:00Z"/>
          <w:b/>
          <w:sz w:val="56"/>
          <w:lang w:val="pt-BR"/>
        </w:rPr>
      </w:pPr>
    </w:p>
    <w:p w14:paraId="59907159" w14:textId="77777777" w:rsidR="007526FF" w:rsidRDefault="007526FF" w:rsidP="000616EB">
      <w:pPr>
        <w:jc w:val="center"/>
        <w:rPr>
          <w:ins w:id="5" w:author="Miranda, Pedro" w:date="2020-07-22T07:10:00Z"/>
          <w:b/>
          <w:sz w:val="56"/>
          <w:lang w:val="pt-BR"/>
        </w:rPr>
      </w:pPr>
    </w:p>
    <w:p w14:paraId="1BAC313C" w14:textId="77777777" w:rsidR="007526FF" w:rsidRDefault="007526FF" w:rsidP="000616EB">
      <w:pPr>
        <w:jc w:val="center"/>
        <w:rPr>
          <w:ins w:id="6" w:author="Miranda, Pedro" w:date="2020-07-22T07:10:00Z"/>
          <w:b/>
          <w:sz w:val="56"/>
          <w:lang w:val="pt-BR"/>
        </w:rPr>
      </w:pPr>
    </w:p>
    <w:p w14:paraId="18413FB1" w14:textId="77777777" w:rsidR="007526FF" w:rsidRDefault="007526FF" w:rsidP="000616EB">
      <w:pPr>
        <w:jc w:val="center"/>
        <w:rPr>
          <w:ins w:id="7" w:author="Miranda, Pedro" w:date="2020-07-22T07:10:00Z"/>
          <w:b/>
          <w:sz w:val="56"/>
          <w:lang w:val="pt-BR"/>
        </w:rPr>
      </w:pPr>
    </w:p>
    <w:p w14:paraId="48BA1642" w14:textId="37E99D38" w:rsidR="00B250C1" w:rsidRPr="000616EB" w:rsidRDefault="006B5CD7" w:rsidP="000616EB">
      <w:pPr>
        <w:jc w:val="center"/>
        <w:rPr>
          <w:b/>
          <w:sz w:val="56"/>
          <w:lang w:val="pt-BR"/>
        </w:rPr>
      </w:pPr>
      <w:r w:rsidRPr="000616EB">
        <w:rPr>
          <w:b/>
          <w:sz w:val="56"/>
          <w:lang w:val="pt-BR"/>
        </w:rPr>
        <w:t>SISTEMA FINANCEIRO ABERTO</w:t>
      </w:r>
    </w:p>
    <w:p w14:paraId="25F4C2C9" w14:textId="77777777" w:rsidR="006B5CD7" w:rsidRPr="000616EB" w:rsidRDefault="006B5CD7" w:rsidP="000616EB">
      <w:pPr>
        <w:jc w:val="center"/>
        <w:rPr>
          <w:sz w:val="40"/>
          <w:lang w:val="pt-BR"/>
        </w:rPr>
      </w:pPr>
      <w:r w:rsidRPr="000616EB">
        <w:rPr>
          <w:sz w:val="40"/>
          <w:lang w:val="pt-BR"/>
        </w:rPr>
        <w:t>Guia Operacional</w:t>
      </w:r>
    </w:p>
    <w:p w14:paraId="39E16692" w14:textId="77777777" w:rsidR="006B5CD7" w:rsidRDefault="006B5CD7">
      <w:pPr>
        <w:rPr>
          <w:lang w:val="pt-BR"/>
        </w:rPr>
      </w:pPr>
    </w:p>
    <w:p w14:paraId="1728C8CE" w14:textId="77777777" w:rsidR="006B5CD7" w:rsidRDefault="006B5CD7">
      <w:pPr>
        <w:rPr>
          <w:lang w:val="pt-BR"/>
        </w:rPr>
      </w:pPr>
    </w:p>
    <w:p w14:paraId="12AC518B" w14:textId="77777777" w:rsidR="000616EB" w:rsidRDefault="000616EB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77C0F8A4" w14:textId="77777777" w:rsidR="006B5CD7" w:rsidRDefault="000616EB" w:rsidP="00D26387">
      <w:pPr>
        <w:jc w:val="both"/>
        <w:rPr>
          <w:lang w:val="pt-BR"/>
        </w:rPr>
      </w:pPr>
      <w:r>
        <w:rPr>
          <w:b/>
          <w:bCs/>
          <w:lang w:val="pt-BR"/>
        </w:rPr>
        <w:lastRenderedPageBreak/>
        <w:t>AVISO</w:t>
      </w:r>
      <w:r w:rsidR="006B5CD7" w:rsidRPr="006B5CD7">
        <w:rPr>
          <w:lang w:val="pt-BR"/>
        </w:rPr>
        <w:br/>
      </w:r>
      <w:r w:rsidR="006B5CD7" w:rsidRPr="006B5CD7">
        <w:rPr>
          <w:lang w:val="pt-BR"/>
        </w:rPr>
        <w:br/>
      </w:r>
      <w:commentRangeStart w:id="8"/>
      <w:r w:rsidR="006B5CD7" w:rsidRPr="006B5CD7">
        <w:rPr>
          <w:lang w:val="pt-BR"/>
        </w:rPr>
        <w:t>O conteúdo do Guia Operacional não constitue recomendação legal</w:t>
      </w:r>
      <w:r>
        <w:rPr>
          <w:lang w:val="pt-BR"/>
        </w:rPr>
        <w:t>.</w:t>
      </w:r>
      <w:r w:rsidR="006B5CD7" w:rsidRPr="006B5CD7">
        <w:rPr>
          <w:lang w:val="pt-BR"/>
        </w:rPr>
        <w:t xml:space="preserve"> </w:t>
      </w:r>
      <w:r>
        <w:rPr>
          <w:lang w:val="pt-BR"/>
        </w:rPr>
        <w:t>E</w:t>
      </w:r>
      <w:r w:rsidR="006B5CD7" w:rsidRPr="006B5CD7">
        <w:rPr>
          <w:lang w:val="pt-BR"/>
        </w:rPr>
        <w:t>m que pese ter se baseado nas atuais legislações, regulamentações e melhores práticas vigentes, não é uma lista completa das obrigações legais que devem se aplicar aos participantes. Embora tenha a intenção de ser consistente com as regulamentações e leis, no caso de haver algum conflito com as regulamentações e/ou leis</w:t>
      </w:r>
      <w:r>
        <w:rPr>
          <w:lang w:val="pt-BR"/>
        </w:rPr>
        <w:t>,</w:t>
      </w:r>
      <w:r w:rsidR="006B5CD7" w:rsidRPr="006B5CD7">
        <w:rPr>
          <w:lang w:val="pt-BR"/>
        </w:rPr>
        <w:t xml:space="preserve"> estas devem ser acatadas. Os participantes são os responsáveis por estar em conformidade com todas as regulamentações e leis vigentes.</w:t>
      </w:r>
      <w:commentRangeEnd w:id="8"/>
      <w:r w:rsidR="00884E15">
        <w:rPr>
          <w:rStyle w:val="CommentReference"/>
        </w:rPr>
        <w:commentReference w:id="8"/>
      </w:r>
    </w:p>
    <w:p w14:paraId="410F9FCB" w14:textId="77777777" w:rsidR="006B5CD7" w:rsidRDefault="006B5CD7">
      <w:pPr>
        <w:rPr>
          <w:lang w:val="pt-BR"/>
        </w:rPr>
      </w:pPr>
    </w:p>
    <w:p w14:paraId="0F71FE19" w14:textId="77777777" w:rsidR="000616EB" w:rsidRDefault="000616EB">
      <w:pPr>
        <w:rPr>
          <w:lang w:val="pt-BR"/>
        </w:rPr>
      </w:pPr>
      <w:r>
        <w:rPr>
          <w:lang w:val="pt-BR"/>
        </w:rPr>
        <w:br w:type="page"/>
      </w:r>
    </w:p>
    <w:customXmlInsRangeStart w:id="9" w:author="Miranda, Pedro" w:date="2020-07-22T07:09:00Z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50425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9"/>
        <w:p w14:paraId="5AD2C493" w14:textId="4AF316A1" w:rsidR="00F80866" w:rsidRDefault="00F80866">
          <w:pPr>
            <w:pStyle w:val="TOCHeading"/>
            <w:rPr>
              <w:ins w:id="10" w:author="Miranda, Pedro" w:date="2020-07-22T07:09:00Z"/>
            </w:rPr>
          </w:pPr>
          <w:proofErr w:type="spellStart"/>
          <w:ins w:id="11" w:author="Miranda, Pedro" w:date="2020-07-22T07:10:00Z">
            <w:r>
              <w:t>Conteúdo</w:t>
            </w:r>
          </w:ins>
          <w:proofErr w:type="spellEnd"/>
        </w:p>
        <w:p w14:paraId="08D45539" w14:textId="61DE09B4" w:rsidR="009573FB" w:rsidRDefault="00F80866">
          <w:pPr>
            <w:pStyle w:val="TOC1"/>
            <w:tabs>
              <w:tab w:val="right" w:leader="dot" w:pos="10456"/>
            </w:tabs>
            <w:rPr>
              <w:ins w:id="12" w:author="Castro Fabregas, Jordi" w:date="2020-07-22T19:59:00Z"/>
              <w:rFonts w:eastAsiaTheme="minorEastAsia"/>
              <w:noProof/>
              <w:lang w:val="en-US"/>
            </w:rPr>
          </w:pPr>
          <w:ins w:id="13" w:author="Miranda, Pedro" w:date="2020-07-22T07:0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14" w:author="Castro Fabregas, Jordi" w:date="2020-07-22T19:59:00Z">
            <w:r w:rsidR="009573FB" w:rsidRPr="00B566DD">
              <w:rPr>
                <w:rStyle w:val="Hyperlink"/>
                <w:noProof/>
              </w:rPr>
              <w:fldChar w:fldCharType="begin"/>
            </w:r>
            <w:r w:rsidR="009573FB" w:rsidRPr="00B566DD">
              <w:rPr>
                <w:rStyle w:val="Hyperlink"/>
                <w:noProof/>
              </w:rPr>
              <w:instrText xml:space="preserve"> </w:instrText>
            </w:r>
            <w:r w:rsidR="009573FB">
              <w:rPr>
                <w:noProof/>
              </w:rPr>
              <w:instrText>HYPERLINK \l "_Toc46340366"</w:instrText>
            </w:r>
            <w:r w:rsidR="009573FB" w:rsidRPr="00B566DD">
              <w:rPr>
                <w:rStyle w:val="Hyperlink"/>
                <w:noProof/>
              </w:rPr>
              <w:instrText xml:space="preserve"> </w:instrText>
            </w:r>
            <w:r w:rsidR="009573FB" w:rsidRPr="00B566DD">
              <w:rPr>
                <w:rStyle w:val="Hyperlink"/>
                <w:noProof/>
              </w:rPr>
              <w:fldChar w:fldCharType="separate"/>
            </w:r>
            <w:r w:rsidR="009573FB" w:rsidRPr="00B566DD">
              <w:rPr>
                <w:rStyle w:val="Hyperlink"/>
                <w:noProof/>
                <w:lang w:val="pt-BR"/>
              </w:rPr>
              <w:t>INTRODUÇÃO</w:t>
            </w:r>
            <w:r w:rsidR="009573FB">
              <w:rPr>
                <w:noProof/>
                <w:webHidden/>
              </w:rPr>
              <w:tab/>
            </w:r>
            <w:r w:rsidR="009573FB">
              <w:rPr>
                <w:noProof/>
                <w:webHidden/>
              </w:rPr>
              <w:fldChar w:fldCharType="begin"/>
            </w:r>
            <w:r w:rsidR="009573FB">
              <w:rPr>
                <w:noProof/>
                <w:webHidden/>
              </w:rPr>
              <w:instrText xml:space="preserve"> PAGEREF _Toc46340366 \h </w:instrText>
            </w:r>
          </w:ins>
          <w:r w:rsidR="009573FB">
            <w:rPr>
              <w:noProof/>
              <w:webHidden/>
            </w:rPr>
          </w:r>
          <w:r w:rsidR="009573FB">
            <w:rPr>
              <w:noProof/>
              <w:webHidden/>
            </w:rPr>
            <w:fldChar w:fldCharType="separate"/>
          </w:r>
          <w:ins w:id="15" w:author="Castro Fabregas, Jordi" w:date="2020-07-22T19:59:00Z">
            <w:r w:rsidR="009573FB">
              <w:rPr>
                <w:noProof/>
                <w:webHidden/>
              </w:rPr>
              <w:t>4</w:t>
            </w:r>
            <w:r w:rsidR="009573FB">
              <w:rPr>
                <w:noProof/>
                <w:webHidden/>
              </w:rPr>
              <w:fldChar w:fldCharType="end"/>
            </w:r>
            <w:r w:rsidR="009573FB" w:rsidRPr="00B566DD">
              <w:rPr>
                <w:rStyle w:val="Hyperlink"/>
                <w:noProof/>
              </w:rPr>
              <w:fldChar w:fldCharType="end"/>
            </w:r>
          </w:ins>
        </w:p>
        <w:p w14:paraId="54D61C2F" w14:textId="6B3CCD5E" w:rsidR="009573FB" w:rsidRDefault="009573FB">
          <w:pPr>
            <w:pStyle w:val="TOC2"/>
            <w:tabs>
              <w:tab w:val="right" w:leader="dot" w:pos="10456"/>
            </w:tabs>
            <w:rPr>
              <w:ins w:id="16" w:author="Castro Fabregas, Jordi" w:date="2020-07-22T19:59:00Z"/>
              <w:rFonts w:eastAsiaTheme="minorEastAsia"/>
              <w:noProof/>
              <w:lang w:val="en-US"/>
            </w:rPr>
          </w:pPr>
          <w:ins w:id="1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OBJETIVO DO GUIA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50424EC" w14:textId="432BD77A" w:rsidR="009573FB" w:rsidRDefault="009573FB">
          <w:pPr>
            <w:pStyle w:val="TOC2"/>
            <w:tabs>
              <w:tab w:val="right" w:leader="dot" w:pos="10456"/>
            </w:tabs>
            <w:rPr>
              <w:ins w:id="19" w:author="Castro Fabregas, Jordi" w:date="2020-07-22T19:59:00Z"/>
              <w:rFonts w:eastAsiaTheme="minorEastAsia"/>
              <w:noProof/>
              <w:lang w:val="en-US"/>
            </w:rPr>
          </w:pPr>
          <w:ins w:id="2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UMA VISÃO GERAL SOBRE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B093025" w14:textId="52A2A3FD" w:rsidR="009573FB" w:rsidRDefault="009573FB">
          <w:pPr>
            <w:pStyle w:val="TOC3"/>
            <w:tabs>
              <w:tab w:val="right" w:leader="dot" w:pos="10456"/>
            </w:tabs>
            <w:rPr>
              <w:ins w:id="22" w:author="Castro Fabregas, Jordi" w:date="2020-07-22T19:59:00Z"/>
              <w:rFonts w:eastAsiaTheme="minorEastAsia"/>
              <w:noProof/>
              <w:lang w:val="en-US"/>
            </w:rPr>
          </w:pPr>
          <w:ins w:id="23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"_Toc46340369"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 que é o Sistema Financeiro Aberto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Castro Fabregas, Jordi" w:date="2020-07-22T19:59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A890769" w14:textId="16F745F2" w:rsidR="009573FB" w:rsidRDefault="009573FB">
          <w:pPr>
            <w:pStyle w:val="TOC3"/>
            <w:tabs>
              <w:tab w:val="right" w:leader="dot" w:pos="10456"/>
            </w:tabs>
            <w:rPr>
              <w:ins w:id="25" w:author="Castro Fabregas, Jordi" w:date="2020-07-22T19:59:00Z"/>
              <w:rFonts w:eastAsiaTheme="minorEastAsia"/>
              <w:noProof/>
              <w:lang w:val="en-US"/>
            </w:rPr>
          </w:pPr>
          <w:ins w:id="2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A Convenção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Castro Fabregas, Jordi" w:date="2020-07-22T19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65EE064F" w14:textId="46FE6854" w:rsidR="009573FB" w:rsidRDefault="009573FB">
          <w:pPr>
            <w:pStyle w:val="TOC3"/>
            <w:tabs>
              <w:tab w:val="right" w:leader="dot" w:pos="10456"/>
            </w:tabs>
            <w:rPr>
              <w:ins w:id="28" w:author="Castro Fabregas, Jordi" w:date="2020-07-22T19:59:00Z"/>
              <w:rFonts w:eastAsiaTheme="minorEastAsia"/>
              <w:noProof/>
              <w:lang w:val="en-US"/>
            </w:rPr>
          </w:pPr>
          <w:ins w:id="2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O escopo de dados da 1ª fase do Open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774E341" w14:textId="68D0A078" w:rsidR="009573FB" w:rsidRDefault="009573FB">
          <w:pPr>
            <w:pStyle w:val="TOC3"/>
            <w:tabs>
              <w:tab w:val="right" w:leader="dot" w:pos="10456"/>
            </w:tabs>
            <w:rPr>
              <w:ins w:id="31" w:author="Castro Fabregas, Jordi" w:date="2020-07-22T19:59:00Z"/>
              <w:rFonts w:eastAsiaTheme="minorEastAsia"/>
              <w:noProof/>
              <w:lang w:val="en-US"/>
            </w:rPr>
          </w:pPr>
          <w:ins w:id="3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Os participantes do ecossistema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A3F3DA8" w14:textId="05C9FB15" w:rsidR="009573FB" w:rsidRDefault="009573FB">
          <w:pPr>
            <w:pStyle w:val="TOC3"/>
            <w:tabs>
              <w:tab w:val="right" w:leader="dot" w:pos="10456"/>
            </w:tabs>
            <w:rPr>
              <w:ins w:id="34" w:author="Castro Fabregas, Jordi" w:date="2020-07-22T19:59:00Z"/>
              <w:rFonts w:eastAsiaTheme="minorEastAsia"/>
              <w:noProof/>
              <w:lang w:val="en-US"/>
            </w:rPr>
          </w:pPr>
          <w:ins w:id="3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bCs/>
                <w:noProof/>
                <w:lang w:val="pt-BR"/>
              </w:rPr>
              <w:t>A segurança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Castro Fabregas, Jordi" w:date="2020-07-22T19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72D3869" w14:textId="46627BBA" w:rsidR="009573FB" w:rsidRDefault="009573FB">
          <w:pPr>
            <w:pStyle w:val="TOC1"/>
            <w:tabs>
              <w:tab w:val="right" w:leader="dot" w:pos="10456"/>
            </w:tabs>
            <w:rPr>
              <w:ins w:id="37" w:author="Castro Fabregas, Jordi" w:date="2020-07-22T19:59:00Z"/>
              <w:rFonts w:eastAsiaTheme="minorEastAsia"/>
              <w:noProof/>
              <w:lang w:val="en-US"/>
            </w:rPr>
          </w:pPr>
          <w:ins w:id="3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DISPONIBILIDADE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CDA00F1" w14:textId="3F66C7ED" w:rsidR="009573FB" w:rsidRDefault="009573FB">
          <w:pPr>
            <w:pStyle w:val="TOC2"/>
            <w:tabs>
              <w:tab w:val="right" w:leader="dot" w:pos="10456"/>
            </w:tabs>
            <w:rPr>
              <w:ins w:id="40" w:author="Castro Fabregas, Jordi" w:date="2020-07-22T19:59:00Z"/>
              <w:rFonts w:eastAsiaTheme="minorEastAsia"/>
              <w:noProof/>
              <w:lang w:val="en-US"/>
            </w:rPr>
          </w:pPr>
          <w:ins w:id="4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262ED80" w14:textId="36FE78E1" w:rsidR="009573FB" w:rsidRDefault="009573FB">
          <w:pPr>
            <w:pStyle w:val="TOC3"/>
            <w:tabs>
              <w:tab w:val="right" w:leader="dot" w:pos="10456"/>
            </w:tabs>
            <w:rPr>
              <w:ins w:id="43" w:author="Castro Fabregas, Jordi" w:date="2020-07-22T19:59:00Z"/>
              <w:rFonts w:eastAsiaTheme="minorEastAsia"/>
              <w:noProof/>
              <w:lang w:val="en-US"/>
            </w:rPr>
          </w:pPr>
          <w:ins w:id="44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"_Toc46340376"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>Como medir?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Castro Fabregas, Jordi" w:date="2020-07-22T19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683E1A12" w14:textId="736846E9" w:rsidR="009573FB" w:rsidRDefault="009573FB">
          <w:pPr>
            <w:pStyle w:val="TOC2"/>
            <w:tabs>
              <w:tab w:val="right" w:leader="dot" w:pos="10456"/>
            </w:tabs>
            <w:rPr>
              <w:ins w:id="46" w:author="Castro Fabregas, Jordi" w:date="2020-07-22T19:59:00Z"/>
              <w:rFonts w:eastAsiaTheme="minorEastAsia"/>
              <w:noProof/>
              <w:lang w:val="en-US"/>
            </w:rPr>
          </w:pPr>
          <w:ins w:id="4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17B04D3" w14:textId="1A4888EB" w:rsidR="009573FB" w:rsidRDefault="009573FB">
          <w:pPr>
            <w:pStyle w:val="TOC3"/>
            <w:tabs>
              <w:tab w:val="right" w:leader="dot" w:pos="10456"/>
            </w:tabs>
            <w:rPr>
              <w:ins w:id="49" w:author="Castro Fabregas, Jordi" w:date="2020-07-22T19:59:00Z"/>
              <w:rFonts w:eastAsiaTheme="minorEastAsia"/>
              <w:noProof/>
              <w:lang w:val="en-US"/>
            </w:rPr>
          </w:pPr>
          <w:ins w:id="5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 xml:space="preserve">Checagem de Disponibilidade – API </w:t>
            </w:r>
            <w:r w:rsidRPr="00B566DD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774D5C9" w14:textId="6A982E3F" w:rsidR="009573FB" w:rsidRDefault="009573FB">
          <w:pPr>
            <w:pStyle w:val="TOC3"/>
            <w:tabs>
              <w:tab w:val="right" w:leader="dot" w:pos="10456"/>
            </w:tabs>
            <w:rPr>
              <w:ins w:id="52" w:author="Castro Fabregas, Jordi" w:date="2020-07-22T19:59:00Z"/>
              <w:rFonts w:eastAsiaTheme="minorEastAsia"/>
              <w:noProof/>
              <w:lang w:val="en-US"/>
            </w:rPr>
          </w:pPr>
          <w:ins w:id="53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"_Toc46340379"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/>
              </w:rPr>
              <w:t xml:space="preserve">Publicaçao e reporte de Disponibilidade – API </w:t>
            </w:r>
            <w:r w:rsidRPr="00B566DD">
              <w:rPr>
                <w:rStyle w:val="Hyperlink"/>
                <w:rFonts w:eastAsia="Times New Roman"/>
                <w:i/>
                <w:iCs/>
                <w:noProof/>
                <w:lang w:val="pt-BR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" w:author="Castro Fabregas, Jordi" w:date="2020-07-22T19:5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83A76A2" w14:textId="525A6979" w:rsidR="009573FB" w:rsidRDefault="009573FB">
          <w:pPr>
            <w:pStyle w:val="TOC1"/>
            <w:tabs>
              <w:tab w:val="right" w:leader="dot" w:pos="10456"/>
            </w:tabs>
            <w:rPr>
              <w:ins w:id="55" w:author="Castro Fabregas, Jordi" w:date="2020-07-22T19:59:00Z"/>
              <w:rFonts w:eastAsiaTheme="minorEastAsia"/>
              <w:noProof/>
              <w:lang w:val="en-US"/>
            </w:rPr>
          </w:pPr>
          <w:ins w:id="5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rFonts w:eastAsia="Times New Roman"/>
                <w:noProof/>
                <w:lang w:val="pt-BR" w:eastAsia="pt-BR"/>
              </w:rPr>
              <w:t>PROCESSO DE REGISTRO E REVOGAÇÃO NO OPEN BANKING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5E5ECEF" w14:textId="28748F26" w:rsidR="009573FB" w:rsidRDefault="009573FB">
          <w:pPr>
            <w:pStyle w:val="TOC2"/>
            <w:tabs>
              <w:tab w:val="right" w:leader="dot" w:pos="10456"/>
            </w:tabs>
            <w:rPr>
              <w:ins w:id="58" w:author="Castro Fabregas, Jordi" w:date="2020-07-22T19:59:00Z"/>
              <w:rFonts w:eastAsiaTheme="minorEastAsia"/>
              <w:noProof/>
              <w:lang w:val="en-US"/>
            </w:rPr>
          </w:pPr>
          <w:ins w:id="5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0BF5C9F" w14:textId="4DA4523E" w:rsidR="009573FB" w:rsidRDefault="009573FB">
          <w:pPr>
            <w:pStyle w:val="TOC2"/>
            <w:tabs>
              <w:tab w:val="right" w:leader="dot" w:pos="10456"/>
            </w:tabs>
            <w:rPr>
              <w:ins w:id="61" w:author="Castro Fabregas, Jordi" w:date="2020-07-22T19:59:00Z"/>
              <w:rFonts w:eastAsiaTheme="minorEastAsia"/>
              <w:noProof/>
              <w:lang w:val="en-US"/>
            </w:rPr>
          </w:pPr>
          <w:ins w:id="6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REVOGAÇÃO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58512AC2" w14:textId="19C67FE7" w:rsidR="009573FB" w:rsidRDefault="009573FB">
          <w:pPr>
            <w:pStyle w:val="TOC3"/>
            <w:tabs>
              <w:tab w:val="right" w:leader="dot" w:pos="10456"/>
            </w:tabs>
            <w:rPr>
              <w:ins w:id="64" w:author="Castro Fabregas, Jordi" w:date="2020-07-22T19:59:00Z"/>
              <w:rFonts w:eastAsiaTheme="minorEastAsia"/>
              <w:noProof/>
              <w:lang w:val="en-US"/>
            </w:rPr>
          </w:pPr>
          <w:ins w:id="6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Certificado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CE23D01" w14:textId="26384262" w:rsidR="009573FB" w:rsidRDefault="009573FB">
          <w:pPr>
            <w:pStyle w:val="TOC3"/>
            <w:tabs>
              <w:tab w:val="right" w:leader="dot" w:pos="10456"/>
            </w:tabs>
            <w:rPr>
              <w:ins w:id="67" w:author="Castro Fabregas, Jordi" w:date="2020-07-22T19:59:00Z"/>
              <w:rFonts w:eastAsiaTheme="minorEastAsia"/>
              <w:noProof/>
              <w:lang w:val="en-US"/>
            </w:rPr>
          </w:pPr>
          <w:ins w:id="6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" w:author="Castro Fabregas, Jordi" w:date="2020-07-22T19:5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E4B11C0" w14:textId="62438920" w:rsidR="009573FB" w:rsidRDefault="009573FB">
          <w:pPr>
            <w:pStyle w:val="TOC1"/>
            <w:tabs>
              <w:tab w:val="right" w:leader="dot" w:pos="10456"/>
            </w:tabs>
            <w:rPr>
              <w:ins w:id="70" w:author="Castro Fabregas, Jordi" w:date="2020-07-22T19:59:00Z"/>
              <w:rFonts w:eastAsiaTheme="minorEastAsia"/>
              <w:noProof/>
              <w:lang w:val="en-US"/>
            </w:rPr>
          </w:pPr>
          <w:ins w:id="7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REPOSITÓRIO DE INFORMAÇÕES –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Castro Fabregas, Jordi" w:date="2020-07-22T19:5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0F4CA0B" w14:textId="259924CE" w:rsidR="009573FB" w:rsidRDefault="009573FB">
          <w:pPr>
            <w:pStyle w:val="TOC2"/>
            <w:tabs>
              <w:tab w:val="right" w:leader="dot" w:pos="10456"/>
            </w:tabs>
            <w:rPr>
              <w:ins w:id="73" w:author="Castro Fabregas, Jordi" w:date="2020-07-22T19:59:00Z"/>
              <w:rFonts w:eastAsiaTheme="minorEastAsia"/>
              <w:noProof/>
              <w:lang w:val="en-US"/>
            </w:rPr>
          </w:pPr>
          <w:ins w:id="74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"_Toc46340386"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ZONA DO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" w:author="Castro Fabregas, Jordi" w:date="2020-07-22T19:5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9F7D2ED" w14:textId="09769838" w:rsidR="009573FB" w:rsidRDefault="009573FB">
          <w:pPr>
            <w:pStyle w:val="TOC2"/>
            <w:tabs>
              <w:tab w:val="right" w:leader="dot" w:pos="10456"/>
            </w:tabs>
            <w:rPr>
              <w:ins w:id="76" w:author="Castro Fabregas, Jordi" w:date="2020-07-22T19:59:00Z"/>
              <w:rFonts w:eastAsiaTheme="minorEastAsia"/>
              <w:noProof/>
              <w:lang w:val="en-US"/>
            </w:rPr>
          </w:pPr>
          <w:ins w:id="77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"_Toc46340387"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SERVICE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8" w:author="Castro Fabregas, Jordi" w:date="2020-07-22T19:5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3639A26" w14:textId="65BDD68C" w:rsidR="009573FB" w:rsidRDefault="009573FB">
          <w:pPr>
            <w:pStyle w:val="TOC1"/>
            <w:tabs>
              <w:tab w:val="right" w:leader="dot" w:pos="10456"/>
            </w:tabs>
            <w:rPr>
              <w:ins w:id="79" w:author="Castro Fabregas, Jordi" w:date="2020-07-22T19:59:00Z"/>
              <w:rFonts w:eastAsiaTheme="minorEastAsia"/>
              <w:noProof/>
              <w:lang w:val="en-US"/>
            </w:rPr>
          </w:pPr>
          <w:ins w:id="80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"_Toc46340388"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4F1D8BA8" w14:textId="2CD4730D" w:rsidR="009573FB" w:rsidRDefault="009573FB">
          <w:pPr>
            <w:pStyle w:val="TOC2"/>
            <w:tabs>
              <w:tab w:val="right" w:leader="dot" w:pos="10456"/>
            </w:tabs>
            <w:rPr>
              <w:ins w:id="82" w:author="Castro Fabregas, Jordi" w:date="2020-07-22T19:59:00Z"/>
              <w:rFonts w:eastAsiaTheme="minorEastAsia"/>
              <w:noProof/>
              <w:lang w:val="en-US"/>
            </w:rPr>
          </w:pPr>
          <w:ins w:id="83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"_Toc46340389"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B837C94" w14:textId="7289246D" w:rsidR="009573FB" w:rsidRDefault="009573FB">
          <w:pPr>
            <w:pStyle w:val="TOC2"/>
            <w:tabs>
              <w:tab w:val="right" w:leader="dot" w:pos="10456"/>
            </w:tabs>
            <w:rPr>
              <w:ins w:id="85" w:author="Castro Fabregas, Jordi" w:date="2020-07-22T19:59:00Z"/>
              <w:rFonts w:eastAsiaTheme="minorEastAsia"/>
              <w:noProof/>
              <w:lang w:val="en-US"/>
            </w:rPr>
          </w:pPr>
          <w:ins w:id="86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"_Toc46340390"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7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3E4F1DB8" w14:textId="77BA6612" w:rsidR="009573FB" w:rsidRDefault="009573FB">
          <w:pPr>
            <w:pStyle w:val="TOC2"/>
            <w:tabs>
              <w:tab w:val="right" w:leader="dot" w:pos="10456"/>
            </w:tabs>
            <w:rPr>
              <w:ins w:id="88" w:author="Castro Fabregas, Jordi" w:date="2020-07-22T19:59:00Z"/>
              <w:rFonts w:eastAsiaTheme="minorEastAsia"/>
              <w:noProof/>
              <w:lang w:val="en-US"/>
            </w:rPr>
          </w:pPr>
          <w:ins w:id="89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"_Toc46340391"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0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C340185" w14:textId="23863ACE" w:rsidR="009573FB" w:rsidRDefault="009573FB">
          <w:pPr>
            <w:pStyle w:val="TOC1"/>
            <w:tabs>
              <w:tab w:val="right" w:leader="dot" w:pos="10456"/>
            </w:tabs>
            <w:rPr>
              <w:ins w:id="91" w:author="Castro Fabregas, Jordi" w:date="2020-07-22T19:59:00Z"/>
              <w:rFonts w:eastAsiaTheme="minorEastAsia"/>
              <w:noProof/>
              <w:lang w:val="en-US"/>
            </w:rPr>
          </w:pPr>
          <w:ins w:id="92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"_Toc46340392"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COMUNICAÇÃO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3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22B37CF" w14:textId="2F6E586B" w:rsidR="009573FB" w:rsidRDefault="009573FB">
          <w:pPr>
            <w:pStyle w:val="TOC1"/>
            <w:tabs>
              <w:tab w:val="right" w:leader="dot" w:pos="10456"/>
            </w:tabs>
            <w:rPr>
              <w:ins w:id="94" w:author="Castro Fabregas, Jordi" w:date="2020-07-22T19:59:00Z"/>
              <w:rFonts w:eastAsiaTheme="minorEastAsia"/>
              <w:noProof/>
              <w:lang w:val="en-US"/>
            </w:rPr>
          </w:pPr>
          <w:ins w:id="95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"_Toc46340393"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6" w:author="Castro Fabregas, Jordi" w:date="2020-07-22T19:5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7F0900FF" w14:textId="073D179C" w:rsidR="009573FB" w:rsidRDefault="009573FB">
          <w:pPr>
            <w:pStyle w:val="TOC1"/>
            <w:tabs>
              <w:tab w:val="right" w:leader="dot" w:pos="10456"/>
            </w:tabs>
            <w:rPr>
              <w:ins w:id="97" w:author="Castro Fabregas, Jordi" w:date="2020-07-22T19:59:00Z"/>
              <w:rFonts w:eastAsiaTheme="minorEastAsia"/>
              <w:noProof/>
              <w:lang w:val="en-US"/>
            </w:rPr>
          </w:pPr>
          <w:ins w:id="98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"_Toc46340394"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9" w:author="Castro Fabregas, Jordi" w:date="2020-07-22T19:5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17784022" w14:textId="6B6EC466" w:rsidR="009573FB" w:rsidRDefault="009573FB">
          <w:pPr>
            <w:pStyle w:val="TOC1"/>
            <w:tabs>
              <w:tab w:val="right" w:leader="dot" w:pos="10456"/>
            </w:tabs>
            <w:rPr>
              <w:ins w:id="100" w:author="Castro Fabregas, Jordi" w:date="2020-07-22T19:59:00Z"/>
              <w:rFonts w:eastAsiaTheme="minorEastAsia"/>
              <w:noProof/>
              <w:lang w:val="en-US"/>
            </w:rPr>
          </w:pPr>
          <w:ins w:id="101" w:author="Castro Fabregas, Jordi" w:date="2020-07-22T19:59:00Z">
            <w:r w:rsidRPr="00B566DD">
              <w:rPr>
                <w:rStyle w:val="Hyperlink"/>
                <w:noProof/>
              </w:rPr>
              <w:fldChar w:fldCharType="begin"/>
            </w:r>
            <w:r w:rsidRPr="00B566DD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"_Toc46340395"</w:instrText>
            </w:r>
            <w:r w:rsidRPr="00B566DD">
              <w:rPr>
                <w:rStyle w:val="Hyperlink"/>
                <w:noProof/>
              </w:rPr>
              <w:instrText xml:space="preserve"> </w:instrText>
            </w:r>
            <w:r w:rsidRPr="00B566DD">
              <w:rPr>
                <w:rStyle w:val="Hyperlink"/>
                <w:noProof/>
              </w:rPr>
              <w:fldChar w:fldCharType="separate"/>
            </w:r>
            <w:r w:rsidRPr="00B566DD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_Toc46340395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2" w:author="Castro Fabregas, Jordi" w:date="2020-07-22T19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B566DD">
              <w:rPr>
                <w:rStyle w:val="Hyperlink"/>
                <w:noProof/>
              </w:rPr>
              <w:fldChar w:fldCharType="end"/>
            </w:r>
          </w:ins>
        </w:p>
        <w:p w14:paraId="2FAEFDE0" w14:textId="02903DD5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103" w:author="Miranda, Pedro" w:date="2020-07-22T08:38:00Z"/>
              <w:del w:id="104" w:author="Castro Fabregas, Jordi" w:date="2020-07-22T13:54:00Z"/>
              <w:rFonts w:eastAsiaTheme="minorEastAsia"/>
              <w:noProof/>
              <w:lang w:val="pt-BR" w:eastAsia="pt-BR"/>
            </w:rPr>
          </w:pPr>
          <w:ins w:id="105" w:author="Miranda, Pedro" w:date="2020-07-22T08:38:00Z">
            <w:del w:id="10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"_Toc46299498"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0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08" w:author="Miranda, Pedro" w:date="2020-07-22T08:38:00Z">
            <w:del w:id="10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INTRODUÇÃO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_Toc46299498 \h </w:delInstrText>
              </w:r>
            </w:del>
          </w:ins>
          <w:del w:id="11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11" w:author="Miranda, Pedro" w:date="2020-07-22T08:38:00Z">
            <w:del w:id="112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74E3F28" w14:textId="1BD55D1C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113" w:author="Miranda, Pedro" w:date="2020-07-22T08:38:00Z"/>
              <w:del w:id="114" w:author="Castro Fabregas, Jordi" w:date="2020-07-22T13:54:00Z"/>
              <w:rFonts w:eastAsiaTheme="minorEastAsia"/>
              <w:noProof/>
              <w:lang w:val="pt-BR" w:eastAsia="pt-BR"/>
            </w:rPr>
          </w:pPr>
          <w:ins w:id="115" w:author="Miranda, Pedro" w:date="2020-07-22T08:38:00Z">
            <w:del w:id="11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"_Toc46299499"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1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18" w:author="Miranda, Pedro" w:date="2020-07-22T08:38:00Z">
            <w:del w:id="11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OBJETIVO DO GUIA OPERACIONAL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_Toc46299499 \h </w:delInstrText>
              </w:r>
            </w:del>
          </w:ins>
          <w:del w:id="12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21" w:author="Miranda, Pedro" w:date="2020-07-22T08:38:00Z">
            <w:del w:id="122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3FD9D7FE" w14:textId="351FABDB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123" w:author="Miranda, Pedro" w:date="2020-07-22T08:38:00Z"/>
              <w:del w:id="124" w:author="Castro Fabregas, Jordi" w:date="2020-07-22T13:54:00Z"/>
              <w:rFonts w:eastAsiaTheme="minorEastAsia"/>
              <w:noProof/>
              <w:lang w:val="pt-BR" w:eastAsia="pt-BR"/>
            </w:rPr>
          </w:pPr>
          <w:ins w:id="125" w:author="Miranda, Pedro" w:date="2020-07-22T08:38:00Z">
            <w:del w:id="12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2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28" w:author="Miranda, Pedro" w:date="2020-07-22T08:38:00Z">
            <w:del w:id="129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UMA VISÃO GERAL SOBRE O SISTEMA FINANCEIRO ABERTO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_Toc46299500 \h </w:delInstrText>
              </w:r>
            </w:del>
          </w:ins>
          <w:del w:id="13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31" w:author="Miranda, Pedro" w:date="2020-07-22T08:38:00Z">
            <w:del w:id="132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3400BC8" w14:textId="6F67EEC2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33" w:author="Miranda, Pedro" w:date="2020-07-22T08:38:00Z"/>
              <w:del w:id="134" w:author="Castro Fabregas, Jordi" w:date="2020-07-22T13:54:00Z"/>
              <w:rFonts w:eastAsiaTheme="minorEastAsia"/>
              <w:noProof/>
              <w:lang w:val="pt-BR" w:eastAsia="pt-BR"/>
            </w:rPr>
          </w:pPr>
          <w:ins w:id="135" w:author="Miranda, Pedro" w:date="2020-07-22T08:38:00Z">
            <w:del w:id="13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3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38" w:author="Miranda, Pedro" w:date="2020-07-22T08:38:00Z">
            <w:del w:id="13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 que é o Sistema Financeiro Aberto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_Toc46299501 \h </w:delInstrText>
              </w:r>
            </w:del>
          </w:ins>
          <w:del w:id="14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41" w:author="Miranda, Pedro" w:date="2020-07-22T08:38:00Z">
            <w:del w:id="142" w:author="Castro Fabregas, Jordi" w:date="2020-07-22T13:54:00Z">
              <w:r w:rsidDel="005B69AE">
                <w:rPr>
                  <w:noProof/>
                  <w:webHidden/>
                </w:rPr>
                <w:delText>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B10CFB2" w14:textId="79E4B59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43" w:author="Miranda, Pedro" w:date="2020-07-22T08:38:00Z"/>
              <w:del w:id="144" w:author="Castro Fabregas, Jordi" w:date="2020-07-22T13:54:00Z"/>
              <w:rFonts w:eastAsiaTheme="minorEastAsia"/>
              <w:noProof/>
              <w:lang w:val="pt-BR" w:eastAsia="pt-BR"/>
            </w:rPr>
          </w:pPr>
          <w:ins w:id="145" w:author="Miranda, Pedro" w:date="2020-07-22T08:38:00Z">
            <w:del w:id="14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4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48" w:author="Miranda, Pedro" w:date="2020-07-22T08:38:00Z">
            <w:del w:id="14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Objetivo do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_Toc46299502 \h </w:delInstrText>
              </w:r>
            </w:del>
          </w:ins>
          <w:del w:id="15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51" w:author="Miranda, Pedro" w:date="2020-07-22T08:38:00Z">
            <w:del w:id="152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EFCC9E9" w14:textId="3148ECC3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53" w:author="Miranda, Pedro" w:date="2020-07-22T08:38:00Z"/>
              <w:del w:id="154" w:author="Castro Fabregas, Jordi" w:date="2020-07-22T13:54:00Z"/>
              <w:rFonts w:eastAsiaTheme="minorEastAsia"/>
              <w:noProof/>
              <w:lang w:val="pt-BR" w:eastAsia="pt-BR"/>
            </w:rPr>
          </w:pPr>
          <w:ins w:id="155" w:author="Miranda, Pedro" w:date="2020-07-22T08:38:00Z">
            <w:del w:id="15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5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58" w:author="Miranda, Pedro" w:date="2020-07-22T08:38:00Z">
            <w:del w:id="15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Princípios do ecossistema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_Toc46299503 \h </w:delInstrText>
              </w:r>
            </w:del>
          </w:ins>
          <w:del w:id="16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61" w:author="Miranda, Pedro" w:date="2020-07-22T08:38:00Z">
            <w:del w:id="162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42DADF5D" w14:textId="515FC00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63" w:author="Miranda, Pedro" w:date="2020-07-22T08:38:00Z"/>
              <w:del w:id="164" w:author="Castro Fabregas, Jordi" w:date="2020-07-22T13:54:00Z"/>
              <w:rFonts w:eastAsiaTheme="minorEastAsia"/>
              <w:noProof/>
              <w:lang w:val="pt-BR" w:eastAsia="pt-BR"/>
            </w:rPr>
          </w:pPr>
          <w:ins w:id="165" w:author="Miranda, Pedro" w:date="2020-07-22T08:38:00Z">
            <w:del w:id="16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6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68" w:author="Miranda, Pedro" w:date="2020-07-22T08:38:00Z">
            <w:del w:id="16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A Convenção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_Toc46299504 \h </w:delInstrText>
              </w:r>
            </w:del>
          </w:ins>
          <w:del w:id="17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71" w:author="Miranda, Pedro" w:date="2020-07-22T08:38:00Z">
            <w:del w:id="172" w:author="Castro Fabregas, Jordi" w:date="2020-07-22T13:54:00Z">
              <w:r w:rsidDel="005B69AE">
                <w:rPr>
                  <w:noProof/>
                  <w:webHidden/>
                </w:rPr>
                <w:delText>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1B7C607" w14:textId="2AF04ACE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73" w:author="Miranda, Pedro" w:date="2020-07-22T08:38:00Z"/>
              <w:del w:id="174" w:author="Castro Fabregas, Jordi" w:date="2020-07-22T13:54:00Z"/>
              <w:rFonts w:eastAsiaTheme="minorEastAsia"/>
              <w:noProof/>
              <w:lang w:val="pt-BR" w:eastAsia="pt-BR"/>
            </w:rPr>
          </w:pPr>
          <w:ins w:id="175" w:author="Miranda, Pedro" w:date="2020-07-22T08:38:00Z">
            <w:del w:id="17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7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78" w:author="Miranda, Pedro" w:date="2020-07-22T08:38:00Z">
            <w:del w:id="17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O escopo de dados da 1ª fase do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_Toc46299505 \h </w:delInstrText>
              </w:r>
            </w:del>
          </w:ins>
          <w:del w:id="18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81" w:author="Miranda, Pedro" w:date="2020-07-22T08:38:00Z">
            <w:del w:id="182" w:author="Castro Fabregas, Jordi" w:date="2020-07-22T13:54:00Z">
              <w:r w:rsidDel="005B69AE">
                <w:rPr>
                  <w:noProof/>
                  <w:webHidden/>
                </w:rPr>
                <w:delText>6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6234F32D" w14:textId="4A8511F1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83" w:author="Miranda, Pedro" w:date="2020-07-22T08:38:00Z"/>
              <w:del w:id="184" w:author="Castro Fabregas, Jordi" w:date="2020-07-22T13:54:00Z"/>
              <w:rFonts w:eastAsiaTheme="minorEastAsia"/>
              <w:noProof/>
              <w:lang w:val="pt-BR" w:eastAsia="pt-BR"/>
            </w:rPr>
          </w:pPr>
          <w:ins w:id="185" w:author="Miranda, Pedro" w:date="2020-07-22T08:38:00Z">
            <w:del w:id="18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8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88" w:author="Miranda, Pedro" w:date="2020-07-22T08:38:00Z">
            <w:del w:id="189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Os participantes do ecossistema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_Toc46299506 \h </w:delInstrText>
              </w:r>
            </w:del>
          </w:ins>
          <w:del w:id="19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191" w:author="Miranda, Pedro" w:date="2020-07-22T08:38:00Z">
            <w:del w:id="192" w:author="Castro Fabregas, Jordi" w:date="2020-07-22T13:54:00Z">
              <w:r w:rsidDel="005B69AE">
                <w:rPr>
                  <w:noProof/>
                  <w:webHidden/>
                </w:rPr>
                <w:delText>6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461F01F" w14:textId="3090F6C0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193" w:author="Miranda, Pedro" w:date="2020-07-22T08:38:00Z"/>
              <w:del w:id="194" w:author="Castro Fabregas, Jordi" w:date="2020-07-22T13:54:00Z"/>
              <w:rFonts w:eastAsiaTheme="minorEastAsia"/>
              <w:noProof/>
              <w:lang w:val="pt-BR" w:eastAsia="pt-BR"/>
            </w:rPr>
          </w:pPr>
          <w:ins w:id="195" w:author="Miranda, Pedro" w:date="2020-07-22T08:38:00Z">
            <w:del w:id="19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"_Toc46299507"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19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198" w:author="Miranda, Pedro" w:date="2020-07-22T08:38:00Z">
            <w:del w:id="199" w:author="Castro Fabregas, Jordi" w:date="2020-07-22T13:54:00Z">
              <w:r w:rsidRPr="00CC47F4" w:rsidDel="005B69AE">
                <w:rPr>
                  <w:rStyle w:val="Hyperlink"/>
                  <w:bCs/>
                  <w:noProof/>
                  <w:lang w:val="pt-BR"/>
                </w:rPr>
                <w:delText>A segurança dos dados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_Toc46299507 \h </w:delInstrText>
              </w:r>
            </w:del>
          </w:ins>
          <w:del w:id="20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01" w:author="Miranda, Pedro" w:date="2020-07-22T08:38:00Z">
            <w:del w:id="202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C45A8E1" w14:textId="56403310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03" w:author="Miranda, Pedro" w:date="2020-07-22T08:38:00Z"/>
              <w:del w:id="204" w:author="Castro Fabregas, Jordi" w:date="2020-07-22T13:54:00Z"/>
              <w:rFonts w:eastAsiaTheme="minorEastAsia"/>
              <w:noProof/>
              <w:lang w:val="pt-BR" w:eastAsia="pt-BR"/>
            </w:rPr>
          </w:pPr>
          <w:ins w:id="205" w:author="Miranda, Pedro" w:date="2020-07-22T08:38:00Z">
            <w:del w:id="20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0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08" w:author="Miranda, Pedro" w:date="2020-07-22T08:38:00Z">
            <w:del w:id="209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DISPONIBILIDADE E DESEMPENHO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_Toc46299508 \h </w:delInstrText>
              </w:r>
            </w:del>
          </w:ins>
          <w:del w:id="21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11" w:author="Miranda, Pedro" w:date="2020-07-22T08:38:00Z">
            <w:del w:id="212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76CB4D9" w14:textId="613222A5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13" w:author="Miranda, Pedro" w:date="2020-07-22T08:38:00Z"/>
              <w:del w:id="214" w:author="Castro Fabregas, Jordi" w:date="2020-07-22T13:54:00Z"/>
              <w:rFonts w:eastAsiaTheme="minorEastAsia"/>
              <w:noProof/>
              <w:lang w:val="pt-BR" w:eastAsia="pt-BR"/>
            </w:rPr>
          </w:pPr>
          <w:ins w:id="215" w:author="Miranda, Pedro" w:date="2020-07-22T08:38:00Z">
            <w:del w:id="21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"_Toc46299509"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1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18" w:author="Miranda, Pedro" w:date="2020-07-22T08:38:00Z">
            <w:del w:id="219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DESEMPENHO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_Toc46299509 \h </w:delInstrText>
              </w:r>
            </w:del>
          </w:ins>
          <w:del w:id="22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21" w:author="Miranda, Pedro" w:date="2020-07-22T08:38:00Z">
            <w:del w:id="222" w:author="Castro Fabregas, Jordi" w:date="2020-07-22T13:54:00Z">
              <w:r w:rsidDel="005B69AE">
                <w:rPr>
                  <w:noProof/>
                  <w:webHidden/>
                </w:rPr>
                <w:delText>7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062E55D" w14:textId="3F13CC91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23" w:author="Miranda, Pedro" w:date="2020-07-22T08:38:00Z"/>
              <w:del w:id="224" w:author="Castro Fabregas, Jordi" w:date="2020-07-22T13:54:00Z"/>
              <w:rFonts w:eastAsiaTheme="minorEastAsia"/>
              <w:noProof/>
              <w:lang w:val="pt-BR" w:eastAsia="pt-BR"/>
            </w:rPr>
          </w:pPr>
          <w:ins w:id="225" w:author="Miranda, Pedro" w:date="2020-07-22T08:38:00Z">
            <w:del w:id="22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2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28" w:author="Miranda, Pedro" w:date="2020-07-22T08:38:00Z">
            <w:del w:id="229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/>
                </w:rPr>
                <w:delText>DISPONIBILIDADE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_Toc46299510 \h </w:delInstrText>
              </w:r>
            </w:del>
          </w:ins>
          <w:del w:id="23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31" w:author="Miranda, Pedro" w:date="2020-07-22T08:38:00Z">
            <w:del w:id="232" w:author="Castro Fabregas, Jordi" w:date="2020-07-22T13:54:00Z">
              <w:r w:rsidDel="005B69AE">
                <w:rPr>
                  <w:noProof/>
                  <w:webHidden/>
                </w:rPr>
                <w:delText>8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D05F66E" w14:textId="71484431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33" w:author="Miranda, Pedro" w:date="2020-07-22T08:38:00Z"/>
              <w:del w:id="234" w:author="Castro Fabregas, Jordi" w:date="2020-07-22T13:54:00Z"/>
              <w:rFonts w:eastAsiaTheme="minorEastAsia"/>
              <w:noProof/>
              <w:lang w:val="pt-BR" w:eastAsia="pt-BR"/>
            </w:rPr>
          </w:pPr>
          <w:ins w:id="235" w:author="Miranda, Pedro" w:date="2020-07-22T08:38:00Z">
            <w:del w:id="23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3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38" w:author="Miranda, Pedro" w:date="2020-07-22T08:38:00Z">
            <w:del w:id="239" w:author="Castro Fabregas, Jordi" w:date="2020-07-22T13:54:00Z">
              <w:r w:rsidRPr="00CC47F4" w:rsidDel="005B69AE">
                <w:rPr>
                  <w:rStyle w:val="Hyperlink"/>
                  <w:rFonts w:eastAsia="Times New Roman"/>
                  <w:noProof/>
                  <w:lang w:val="pt-BR" w:eastAsia="pt-BR"/>
                </w:rPr>
                <w:delText>PROCESSO DE REGISTRO E REVOGAÇÃO NO OPEN BANKING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_Toc46299511 \h </w:delInstrText>
              </w:r>
            </w:del>
          </w:ins>
          <w:del w:id="24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41" w:author="Miranda, Pedro" w:date="2020-07-22T08:38:00Z">
            <w:del w:id="242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38CBA50A" w14:textId="7B6FF6C4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43" w:author="Miranda, Pedro" w:date="2020-07-22T08:38:00Z"/>
              <w:del w:id="244" w:author="Castro Fabregas, Jordi" w:date="2020-07-22T13:54:00Z"/>
              <w:rFonts w:eastAsiaTheme="minorEastAsia"/>
              <w:noProof/>
              <w:lang w:val="pt-BR" w:eastAsia="pt-BR"/>
            </w:rPr>
          </w:pPr>
          <w:ins w:id="245" w:author="Miranda, Pedro" w:date="2020-07-22T08:38:00Z">
            <w:del w:id="24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4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48" w:author="Miranda, Pedro" w:date="2020-07-22T08:38:00Z">
            <w:del w:id="24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REGISTRO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_Toc46299512 \h </w:delInstrText>
              </w:r>
            </w:del>
          </w:ins>
          <w:del w:id="25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51" w:author="Miranda, Pedro" w:date="2020-07-22T08:38:00Z">
            <w:del w:id="252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7874A9E" w14:textId="60E7931D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53" w:author="Miranda, Pedro" w:date="2020-07-22T08:38:00Z"/>
              <w:del w:id="254" w:author="Castro Fabregas, Jordi" w:date="2020-07-22T13:54:00Z"/>
              <w:rFonts w:eastAsiaTheme="minorEastAsia"/>
              <w:noProof/>
              <w:lang w:val="pt-BR" w:eastAsia="pt-BR"/>
            </w:rPr>
          </w:pPr>
          <w:ins w:id="255" w:author="Miranda, Pedro" w:date="2020-07-22T08:38:00Z">
            <w:del w:id="25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5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58" w:author="Miranda, Pedro" w:date="2020-07-22T08:38:00Z">
            <w:del w:id="25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REVOGAÇÃO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_Toc46299513 \h </w:delInstrText>
              </w:r>
            </w:del>
          </w:ins>
          <w:del w:id="26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61" w:author="Miranda, Pedro" w:date="2020-07-22T08:38:00Z">
            <w:del w:id="262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C46955F" w14:textId="39F45478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263" w:author="Miranda, Pedro" w:date="2020-07-22T08:38:00Z"/>
              <w:del w:id="264" w:author="Castro Fabregas, Jordi" w:date="2020-07-22T13:54:00Z"/>
              <w:rFonts w:eastAsiaTheme="minorEastAsia"/>
              <w:noProof/>
              <w:lang w:val="pt-BR" w:eastAsia="pt-BR"/>
            </w:rPr>
          </w:pPr>
          <w:ins w:id="265" w:author="Miranda, Pedro" w:date="2020-07-22T08:38:00Z">
            <w:del w:id="26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6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68" w:author="Miranda, Pedro" w:date="2020-07-22T08:38:00Z">
            <w:del w:id="26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Certificado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_Toc46299514 \h </w:delInstrText>
              </w:r>
            </w:del>
          </w:ins>
          <w:del w:id="27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71" w:author="Miranda, Pedro" w:date="2020-07-22T08:38:00Z">
            <w:del w:id="272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ADD2EA8" w14:textId="14C94B87" w:rsidR="00B85C81" w:rsidDel="005B69AE" w:rsidRDefault="00B85C81">
          <w:pPr>
            <w:pStyle w:val="TOC3"/>
            <w:tabs>
              <w:tab w:val="right" w:leader="dot" w:pos="10456"/>
            </w:tabs>
            <w:rPr>
              <w:ins w:id="273" w:author="Miranda, Pedro" w:date="2020-07-22T08:38:00Z"/>
              <w:del w:id="274" w:author="Castro Fabregas, Jordi" w:date="2020-07-22T13:54:00Z"/>
              <w:rFonts w:eastAsiaTheme="minorEastAsia"/>
              <w:noProof/>
              <w:lang w:val="pt-BR" w:eastAsia="pt-BR"/>
            </w:rPr>
          </w:pPr>
          <w:ins w:id="275" w:author="Miranda, Pedro" w:date="2020-07-22T08:38:00Z">
            <w:del w:id="27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7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78" w:author="Miranda, Pedro" w:date="2020-07-22T08:38:00Z">
            <w:del w:id="27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Instituição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_Toc46299515 \h </w:delInstrText>
              </w:r>
            </w:del>
          </w:ins>
          <w:del w:id="28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81" w:author="Miranda, Pedro" w:date="2020-07-22T08:38:00Z">
            <w:del w:id="282" w:author="Castro Fabregas, Jordi" w:date="2020-07-22T13:54:00Z">
              <w:r w:rsidDel="005B69AE">
                <w:rPr>
                  <w:noProof/>
                  <w:webHidden/>
                </w:rPr>
                <w:delText>10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253D85E" w14:textId="40B2EC80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283" w:author="Miranda, Pedro" w:date="2020-07-22T08:38:00Z"/>
              <w:del w:id="284" w:author="Castro Fabregas, Jordi" w:date="2020-07-22T13:54:00Z"/>
              <w:rFonts w:eastAsiaTheme="minorEastAsia"/>
              <w:noProof/>
              <w:lang w:val="pt-BR" w:eastAsia="pt-BR"/>
            </w:rPr>
          </w:pPr>
          <w:ins w:id="285" w:author="Miranda, Pedro" w:date="2020-07-22T08:38:00Z">
            <w:del w:id="28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8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88" w:author="Miranda, Pedro" w:date="2020-07-22T08:38:00Z">
            <w:del w:id="28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REPOSITÓRIO DE INFORMAÇÕES – ESTRUTURA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_Toc46299516 \h </w:delInstrText>
              </w:r>
            </w:del>
          </w:ins>
          <w:del w:id="29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291" w:author="Miranda, Pedro" w:date="2020-07-22T08:38:00Z">
            <w:del w:id="292" w:author="Castro Fabregas, Jordi" w:date="2020-07-22T13:54:00Z">
              <w:r w:rsidDel="005B69AE">
                <w:rPr>
                  <w:noProof/>
                  <w:webHidden/>
                </w:rPr>
                <w:delText>11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5A07939" w14:textId="2FD7CCF3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293" w:author="Miranda, Pedro" w:date="2020-07-22T08:38:00Z"/>
              <w:del w:id="294" w:author="Castro Fabregas, Jordi" w:date="2020-07-22T13:54:00Z"/>
              <w:rFonts w:eastAsiaTheme="minorEastAsia"/>
              <w:noProof/>
              <w:lang w:val="pt-BR" w:eastAsia="pt-BR"/>
            </w:rPr>
          </w:pPr>
          <w:ins w:id="295" w:author="Miranda, Pedro" w:date="2020-07-22T08:38:00Z">
            <w:del w:id="29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"_Toc46299517"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29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298" w:author="Miranda, Pedro" w:date="2020-07-22T08:38:00Z">
            <w:del w:id="29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ZONA DO DESENVOLVEDOR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_Toc46299517 \h </w:delInstrText>
              </w:r>
            </w:del>
          </w:ins>
          <w:del w:id="30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01" w:author="Miranda, Pedro" w:date="2020-07-22T08:38:00Z">
            <w:del w:id="302" w:author="Castro Fabregas, Jordi" w:date="2020-07-22T13:54:00Z">
              <w:r w:rsidDel="005B69AE">
                <w:rPr>
                  <w:noProof/>
                  <w:webHidden/>
                </w:rPr>
                <w:delText>11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485748E9" w14:textId="626AACF3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03" w:author="Miranda, Pedro" w:date="2020-07-22T08:38:00Z"/>
              <w:del w:id="304" w:author="Castro Fabregas, Jordi" w:date="2020-07-22T13:54:00Z"/>
              <w:rFonts w:eastAsiaTheme="minorEastAsia"/>
              <w:noProof/>
              <w:lang w:val="pt-BR" w:eastAsia="pt-BR"/>
            </w:rPr>
          </w:pPr>
          <w:ins w:id="305" w:author="Miranda, Pedro" w:date="2020-07-22T08:38:00Z">
            <w:del w:id="30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"_Toc46299518"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0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08" w:author="Miranda, Pedro" w:date="2020-07-22T08:38:00Z">
            <w:del w:id="30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SERVICE DESK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_Toc46299518 \h </w:delInstrText>
              </w:r>
            </w:del>
          </w:ins>
          <w:del w:id="31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11" w:author="Miranda, Pedro" w:date="2020-07-22T08:38:00Z">
            <w:del w:id="312" w:author="Castro Fabregas, Jordi" w:date="2020-07-22T13:54:00Z">
              <w:r w:rsidDel="005B69AE">
                <w:rPr>
                  <w:noProof/>
                  <w:webHidden/>
                </w:rPr>
                <w:delText>12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794FE3E" w14:textId="26AF51DE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13" w:author="Miranda, Pedro" w:date="2020-07-22T08:38:00Z"/>
              <w:del w:id="314" w:author="Castro Fabregas, Jordi" w:date="2020-07-22T13:54:00Z"/>
              <w:rFonts w:eastAsiaTheme="minorEastAsia"/>
              <w:noProof/>
              <w:lang w:val="pt-BR" w:eastAsia="pt-BR"/>
            </w:rPr>
          </w:pPr>
          <w:ins w:id="315" w:author="Miranda, Pedro" w:date="2020-07-22T08:38:00Z">
            <w:del w:id="31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"_Toc46299519"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1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18" w:author="Miranda, Pedro" w:date="2020-07-22T08:38:00Z">
            <w:del w:id="31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RESOLUÇÃO DE PROBLEMAS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_Toc46299519 \h </w:delInstrText>
              </w:r>
            </w:del>
          </w:ins>
          <w:del w:id="32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21" w:author="Miranda, Pedro" w:date="2020-07-22T08:38:00Z">
            <w:del w:id="32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9EA6412" w14:textId="0B644A29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23" w:author="Miranda, Pedro" w:date="2020-07-22T08:38:00Z"/>
              <w:del w:id="324" w:author="Castro Fabregas, Jordi" w:date="2020-07-22T13:54:00Z"/>
              <w:rFonts w:eastAsiaTheme="minorEastAsia"/>
              <w:noProof/>
              <w:lang w:val="pt-BR" w:eastAsia="pt-BR"/>
            </w:rPr>
          </w:pPr>
          <w:ins w:id="325" w:author="Miranda, Pedro" w:date="2020-07-22T08:38:00Z">
            <w:del w:id="32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"_Toc46299520"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2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28" w:author="Miranda, Pedro" w:date="2020-07-22T08:38:00Z">
            <w:del w:id="32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PROCESSOS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_Toc46299520 \h </w:delInstrText>
              </w:r>
            </w:del>
          </w:ins>
          <w:del w:id="33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31" w:author="Miranda, Pedro" w:date="2020-07-22T08:38:00Z">
            <w:del w:id="33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00DCE53" w14:textId="728E3BB6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33" w:author="Miranda, Pedro" w:date="2020-07-22T08:38:00Z"/>
              <w:del w:id="334" w:author="Castro Fabregas, Jordi" w:date="2020-07-22T13:54:00Z"/>
              <w:rFonts w:eastAsiaTheme="minorEastAsia"/>
              <w:noProof/>
              <w:lang w:val="pt-BR" w:eastAsia="pt-BR"/>
            </w:rPr>
          </w:pPr>
          <w:ins w:id="335" w:author="Miranda, Pedro" w:date="2020-07-22T08:38:00Z">
            <w:del w:id="33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"_Toc46299521"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3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38" w:author="Miranda, Pedro" w:date="2020-07-22T08:38:00Z">
            <w:del w:id="33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PROCEDIMENTOS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_Toc46299521 \h </w:delInstrText>
              </w:r>
            </w:del>
          </w:ins>
          <w:del w:id="34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41" w:author="Miranda, Pedro" w:date="2020-07-22T08:38:00Z">
            <w:del w:id="34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CB0FA14" w14:textId="699970B5" w:rsidR="00B85C81" w:rsidDel="005B69AE" w:rsidRDefault="00B85C81">
          <w:pPr>
            <w:pStyle w:val="TOC2"/>
            <w:tabs>
              <w:tab w:val="right" w:leader="dot" w:pos="10456"/>
            </w:tabs>
            <w:rPr>
              <w:ins w:id="343" w:author="Miranda, Pedro" w:date="2020-07-22T08:38:00Z"/>
              <w:del w:id="344" w:author="Castro Fabregas, Jordi" w:date="2020-07-22T13:54:00Z"/>
              <w:rFonts w:eastAsiaTheme="minorEastAsia"/>
              <w:noProof/>
              <w:lang w:val="pt-BR" w:eastAsia="pt-BR"/>
            </w:rPr>
          </w:pPr>
          <w:ins w:id="345" w:author="Miranda, Pedro" w:date="2020-07-22T08:38:00Z">
            <w:del w:id="34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"_Toc46299522"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4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48" w:author="Miranda, Pedro" w:date="2020-07-22T08:38:00Z">
            <w:del w:id="34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SISTEMAS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_Toc46299522 \h </w:delInstrText>
              </w:r>
            </w:del>
          </w:ins>
          <w:del w:id="35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51" w:author="Miranda, Pedro" w:date="2020-07-22T08:38:00Z">
            <w:del w:id="35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1C76A663" w14:textId="2E1D6076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53" w:author="Miranda, Pedro" w:date="2020-07-22T08:38:00Z"/>
              <w:del w:id="354" w:author="Castro Fabregas, Jordi" w:date="2020-07-22T13:54:00Z"/>
              <w:rFonts w:eastAsiaTheme="minorEastAsia"/>
              <w:noProof/>
              <w:lang w:val="pt-BR" w:eastAsia="pt-BR"/>
            </w:rPr>
          </w:pPr>
          <w:ins w:id="355" w:author="Miranda, Pedro" w:date="2020-07-22T08:38:00Z">
            <w:del w:id="35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"_Toc46299523"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5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58" w:author="Miranda, Pedro" w:date="2020-07-22T08:38:00Z">
            <w:del w:id="35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COMUNICAÇÃO DE MUDANÇAS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_Toc46299523 \h </w:delInstrText>
              </w:r>
            </w:del>
          </w:ins>
          <w:del w:id="36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61" w:author="Miranda, Pedro" w:date="2020-07-22T08:38:00Z">
            <w:del w:id="36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0ED9F245" w14:textId="02291BE3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63" w:author="Miranda, Pedro" w:date="2020-07-22T08:38:00Z"/>
              <w:del w:id="364" w:author="Castro Fabregas, Jordi" w:date="2020-07-22T13:54:00Z"/>
              <w:rFonts w:eastAsiaTheme="minorEastAsia"/>
              <w:noProof/>
              <w:lang w:val="pt-BR" w:eastAsia="pt-BR"/>
            </w:rPr>
          </w:pPr>
          <w:ins w:id="365" w:author="Miranda, Pedro" w:date="2020-07-22T08:38:00Z">
            <w:del w:id="36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"_Toc46299524"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6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68" w:author="Miranda, Pedro" w:date="2020-07-22T08:38:00Z">
            <w:del w:id="36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CHECKLIST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_Toc46299524 \h </w:delInstrText>
              </w:r>
            </w:del>
          </w:ins>
          <w:del w:id="37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71" w:author="Miranda, Pedro" w:date="2020-07-22T08:38:00Z">
            <w:del w:id="372" w:author="Castro Fabregas, Jordi" w:date="2020-07-22T13:54:00Z">
              <w:r w:rsidDel="005B69AE">
                <w:rPr>
                  <w:noProof/>
                  <w:webHidden/>
                </w:rPr>
                <w:delText>13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5A2FED6C" w14:textId="1AB3BB4A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73" w:author="Miranda, Pedro" w:date="2020-07-22T08:38:00Z"/>
              <w:del w:id="374" w:author="Castro Fabregas, Jordi" w:date="2020-07-22T13:54:00Z"/>
              <w:rFonts w:eastAsiaTheme="minorEastAsia"/>
              <w:noProof/>
              <w:lang w:val="pt-BR" w:eastAsia="pt-BR"/>
            </w:rPr>
          </w:pPr>
          <w:ins w:id="375" w:author="Miranda, Pedro" w:date="2020-07-22T08:38:00Z">
            <w:del w:id="37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"_Toc46299525"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7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78" w:author="Miranda, Pedro" w:date="2020-07-22T08:38:00Z">
            <w:del w:id="37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GLOSSÁRIO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_Toc46299525 \h </w:delInstrText>
              </w:r>
            </w:del>
          </w:ins>
          <w:del w:id="38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81" w:author="Miranda, Pedro" w:date="2020-07-22T08:38:00Z">
            <w:del w:id="382" w:author="Castro Fabregas, Jordi" w:date="2020-07-22T13:54:00Z">
              <w:r w:rsidDel="005B69AE">
                <w:rPr>
                  <w:noProof/>
                  <w:webHidden/>
                </w:rPr>
                <w:delText>14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7BB43673" w14:textId="27C551A6" w:rsidR="00B85C81" w:rsidDel="005B69AE" w:rsidRDefault="00B85C81">
          <w:pPr>
            <w:pStyle w:val="TOC1"/>
            <w:tabs>
              <w:tab w:val="right" w:leader="dot" w:pos="10456"/>
            </w:tabs>
            <w:rPr>
              <w:ins w:id="383" w:author="Miranda, Pedro" w:date="2020-07-22T08:38:00Z"/>
              <w:del w:id="384" w:author="Castro Fabregas, Jordi" w:date="2020-07-22T13:54:00Z"/>
              <w:rFonts w:eastAsiaTheme="minorEastAsia"/>
              <w:noProof/>
              <w:lang w:val="pt-BR" w:eastAsia="pt-BR"/>
            </w:rPr>
          </w:pPr>
          <w:ins w:id="385" w:author="Miranda, Pedro" w:date="2020-07-22T08:38:00Z">
            <w:del w:id="386" w:author="Castro Fabregas, Jordi" w:date="2020-07-22T13:54:00Z">
              <w:r w:rsidRPr="00CC47F4" w:rsidDel="005B69AE">
                <w:rPr>
                  <w:rStyle w:val="Hyperlink"/>
                  <w:noProof/>
                </w:rPr>
                <w:fldChar w:fldCharType="begin"/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Del="005B69AE">
                <w:rPr>
                  <w:noProof/>
                </w:rPr>
                <w:delInstrText>HYPERLINK \l "_Toc46299526"</w:delInstrText>
              </w:r>
              <w:r w:rsidRPr="00CC47F4" w:rsidDel="005B69AE">
                <w:rPr>
                  <w:rStyle w:val="Hyperlink"/>
                  <w:noProof/>
                </w:rPr>
                <w:delInstrText xml:space="preserve"> </w:delInstrText>
              </w:r>
              <w:r w:rsidRPr="00CC47F4" w:rsidDel="005B69AE">
                <w:rPr>
                  <w:rStyle w:val="Hyperlink"/>
                  <w:noProof/>
                </w:rPr>
                <w:fldChar w:fldCharType="separate"/>
              </w:r>
            </w:del>
          </w:ins>
          <w:ins w:id="387" w:author="Castro Fabregas, Jordi" w:date="2020-07-22T19:59:00Z">
            <w:r w:rsidR="009573FB">
              <w:rPr>
                <w:rStyle w:val="Hyperlink"/>
                <w:b/>
                <w:bCs/>
                <w:noProof/>
                <w:lang w:val="en-US"/>
              </w:rPr>
              <w:t>Error! Hyperlink reference not valid.</w:t>
            </w:r>
          </w:ins>
          <w:ins w:id="388" w:author="Miranda, Pedro" w:date="2020-07-22T08:38:00Z">
            <w:del w:id="389" w:author="Castro Fabregas, Jordi" w:date="2020-07-22T13:54:00Z">
              <w:r w:rsidRPr="00CC47F4" w:rsidDel="005B69AE">
                <w:rPr>
                  <w:rStyle w:val="Hyperlink"/>
                  <w:noProof/>
                  <w:lang w:val="pt-BR"/>
                </w:rPr>
                <w:delText>REFERÊNCIAS</w:delText>
              </w:r>
              <w:r w:rsidDel="005B69AE">
                <w:rPr>
                  <w:noProof/>
                  <w:webHidden/>
                </w:rPr>
                <w:tab/>
              </w:r>
              <w:r w:rsidDel="005B69AE">
                <w:rPr>
                  <w:noProof/>
                  <w:webHidden/>
                </w:rPr>
                <w:fldChar w:fldCharType="begin"/>
              </w:r>
              <w:r w:rsidDel="005B69AE">
                <w:rPr>
                  <w:noProof/>
                  <w:webHidden/>
                </w:rPr>
                <w:delInstrText xml:space="preserve"> PAGEREF _Toc46299526 \h </w:delInstrText>
              </w:r>
            </w:del>
          </w:ins>
          <w:del w:id="390" w:author="Castro Fabregas, Jordi" w:date="2020-07-22T13:54:00Z">
            <w:r w:rsidDel="005B69AE">
              <w:rPr>
                <w:noProof/>
                <w:webHidden/>
              </w:rPr>
            </w:r>
            <w:r w:rsidDel="005B69AE">
              <w:rPr>
                <w:noProof/>
                <w:webHidden/>
              </w:rPr>
              <w:fldChar w:fldCharType="separate"/>
            </w:r>
          </w:del>
          <w:ins w:id="391" w:author="Miranda, Pedro" w:date="2020-07-22T08:38:00Z">
            <w:del w:id="392" w:author="Castro Fabregas, Jordi" w:date="2020-07-22T13:54:00Z">
              <w:r w:rsidDel="005B69AE">
                <w:rPr>
                  <w:noProof/>
                  <w:webHidden/>
                </w:rPr>
                <w:delText>15</w:delText>
              </w:r>
              <w:r w:rsidDel="005B69AE">
                <w:rPr>
                  <w:noProof/>
                  <w:webHidden/>
                </w:rPr>
                <w:fldChar w:fldCharType="end"/>
              </w:r>
              <w:r w:rsidRPr="00CC47F4" w:rsidDel="005B69AE">
                <w:rPr>
                  <w:rStyle w:val="Hyperlink"/>
                  <w:noProof/>
                </w:rPr>
                <w:fldChar w:fldCharType="end"/>
              </w:r>
            </w:del>
          </w:ins>
        </w:p>
        <w:p w14:paraId="23BFE030" w14:textId="2F03610D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393" w:author="Castro Fabregas, Jordi" w:date="2020-07-22T13:54:00Z"/>
              <w:noProof/>
            </w:rPr>
          </w:pPr>
          <w:del w:id="394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INTRODUÇÃO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130845AA" w14:textId="4DADD7C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395" w:author="Castro Fabregas, Jordi" w:date="2020-07-22T13:54:00Z"/>
              <w:noProof/>
            </w:rPr>
          </w:pPr>
          <w:del w:id="396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OBJETIVO DO GUIA OPERACIONAL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3F655563" w14:textId="07B90B6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397" w:author="Castro Fabregas, Jordi" w:date="2020-07-22T13:54:00Z"/>
              <w:noProof/>
            </w:rPr>
          </w:pPr>
          <w:del w:id="398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UMA VISÃO GERAL SOBRE O SISTEMA FINANCEIRO ABERTO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2D898D82" w14:textId="5EF5E597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399" w:author="Castro Fabregas, Jordi" w:date="2020-07-22T13:54:00Z"/>
              <w:noProof/>
            </w:rPr>
          </w:pPr>
          <w:del w:id="400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 que é o Sistema Financeiro Aberto</w:delText>
            </w:r>
            <w:r w:rsidDel="005B69AE">
              <w:rPr>
                <w:noProof/>
                <w:webHidden/>
              </w:rPr>
              <w:tab/>
              <w:delText>4</w:delText>
            </w:r>
          </w:del>
        </w:p>
        <w:p w14:paraId="11068634" w14:textId="273AECAF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1" w:author="Castro Fabregas, Jordi" w:date="2020-07-22T13:54:00Z"/>
              <w:noProof/>
            </w:rPr>
          </w:pPr>
          <w:del w:id="402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Objetivo do Sistema Financeiro Aberto</w:delText>
            </w:r>
            <w:r w:rsidDel="005B69AE">
              <w:rPr>
                <w:noProof/>
                <w:webHidden/>
              </w:rPr>
              <w:tab/>
              <w:delText>5</w:delText>
            </w:r>
          </w:del>
        </w:p>
        <w:p w14:paraId="4257216D" w14:textId="01ED2679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3" w:author="Castro Fabregas, Jordi" w:date="2020-07-22T13:54:00Z"/>
              <w:noProof/>
            </w:rPr>
          </w:pPr>
          <w:del w:id="404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A Convenção</w:delText>
            </w:r>
            <w:r w:rsidDel="005B69AE">
              <w:rPr>
                <w:noProof/>
                <w:webHidden/>
              </w:rPr>
              <w:tab/>
              <w:delText>5</w:delText>
            </w:r>
          </w:del>
        </w:p>
        <w:p w14:paraId="23AA36B4" w14:textId="2E053D9D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5" w:author="Castro Fabregas, Jordi" w:date="2020-07-22T13:54:00Z"/>
              <w:noProof/>
            </w:rPr>
          </w:pPr>
          <w:del w:id="406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O escopo de dados da 1ª fase do Open Banking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540164A4" w14:textId="306B1EA4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7" w:author="Castro Fabregas, Jordi" w:date="2020-07-22T13:54:00Z"/>
              <w:noProof/>
            </w:rPr>
          </w:pPr>
          <w:del w:id="408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Os participantes do ecossistema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547ECBD5" w14:textId="4D4FFDD5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09" w:author="Castro Fabregas, Jordi" w:date="2020-07-22T13:54:00Z"/>
              <w:noProof/>
            </w:rPr>
          </w:pPr>
          <w:del w:id="410" w:author="Castro Fabregas, Jordi" w:date="2020-07-22T13:54:00Z">
            <w:r w:rsidRPr="002639A9" w:rsidDel="005B69AE">
              <w:rPr>
                <w:rStyle w:val="Hyperlink"/>
                <w:bCs/>
                <w:noProof/>
                <w:lang w:val="pt-BR"/>
              </w:rPr>
              <w:delText>A segurança dos dados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1F5E8592" w14:textId="5CCFD92C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11" w:author="Castro Fabregas, Jordi" w:date="2020-07-22T13:54:00Z"/>
              <w:noProof/>
            </w:rPr>
          </w:pPr>
          <w:del w:id="412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Princípios do ecossistema</w:delText>
            </w:r>
            <w:r w:rsidDel="005B69AE">
              <w:rPr>
                <w:noProof/>
                <w:webHidden/>
              </w:rPr>
              <w:tab/>
              <w:delText>6</w:delText>
            </w:r>
          </w:del>
        </w:p>
        <w:p w14:paraId="0836E7B1" w14:textId="46D1BC06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13" w:author="Castro Fabregas, Jordi" w:date="2020-07-22T13:54:00Z"/>
              <w:noProof/>
            </w:rPr>
          </w:pPr>
          <w:del w:id="414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DISPONIBILIDADE E DESEMPENHO</w:delText>
            </w:r>
            <w:r w:rsidDel="005B69AE">
              <w:rPr>
                <w:noProof/>
                <w:webHidden/>
              </w:rPr>
              <w:tab/>
              <w:delText>7</w:delText>
            </w:r>
          </w:del>
        </w:p>
        <w:p w14:paraId="3D6326E0" w14:textId="0A0FA799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15" w:author="Castro Fabregas, Jordi" w:date="2020-07-22T13:54:00Z"/>
              <w:noProof/>
            </w:rPr>
          </w:pPr>
          <w:del w:id="416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DESEMPENHO</w:delText>
            </w:r>
            <w:r w:rsidDel="005B69AE">
              <w:rPr>
                <w:noProof/>
                <w:webHidden/>
              </w:rPr>
              <w:tab/>
              <w:delText>7</w:delText>
            </w:r>
          </w:del>
        </w:p>
        <w:p w14:paraId="1FD73459" w14:textId="66D70777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17" w:author="Castro Fabregas, Jordi" w:date="2020-07-22T13:54:00Z"/>
              <w:noProof/>
            </w:rPr>
          </w:pPr>
          <w:del w:id="418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/>
              </w:rPr>
              <w:delText>DISPONIBILIDADE</w:delText>
            </w:r>
            <w:r w:rsidDel="005B69AE">
              <w:rPr>
                <w:noProof/>
                <w:webHidden/>
              </w:rPr>
              <w:tab/>
              <w:delText>8</w:delText>
            </w:r>
          </w:del>
        </w:p>
        <w:p w14:paraId="1DFFED10" w14:textId="042CF479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19" w:author="Castro Fabregas, Jordi" w:date="2020-07-22T13:54:00Z"/>
              <w:noProof/>
            </w:rPr>
          </w:pPr>
          <w:del w:id="420" w:author="Castro Fabregas, Jordi" w:date="2020-07-22T13:54:00Z">
            <w:r w:rsidRPr="002639A9" w:rsidDel="005B69AE">
              <w:rPr>
                <w:rStyle w:val="Hyperlink"/>
                <w:rFonts w:eastAsia="Times New Roman"/>
                <w:noProof/>
                <w:lang w:val="pt-BR" w:eastAsia="pt-BR"/>
              </w:rPr>
              <w:delText>PROCESSO DE REGISTRO E REVOGAÇÃO NO OPEN BANKING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7E363129" w14:textId="55B95F46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21" w:author="Castro Fabregas, Jordi" w:date="2020-07-22T13:54:00Z"/>
              <w:noProof/>
            </w:rPr>
          </w:pPr>
          <w:del w:id="422" w:author="Castro Fabregas, Jordi" w:date="2020-07-22T13:54:00Z">
            <w:r w:rsidRPr="002639A9" w:rsidDel="005B69AE">
              <w:rPr>
                <w:rStyle w:val="Hyperlink"/>
                <w:noProof/>
              </w:rPr>
              <w:delText>REGISTRO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0008F480" w14:textId="7EAFEA43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23" w:author="Castro Fabregas, Jordi" w:date="2020-07-22T13:54:00Z"/>
              <w:noProof/>
            </w:rPr>
          </w:pPr>
          <w:del w:id="424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REVOGAÇÃO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729876B0" w14:textId="7CCAC1B5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25" w:author="Castro Fabregas, Jordi" w:date="2020-07-22T13:54:00Z"/>
              <w:noProof/>
            </w:rPr>
          </w:pPr>
          <w:del w:id="426" w:author="Castro Fabregas, Jordi" w:date="2020-07-22T13:54:00Z">
            <w:r w:rsidRPr="002639A9" w:rsidDel="005B69AE">
              <w:rPr>
                <w:rStyle w:val="Hyperlink"/>
                <w:noProof/>
              </w:rPr>
              <w:delText>Certificado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5E0E33E0" w14:textId="763177A4" w:rsidR="00F80866" w:rsidDel="005B69AE" w:rsidRDefault="00F80866">
          <w:pPr>
            <w:pStyle w:val="TOC3"/>
            <w:tabs>
              <w:tab w:val="right" w:leader="dot" w:pos="10456"/>
            </w:tabs>
            <w:rPr>
              <w:del w:id="427" w:author="Castro Fabregas, Jordi" w:date="2020-07-22T13:54:00Z"/>
              <w:noProof/>
            </w:rPr>
          </w:pPr>
          <w:del w:id="428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Instituição</w:delText>
            </w:r>
            <w:r w:rsidDel="005B69AE">
              <w:rPr>
                <w:noProof/>
                <w:webHidden/>
              </w:rPr>
              <w:tab/>
              <w:delText>10</w:delText>
            </w:r>
          </w:del>
        </w:p>
        <w:p w14:paraId="61E8FC41" w14:textId="23DC30CC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29" w:author="Castro Fabregas, Jordi" w:date="2020-07-22T13:54:00Z"/>
              <w:noProof/>
            </w:rPr>
          </w:pPr>
          <w:del w:id="430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REPOSITÓRIO DE INFORMAÇÕES – ESTRUTURA</w:delText>
            </w:r>
            <w:r w:rsidDel="005B69AE">
              <w:rPr>
                <w:noProof/>
                <w:webHidden/>
              </w:rPr>
              <w:tab/>
              <w:delText>11</w:delText>
            </w:r>
          </w:del>
        </w:p>
        <w:p w14:paraId="42222853" w14:textId="193A7C90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1" w:author="Castro Fabregas, Jordi" w:date="2020-07-22T13:54:00Z"/>
              <w:noProof/>
            </w:rPr>
          </w:pPr>
          <w:del w:id="432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ZONA DO DESENVOLVEDOR</w:delText>
            </w:r>
            <w:r w:rsidDel="005B69AE">
              <w:rPr>
                <w:noProof/>
                <w:webHidden/>
              </w:rPr>
              <w:tab/>
              <w:delText>11</w:delText>
            </w:r>
          </w:del>
        </w:p>
        <w:p w14:paraId="3371C268" w14:textId="4BA935F5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3" w:author="Castro Fabregas, Jordi" w:date="2020-07-22T13:54:00Z"/>
              <w:noProof/>
            </w:rPr>
          </w:pPr>
          <w:del w:id="434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SERVICE DESK</w:delText>
            </w:r>
            <w:r w:rsidDel="005B69AE">
              <w:rPr>
                <w:noProof/>
                <w:webHidden/>
              </w:rPr>
              <w:tab/>
              <w:delText>12</w:delText>
            </w:r>
          </w:del>
        </w:p>
        <w:p w14:paraId="2E3BE9D9" w14:textId="1B731D8D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35" w:author="Castro Fabregas, Jordi" w:date="2020-07-22T13:54:00Z"/>
              <w:noProof/>
            </w:rPr>
          </w:pPr>
          <w:del w:id="436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RESOLUÇÃO DE PROBLEMAS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4B86EA0C" w14:textId="3F837044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7" w:author="Castro Fabregas, Jordi" w:date="2020-07-22T13:54:00Z"/>
              <w:noProof/>
            </w:rPr>
          </w:pPr>
          <w:del w:id="438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PROCESSOS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11CD9B64" w14:textId="4DF225A8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39" w:author="Castro Fabregas, Jordi" w:date="2020-07-22T13:54:00Z"/>
              <w:noProof/>
            </w:rPr>
          </w:pPr>
          <w:del w:id="440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PROCEDIMENTOS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17CEF451" w14:textId="0B538DEA" w:rsidR="00F80866" w:rsidDel="005B69AE" w:rsidRDefault="00F80866">
          <w:pPr>
            <w:pStyle w:val="TOC2"/>
            <w:tabs>
              <w:tab w:val="right" w:leader="dot" w:pos="10456"/>
            </w:tabs>
            <w:rPr>
              <w:del w:id="441" w:author="Castro Fabregas, Jordi" w:date="2020-07-22T13:54:00Z"/>
              <w:noProof/>
            </w:rPr>
          </w:pPr>
          <w:del w:id="442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SISTEMAS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797F889C" w14:textId="23F38FD3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3" w:author="Castro Fabregas, Jordi" w:date="2020-07-22T13:54:00Z"/>
              <w:noProof/>
            </w:rPr>
          </w:pPr>
          <w:del w:id="444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COMUNICAÇÃO DE MUDANÇAS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2CA8C9ED" w14:textId="18CA86D5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5" w:author="Castro Fabregas, Jordi" w:date="2020-07-22T13:54:00Z"/>
              <w:noProof/>
            </w:rPr>
          </w:pPr>
          <w:del w:id="446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CHECKLIST</w:delText>
            </w:r>
            <w:r w:rsidDel="005B69AE">
              <w:rPr>
                <w:noProof/>
                <w:webHidden/>
              </w:rPr>
              <w:tab/>
              <w:delText>13</w:delText>
            </w:r>
          </w:del>
        </w:p>
        <w:p w14:paraId="6257494F" w14:textId="2E99C0FB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7" w:author="Castro Fabregas, Jordi" w:date="2020-07-22T13:54:00Z"/>
              <w:noProof/>
            </w:rPr>
          </w:pPr>
          <w:del w:id="448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GLOSSÁRIO</w:delText>
            </w:r>
            <w:r w:rsidDel="005B69AE">
              <w:rPr>
                <w:noProof/>
                <w:webHidden/>
              </w:rPr>
              <w:tab/>
              <w:delText>14</w:delText>
            </w:r>
          </w:del>
        </w:p>
        <w:p w14:paraId="49A44F17" w14:textId="303D9CF6" w:rsidR="00F80866" w:rsidDel="005B69AE" w:rsidRDefault="00F80866">
          <w:pPr>
            <w:pStyle w:val="TOC1"/>
            <w:tabs>
              <w:tab w:val="right" w:leader="dot" w:pos="10456"/>
            </w:tabs>
            <w:rPr>
              <w:del w:id="449" w:author="Castro Fabregas, Jordi" w:date="2020-07-22T13:54:00Z"/>
              <w:noProof/>
            </w:rPr>
          </w:pPr>
          <w:del w:id="450" w:author="Castro Fabregas, Jordi" w:date="2020-07-22T13:54:00Z">
            <w:r w:rsidRPr="002639A9" w:rsidDel="005B69AE">
              <w:rPr>
                <w:rStyle w:val="Hyperlink"/>
                <w:noProof/>
                <w:lang w:val="pt-BR"/>
              </w:rPr>
              <w:delText>REFERÊNCIAS</w:delText>
            </w:r>
            <w:r w:rsidDel="005B69AE">
              <w:rPr>
                <w:noProof/>
                <w:webHidden/>
              </w:rPr>
              <w:tab/>
              <w:delText>15</w:delText>
            </w:r>
          </w:del>
        </w:p>
        <w:p w14:paraId="62CC2B91" w14:textId="231F4680" w:rsidR="00F80866" w:rsidRDefault="00F80866">
          <w:pPr>
            <w:rPr>
              <w:ins w:id="451" w:author="Miranda, Pedro" w:date="2020-07-22T07:09:00Z"/>
            </w:rPr>
          </w:pPr>
          <w:ins w:id="452" w:author="Miranda, Pedro" w:date="2020-07-22T07:09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453" w:author="Miranda, Pedro" w:date="2020-07-22T07:09:00Z"/>
      </w:sdtContent>
    </w:sdt>
    <w:customXmlInsRangeEnd w:id="453"/>
    <w:p w14:paraId="232DC646" w14:textId="0C1460E6" w:rsidR="006B5CD7" w:rsidDel="00F80866" w:rsidRDefault="006B5CD7">
      <w:pPr>
        <w:rPr>
          <w:del w:id="454" w:author="Miranda, Pedro" w:date="2020-07-22T07:09:00Z"/>
          <w:lang w:val="pt-BR"/>
        </w:rPr>
      </w:pPr>
      <w:del w:id="455" w:author="Miranda, Pedro" w:date="2020-07-22T07:09:00Z">
        <w:r w:rsidRPr="006B5CD7" w:rsidDel="00F80866">
          <w:rPr>
            <w:lang w:val="pt-BR"/>
          </w:rPr>
          <w:delText>SUMÁRIO</w:delText>
        </w:r>
      </w:del>
    </w:p>
    <w:p w14:paraId="2E1C1FF5" w14:textId="2207A85E" w:rsidR="00105E58" w:rsidRPr="00C21F42" w:rsidDel="00F80866" w:rsidRDefault="00544951" w:rsidP="006B5CD7">
      <w:pPr>
        <w:numPr>
          <w:ilvl w:val="0"/>
          <w:numId w:val="1"/>
        </w:numPr>
        <w:rPr>
          <w:del w:id="456" w:author="Miranda, Pedro" w:date="2020-07-22T07:09:00Z"/>
        </w:rPr>
      </w:pPr>
      <w:del w:id="457" w:author="Miranda, Pedro" w:date="2020-07-22T07:09:00Z">
        <w:r w:rsidRPr="006B5CD7" w:rsidDel="00F80866">
          <w:rPr>
            <w:lang w:val="pt-BR"/>
          </w:rPr>
          <w:delText>INTRODUÇÃO</w:delText>
        </w:r>
      </w:del>
    </w:p>
    <w:p w14:paraId="4EB48067" w14:textId="248A1B42" w:rsidR="00134468" w:rsidDel="00F80866" w:rsidRDefault="00134468" w:rsidP="00134468">
      <w:pPr>
        <w:numPr>
          <w:ilvl w:val="1"/>
          <w:numId w:val="1"/>
        </w:numPr>
        <w:rPr>
          <w:ins w:id="458" w:author="de Araujo Rodrigues, Thales" w:date="2020-07-20T14:05:00Z"/>
          <w:del w:id="459" w:author="Miranda, Pedro" w:date="2020-07-22T07:09:00Z"/>
        </w:rPr>
      </w:pPr>
      <w:ins w:id="460" w:author="de Araujo Rodrigues, Thales" w:date="2020-07-20T14:05:00Z">
        <w:del w:id="461" w:author="Miranda, Pedro" w:date="2020-07-22T07:09:00Z">
          <w:r w:rsidDel="00F80866">
            <w:delText>OBJETIVO DO GUIA OPERACIONAL</w:delText>
          </w:r>
        </w:del>
      </w:ins>
    </w:p>
    <w:p w14:paraId="1425A963" w14:textId="18465FE0" w:rsidR="00134468" w:rsidRPr="004E6741" w:rsidDel="00F80866" w:rsidRDefault="00134468" w:rsidP="00134468">
      <w:pPr>
        <w:numPr>
          <w:ilvl w:val="1"/>
          <w:numId w:val="1"/>
        </w:numPr>
        <w:rPr>
          <w:ins w:id="462" w:author="de Araujo Rodrigues, Thales" w:date="2020-07-20T14:05:00Z"/>
          <w:del w:id="463" w:author="Miranda, Pedro" w:date="2020-07-22T07:09:00Z"/>
          <w:lang w:val="pt-BR"/>
        </w:rPr>
      </w:pPr>
      <w:ins w:id="464" w:author="de Araujo Rodrigues, Thales" w:date="2020-07-20T14:05:00Z">
        <w:del w:id="465" w:author="Miranda, Pedro" w:date="2020-07-22T07:09:00Z">
          <w:r w:rsidRPr="00134468" w:rsidDel="00F80866">
            <w:rPr>
              <w:lang w:val="pt-BR"/>
              <w:rPrChange w:id="466" w:author="de Araujo Rodrigues, Thales" w:date="2020-07-20T14:05:00Z">
                <w:rPr>
                  <w:b/>
                  <w:bCs/>
                  <w:lang w:val="pt-BR"/>
                </w:rPr>
              </w:rPrChange>
            </w:rPr>
            <w:delText>UMA VISÃO GERAL SOBRE O SISTEMA FINANCEIRO ABERTO – OPEN BANKING – NO BRASIL</w:delText>
          </w:r>
        </w:del>
      </w:ins>
    </w:p>
    <w:p w14:paraId="0802BA25" w14:textId="5A513DEF" w:rsidR="00C21F42" w:rsidRPr="00134468" w:rsidDel="00F80866" w:rsidRDefault="00C21F42">
      <w:pPr>
        <w:numPr>
          <w:ilvl w:val="1"/>
          <w:numId w:val="1"/>
        </w:numPr>
        <w:rPr>
          <w:del w:id="467" w:author="Miranda, Pedro" w:date="2020-07-22T07:09:00Z"/>
          <w:lang w:val="pt-BR"/>
          <w:rPrChange w:id="468" w:author="de Araujo Rodrigues, Thales" w:date="2020-07-20T14:05:00Z">
            <w:rPr>
              <w:del w:id="469" w:author="Miranda, Pedro" w:date="2020-07-22T07:09:00Z"/>
            </w:rPr>
          </w:rPrChange>
        </w:rPr>
        <w:pPrChange w:id="470" w:author="de Araujo Rodrigues, Thales" w:date="2020-07-20T14:01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del w:id="471" w:author="Miranda, Pedro" w:date="2020-07-22T07:09:00Z">
        <w:r w:rsidDel="00F80866">
          <w:rPr>
            <w:lang w:val="pt-BR"/>
          </w:rPr>
          <w:delText>PRINCÍPIOS DO OPEN BANKING BRASIL</w:delText>
        </w:r>
      </w:del>
    </w:p>
    <w:p w14:paraId="427A9376" w14:textId="75363672" w:rsidR="00134468" w:rsidDel="00F80866" w:rsidRDefault="00134468" w:rsidP="006B5CD7">
      <w:pPr>
        <w:numPr>
          <w:ilvl w:val="0"/>
          <w:numId w:val="1"/>
        </w:numPr>
        <w:rPr>
          <w:ins w:id="472" w:author="de Araujo Rodrigues, Thales" w:date="2020-07-21T17:21:00Z"/>
          <w:del w:id="473" w:author="Miranda, Pedro" w:date="2020-07-22T07:09:00Z"/>
        </w:rPr>
      </w:pPr>
      <w:ins w:id="474" w:author="de Araujo Rodrigues, Thales" w:date="2020-07-20T14:02:00Z">
        <w:del w:id="475" w:author="Miranda, Pedro" w:date="2020-07-22T07:09:00Z">
          <w:r w:rsidDel="00F80866">
            <w:delText>DISPONIBILIDADE E PERFORMANCE</w:delText>
          </w:r>
        </w:del>
      </w:ins>
      <w:ins w:id="476" w:author="Castro Fabregas, Jordi" w:date="2020-07-21T17:44:00Z">
        <w:del w:id="477" w:author="Miranda, Pedro" w:date="2020-07-22T07:09:00Z">
          <w:r w:rsidR="00E425D8" w:rsidDel="00F80866">
            <w:delText>DESEMPENHO</w:delText>
          </w:r>
        </w:del>
      </w:ins>
    </w:p>
    <w:p w14:paraId="0B31FDAC" w14:textId="413481E0" w:rsidR="00425396" w:rsidRPr="00425396" w:rsidDel="00F80866" w:rsidRDefault="00425396" w:rsidP="006B5CD7">
      <w:pPr>
        <w:numPr>
          <w:ilvl w:val="0"/>
          <w:numId w:val="1"/>
        </w:numPr>
        <w:rPr>
          <w:ins w:id="478" w:author="de Araujo Rodrigues, Thales" w:date="2020-07-20T14:01:00Z"/>
          <w:del w:id="479" w:author="Miranda, Pedro" w:date="2020-07-22T07:09:00Z"/>
          <w:lang w:val="pt-BR"/>
        </w:rPr>
      </w:pPr>
      <w:ins w:id="480" w:author="de Araujo Rodrigues, Thales" w:date="2020-07-21T17:21:00Z">
        <w:del w:id="481" w:author="Miranda, Pedro" w:date="2020-07-22T07:09:00Z">
          <w:r w:rsidDel="00F80866">
            <w:rPr>
              <w:lang w:val="pt-BR"/>
            </w:rPr>
            <w:delText>REGISTRO NO OPEN BANKING</w:delText>
          </w:r>
        </w:del>
      </w:ins>
    </w:p>
    <w:p w14:paraId="6BABE37F" w14:textId="2719A45C" w:rsidR="00105E58" w:rsidRPr="006B5CD7" w:rsidDel="00F80866" w:rsidRDefault="00544951">
      <w:pPr>
        <w:numPr>
          <w:ilvl w:val="0"/>
          <w:numId w:val="1"/>
        </w:numPr>
        <w:rPr>
          <w:del w:id="482" w:author="Miranda, Pedro" w:date="2020-07-22T07:09:00Z"/>
        </w:rPr>
      </w:pPr>
      <w:del w:id="483" w:author="Miranda, Pedro" w:date="2020-07-22T07:09:00Z">
        <w:r w:rsidRPr="00372048" w:rsidDel="00F80866">
          <w:rPr>
            <w:lang w:val="pt-BR"/>
          </w:rPr>
          <w:delText>GLOSSÁRIO</w:delText>
        </w:r>
      </w:del>
    </w:p>
    <w:p w14:paraId="086554D0" w14:textId="60189177" w:rsidR="008156CF" w:rsidDel="00F80866" w:rsidRDefault="008156CF" w:rsidP="00931368">
      <w:pPr>
        <w:numPr>
          <w:ilvl w:val="0"/>
          <w:numId w:val="1"/>
        </w:numPr>
        <w:rPr>
          <w:ins w:id="484" w:author="de Araujo Rodrigues, Thales" w:date="2020-07-21T17:20:00Z"/>
          <w:del w:id="485" w:author="Miranda, Pedro" w:date="2020-07-22T07:09:00Z"/>
          <w:lang w:val="pt-BR"/>
        </w:rPr>
      </w:pPr>
      <w:ins w:id="486" w:author="de Araujo Rodrigues, Thales [2]" w:date="2020-06-25T17:26:00Z">
        <w:del w:id="487" w:author="Miranda, Pedro" w:date="2020-07-22T07:09:00Z">
          <w:r w:rsidRPr="00372048" w:rsidDel="00F80866">
            <w:rPr>
              <w:lang w:val="pt-BR"/>
            </w:rPr>
            <w:delText>REPOSITÓRIO DE INFORMAÇÕES E SERVIÇOS – ESTRUTURA</w:delText>
          </w:r>
        </w:del>
      </w:ins>
    </w:p>
    <w:p w14:paraId="21E6793A" w14:textId="4BA50C42" w:rsidR="00372048" w:rsidDel="00F80866" w:rsidRDefault="00372048" w:rsidP="00372048">
      <w:pPr>
        <w:numPr>
          <w:ilvl w:val="1"/>
          <w:numId w:val="1"/>
        </w:numPr>
        <w:rPr>
          <w:ins w:id="488" w:author="de Araujo Rodrigues, Thales" w:date="2020-07-21T17:20:00Z"/>
          <w:del w:id="489" w:author="Miranda, Pedro" w:date="2020-07-22T07:09:00Z"/>
          <w:lang w:val="pt-BR"/>
        </w:rPr>
      </w:pPr>
      <w:ins w:id="490" w:author="de Araujo Rodrigues, Thales" w:date="2020-07-21T17:20:00Z">
        <w:del w:id="491" w:author="Miranda, Pedro" w:date="2020-07-22T07:09:00Z">
          <w:r w:rsidDel="00F80866">
            <w:rPr>
              <w:lang w:val="pt-BR"/>
            </w:rPr>
            <w:delText>ZONA DO DESENVOLVEDOR</w:delText>
          </w:r>
        </w:del>
      </w:ins>
    </w:p>
    <w:p w14:paraId="4EDB243F" w14:textId="05A73053" w:rsidR="00372048" w:rsidDel="00F80866" w:rsidRDefault="00372048" w:rsidP="00372048">
      <w:pPr>
        <w:numPr>
          <w:ilvl w:val="1"/>
          <w:numId w:val="1"/>
        </w:numPr>
        <w:rPr>
          <w:ins w:id="492" w:author="de Araujo Rodrigues, Thales" w:date="2020-07-21T17:21:00Z"/>
          <w:del w:id="493" w:author="Miranda, Pedro" w:date="2020-07-22T07:09:00Z"/>
          <w:lang w:val="pt-BR"/>
        </w:rPr>
      </w:pPr>
      <w:ins w:id="494" w:author="de Araujo Rodrigues, Thales" w:date="2020-07-21T17:20:00Z">
        <w:del w:id="495" w:author="Miranda, Pedro" w:date="2020-07-22T07:09:00Z">
          <w:r w:rsidDel="00F80866">
            <w:rPr>
              <w:lang w:val="pt-BR"/>
            </w:rPr>
            <w:delText>SERVICE DESK</w:delText>
          </w:r>
        </w:del>
      </w:ins>
    </w:p>
    <w:p w14:paraId="262E0AC8" w14:textId="5DD411A8" w:rsidR="00425396" w:rsidRPr="00372048" w:rsidDel="00F80866" w:rsidRDefault="00425396">
      <w:pPr>
        <w:numPr>
          <w:ilvl w:val="0"/>
          <w:numId w:val="1"/>
        </w:numPr>
        <w:rPr>
          <w:ins w:id="496" w:author="de Araujo Rodrigues, Thales [2]" w:date="2020-06-25T17:26:00Z"/>
          <w:del w:id="497" w:author="Miranda, Pedro" w:date="2020-07-22T07:09:00Z"/>
          <w:lang w:val="pt-BR"/>
        </w:rPr>
      </w:pPr>
      <w:ins w:id="498" w:author="de Araujo Rodrigues, Thales" w:date="2020-07-21T17:21:00Z">
        <w:del w:id="499" w:author="Miranda, Pedro" w:date="2020-07-22T07:09:00Z">
          <w:r w:rsidDel="00F80866">
            <w:rPr>
              <w:lang w:val="pt-BR"/>
            </w:rPr>
            <w:delText>RESOLUÇÃO DE PROBLEMAS</w:delText>
          </w:r>
        </w:del>
      </w:ins>
    </w:p>
    <w:p w14:paraId="3C4378F8" w14:textId="0C4C1182" w:rsidR="00105E58" w:rsidRPr="006B5CD7" w:rsidDel="00F80866" w:rsidRDefault="00544951" w:rsidP="006B5CD7">
      <w:pPr>
        <w:numPr>
          <w:ilvl w:val="0"/>
          <w:numId w:val="1"/>
        </w:numPr>
        <w:rPr>
          <w:del w:id="500" w:author="Miranda, Pedro" w:date="2020-07-22T07:09:00Z"/>
        </w:rPr>
      </w:pPr>
      <w:del w:id="501" w:author="Miranda, Pedro" w:date="2020-07-22T07:09:00Z">
        <w:r w:rsidRPr="006B5CD7" w:rsidDel="00F80866">
          <w:rPr>
            <w:lang w:val="pt-BR"/>
          </w:rPr>
          <w:delText>REPOSITÓRIO DE INFORMAÇÕES – ESTRUTURA</w:delText>
        </w:r>
      </w:del>
    </w:p>
    <w:p w14:paraId="0384A96D" w14:textId="3DB905A1" w:rsidR="00105E58" w:rsidRPr="006B5CD7" w:rsidDel="00F80866" w:rsidRDefault="00544951" w:rsidP="006B5CD7">
      <w:pPr>
        <w:numPr>
          <w:ilvl w:val="0"/>
          <w:numId w:val="1"/>
        </w:numPr>
        <w:rPr>
          <w:del w:id="502" w:author="Miranda, Pedro" w:date="2020-07-22T07:09:00Z"/>
        </w:rPr>
      </w:pPr>
      <w:del w:id="503" w:author="Miranda, Pedro" w:date="2020-07-22T07:09:00Z">
        <w:r w:rsidRPr="006B5CD7" w:rsidDel="00F80866">
          <w:rPr>
            <w:lang w:val="pt-BR"/>
          </w:rPr>
          <w:delText>API - PADRÕES</w:delText>
        </w:r>
      </w:del>
    </w:p>
    <w:p w14:paraId="13645A38" w14:textId="2D11851B" w:rsidR="00105E58" w:rsidRPr="006B5CD7" w:rsidDel="00F80866" w:rsidRDefault="00544951" w:rsidP="006B5CD7">
      <w:pPr>
        <w:numPr>
          <w:ilvl w:val="0"/>
          <w:numId w:val="1"/>
        </w:numPr>
        <w:rPr>
          <w:del w:id="504" w:author="Miranda, Pedro" w:date="2020-07-22T07:09:00Z"/>
        </w:rPr>
      </w:pPr>
      <w:del w:id="505" w:author="Miranda, Pedro" w:date="2020-07-22T07:09:00Z">
        <w:r w:rsidRPr="006B5CD7" w:rsidDel="00F80866">
          <w:rPr>
            <w:lang w:val="pt-BR"/>
          </w:rPr>
          <w:delText>SERVICE DESK</w:delText>
        </w:r>
      </w:del>
      <w:ins w:id="506" w:author="de Araujo Rodrigues, Thales" w:date="2020-07-21T17:20:00Z">
        <w:del w:id="507" w:author="Miranda, Pedro" w:date="2020-07-22T07:09:00Z">
          <w:r w:rsidR="00372048" w:rsidDel="00F80866">
            <w:rPr>
              <w:lang w:val="pt-BR"/>
            </w:rPr>
            <w:delText>GLOSSÁRIO</w:delText>
          </w:r>
        </w:del>
      </w:ins>
    </w:p>
    <w:p w14:paraId="0BE5E2D9" w14:textId="7A45A902" w:rsidR="00105E58" w:rsidRPr="006B5CD7" w:rsidDel="00F80866" w:rsidRDefault="00544951" w:rsidP="006B5CD7">
      <w:pPr>
        <w:numPr>
          <w:ilvl w:val="0"/>
          <w:numId w:val="1"/>
        </w:numPr>
        <w:rPr>
          <w:del w:id="508" w:author="Miranda, Pedro" w:date="2020-07-22T07:09:00Z"/>
        </w:rPr>
      </w:pPr>
      <w:del w:id="509" w:author="Miranda, Pedro" w:date="2020-07-22T07:09:00Z">
        <w:r w:rsidRPr="006B5CD7" w:rsidDel="00F80866">
          <w:rPr>
            <w:lang w:val="pt-BR"/>
          </w:rPr>
          <w:delText>REFERÊNCIAS</w:delText>
        </w:r>
      </w:del>
    </w:p>
    <w:p w14:paraId="0D3C63C5" w14:textId="77777777" w:rsidR="006B5CD7" w:rsidRDefault="006B5CD7">
      <w:pPr>
        <w:rPr>
          <w:lang w:val="pt-BR"/>
        </w:rPr>
      </w:pPr>
    </w:p>
    <w:p w14:paraId="60CC343D" w14:textId="77777777" w:rsidR="006B5CD7" w:rsidRDefault="006B5CD7">
      <w:pPr>
        <w:rPr>
          <w:lang w:val="pt-BR"/>
        </w:rPr>
      </w:pPr>
      <w:r>
        <w:rPr>
          <w:lang w:val="pt-BR"/>
        </w:rPr>
        <w:br w:type="page"/>
      </w:r>
    </w:p>
    <w:p w14:paraId="14FCE06E" w14:textId="77777777" w:rsidR="006B5CD7" w:rsidRPr="007C22D7" w:rsidRDefault="006B5CD7">
      <w:pPr>
        <w:pStyle w:val="Heading1"/>
        <w:rPr>
          <w:lang w:val="pt-BR"/>
        </w:rPr>
        <w:pPrChange w:id="510" w:author="Miranda, Pedro" w:date="2020-07-22T06:57:00Z">
          <w:pPr/>
        </w:pPrChange>
      </w:pPr>
      <w:bookmarkStart w:id="511" w:name="_Toc46340366"/>
      <w:r w:rsidRPr="007C22D7">
        <w:rPr>
          <w:lang w:val="pt-BR"/>
        </w:rPr>
        <w:lastRenderedPageBreak/>
        <w:t>INTRODUÇÃO</w:t>
      </w:r>
      <w:bookmarkEnd w:id="511"/>
    </w:p>
    <w:p w14:paraId="443A8E63" w14:textId="77777777" w:rsidR="007C22D7" w:rsidRDefault="007C22D7" w:rsidP="006B5CD7">
      <w:pPr>
        <w:rPr>
          <w:b/>
          <w:bCs/>
          <w:lang w:val="pt-BR"/>
        </w:rPr>
      </w:pPr>
    </w:p>
    <w:p w14:paraId="15754F2C" w14:textId="1A547219" w:rsidR="006B5CD7" w:rsidRPr="006B5CD7" w:rsidRDefault="006B5CD7">
      <w:pPr>
        <w:pStyle w:val="Heading2"/>
        <w:rPr>
          <w:lang w:val="pt-BR"/>
        </w:rPr>
        <w:pPrChange w:id="512" w:author="Miranda, Pedro" w:date="2020-07-22T06:57:00Z">
          <w:pPr>
            <w:jc w:val="both"/>
          </w:pPr>
        </w:pPrChange>
      </w:pPr>
      <w:del w:id="513" w:author="de Araujo Rodrigues, Thales" w:date="2020-07-20T14:06:00Z">
        <w:r w:rsidRPr="006B5CD7" w:rsidDel="00134468">
          <w:rPr>
            <w:lang w:val="pt-BR"/>
          </w:rPr>
          <w:delText>Objetivo do Guia Operacional</w:delText>
        </w:r>
      </w:del>
      <w:bookmarkStart w:id="514" w:name="_Toc46340367"/>
      <w:ins w:id="515" w:author="de Araujo Rodrigues, Thales" w:date="2020-07-20T14:06:00Z">
        <w:r w:rsidR="00134468">
          <w:rPr>
            <w:lang w:val="pt-BR"/>
          </w:rPr>
          <w:t>OBJETIVO DO GUIA OPERACIONAL</w:t>
        </w:r>
      </w:ins>
      <w:bookmarkEnd w:id="514"/>
    </w:p>
    <w:p w14:paraId="6D07B3B1" w14:textId="77777777" w:rsidR="00114D78" w:rsidRDefault="00114D78" w:rsidP="00D26387">
      <w:pPr>
        <w:jc w:val="both"/>
        <w:rPr>
          <w:ins w:id="516" w:author="Miranda, Pedro" w:date="2020-07-22T06:57:00Z"/>
          <w:lang w:val="pt-BR"/>
        </w:rPr>
      </w:pPr>
    </w:p>
    <w:p w14:paraId="506B1157" w14:textId="20C97E87" w:rsidR="006B5CD7" w:rsidRPr="006B5CD7" w:rsidRDefault="006B5CD7">
      <w:pPr>
        <w:ind w:firstLine="720"/>
        <w:jc w:val="both"/>
        <w:rPr>
          <w:lang w:val="pt-BR"/>
        </w:rPr>
        <w:pPrChange w:id="517" w:author="Miranda, Pedro" w:date="2020-07-22T08:14:00Z">
          <w:pPr>
            <w:jc w:val="both"/>
          </w:pPr>
        </w:pPrChange>
      </w:pPr>
      <w:r w:rsidRPr="006B5CD7">
        <w:rPr>
          <w:lang w:val="pt-BR"/>
        </w:rPr>
        <w:t xml:space="preserve">Este guia operacional foi criado para que os participantes do Sistema Financeiro Aberto, </w:t>
      </w:r>
      <w:del w:id="518" w:author="de Araujo Rodrigues, Thales" w:date="2020-07-20T14:17:00Z">
        <w:r w:rsidRPr="006B5CD7" w:rsidDel="004E6741">
          <w:rPr>
            <w:lang w:val="pt-BR"/>
          </w:rPr>
          <w:delText xml:space="preserve">também </w:delText>
        </w:r>
      </w:del>
      <w:r w:rsidRPr="006B5CD7">
        <w:rPr>
          <w:lang w:val="pt-BR"/>
        </w:rPr>
        <w:t xml:space="preserve">conhecido </w:t>
      </w:r>
      <w:ins w:id="519" w:author="de Araujo Rodrigues, Thales" w:date="2020-07-20T14:17:00Z">
        <w:r w:rsidR="004E6741">
          <w:rPr>
            <w:lang w:val="pt-BR"/>
          </w:rPr>
          <w:t xml:space="preserve">internacionalmente </w:t>
        </w:r>
      </w:ins>
      <w:r w:rsidRPr="006B5CD7">
        <w:rPr>
          <w:lang w:val="pt-BR"/>
        </w:rPr>
        <w:t xml:space="preserve">por 'Open Banking', possam </w:t>
      </w:r>
      <w:r w:rsidR="007C22D7">
        <w:rPr>
          <w:lang w:val="pt-BR"/>
        </w:rPr>
        <w:t>obter</w:t>
      </w:r>
      <w:r w:rsidRPr="006B5CD7">
        <w:rPr>
          <w:lang w:val="pt-BR"/>
        </w:rPr>
        <w:t xml:space="preserve"> as informações necessárias para que se insiram no contexto e saibam como participar, construindo seu parque técnico </w:t>
      </w:r>
      <w:r w:rsidR="007C22D7">
        <w:rPr>
          <w:lang w:val="pt-BR"/>
        </w:rPr>
        <w:t xml:space="preserve">para receber e/ou transmitir </w:t>
      </w:r>
      <w:r w:rsidRPr="006B5CD7">
        <w:rPr>
          <w:lang w:val="pt-BR"/>
        </w:rPr>
        <w:t xml:space="preserve">as informações, levando-se </w:t>
      </w:r>
      <w:del w:id="520" w:author="Miranda, Pedro" w:date="2020-06-25T07:06:00Z">
        <w:r w:rsidRPr="006B5CD7" w:rsidDel="00814983">
          <w:rPr>
            <w:lang w:val="pt-BR"/>
          </w:rPr>
          <w:delText xml:space="preserve">me </w:delText>
        </w:r>
      </w:del>
      <w:ins w:id="521" w:author="Miranda, Pedro" w:date="2020-06-25T07:06:00Z">
        <w:r w:rsidR="00814983">
          <w:rPr>
            <w:lang w:val="pt-BR"/>
          </w:rPr>
          <w:t>em</w:t>
        </w:r>
        <w:r w:rsidR="00814983" w:rsidRPr="006B5CD7">
          <w:rPr>
            <w:lang w:val="pt-BR"/>
          </w:rPr>
          <w:t xml:space="preserve"> </w:t>
        </w:r>
      </w:ins>
      <w:r w:rsidRPr="006B5CD7">
        <w:rPr>
          <w:lang w:val="pt-BR"/>
        </w:rPr>
        <w:t>conta as diret</w:t>
      </w:r>
      <w:r w:rsidR="007C22D7">
        <w:rPr>
          <w:lang w:val="pt-BR"/>
        </w:rPr>
        <w:t>rizes, especificações e recomend</w:t>
      </w:r>
      <w:r w:rsidRPr="006B5CD7">
        <w:rPr>
          <w:lang w:val="pt-BR"/>
        </w:rPr>
        <w:t xml:space="preserve">ações </w:t>
      </w:r>
      <w:r w:rsidR="007C22D7">
        <w:rPr>
          <w:lang w:val="pt-BR"/>
        </w:rPr>
        <w:t>técnicas definidas</w:t>
      </w:r>
      <w:r w:rsidR="007C22D7" w:rsidRPr="008156CF">
        <w:rPr>
          <w:lang w:val="pt-BR"/>
        </w:rPr>
        <w:t xml:space="preserve"> </w:t>
      </w:r>
      <w:del w:id="522" w:author="Miranda, Pedro" w:date="2020-06-25T07:06:00Z">
        <w:r w:rsidR="00AA558D" w:rsidRPr="008156CF" w:rsidDel="00814983">
          <w:rPr>
            <w:lang w:val="pt-BR"/>
            <w:rPrChange w:id="523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>pela</w:delText>
        </w:r>
        <w:r w:rsidR="00D26387" w:rsidRPr="008156CF" w:rsidDel="00814983">
          <w:rPr>
            <w:lang w:val="pt-BR"/>
            <w:rPrChange w:id="524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 xml:space="preserve"> </w:delText>
        </w:r>
        <w:r w:rsidR="00AA558D" w:rsidRPr="008156CF" w:rsidDel="00814983">
          <w:rPr>
            <w:lang w:val="pt-BR"/>
            <w:rPrChange w:id="525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>governança</w:delText>
        </w:r>
        <w:r w:rsidR="00D26387" w:rsidRPr="008156CF" w:rsidDel="00814983">
          <w:rPr>
            <w:lang w:val="pt-BR"/>
            <w:rPrChange w:id="526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delText xml:space="preserve"> do diretório.</w:delText>
        </w:r>
      </w:del>
      <w:ins w:id="527" w:author="Miranda, Pedro" w:date="2020-06-25T07:06:00Z">
        <w:r w:rsidR="00814983" w:rsidRPr="008156CF">
          <w:rPr>
            <w:lang w:val="pt-BR"/>
            <w:rPrChange w:id="528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t>pela estrutura de implementação d</w:t>
        </w:r>
      </w:ins>
      <w:ins w:id="529" w:author="Miranda, Pedro" w:date="2020-06-25T07:07:00Z">
        <w:r w:rsidR="00814983" w:rsidRPr="008156CF">
          <w:rPr>
            <w:lang w:val="pt-BR"/>
            <w:rPrChange w:id="530" w:author="de Araujo Rodrigues, Thales [2]" w:date="2020-06-25T17:24:00Z">
              <w:rPr>
                <w:color w:val="FF0000"/>
                <w:u w:val="single"/>
                <w:lang w:val="pt-BR"/>
              </w:rPr>
            </w:rPrChange>
          </w:rPr>
          <w:t>o Open Banking no país</w:t>
        </w:r>
        <w:r w:rsidR="00814983" w:rsidRPr="008156CF">
          <w:rPr>
            <w:lang w:val="pt-BR"/>
            <w:rPrChange w:id="531" w:author="de Araujo Rodrigues, Thales [2]" w:date="2020-06-25T17:25:00Z">
              <w:rPr>
                <w:color w:val="FF0000"/>
                <w:u w:val="single"/>
                <w:lang w:val="pt-BR"/>
              </w:rPr>
            </w:rPrChange>
          </w:rPr>
          <w:t>.</w:t>
        </w:r>
        <w:r w:rsidR="00814983">
          <w:rPr>
            <w:color w:val="FF0000"/>
            <w:u w:val="single"/>
            <w:lang w:val="pt-BR"/>
          </w:rPr>
          <w:t xml:space="preserve"> </w:t>
        </w:r>
      </w:ins>
    </w:p>
    <w:p w14:paraId="368525F3" w14:textId="61920F40" w:rsidR="006B5CD7" w:rsidRPr="006B5CD7" w:rsidRDefault="006B5CD7">
      <w:pPr>
        <w:ind w:firstLine="720"/>
        <w:jc w:val="both"/>
        <w:rPr>
          <w:lang w:val="pt-BR"/>
        </w:rPr>
        <w:pPrChange w:id="532" w:author="Miranda, Pedro" w:date="2020-07-22T08:14:00Z">
          <w:pPr>
            <w:jc w:val="both"/>
          </w:pPr>
        </w:pPrChange>
      </w:pPr>
      <w:r w:rsidRPr="006B5CD7">
        <w:rPr>
          <w:lang w:val="pt-BR"/>
        </w:rPr>
        <w:t xml:space="preserve">As definições e recomendações apresentadas neste guia tem </w:t>
      </w:r>
      <w:ins w:id="533" w:author="Miranda, Pedro" w:date="2020-06-25T07:07:00Z">
        <w:r w:rsidR="00814983">
          <w:rPr>
            <w:lang w:val="pt-BR"/>
          </w:rPr>
          <w:t xml:space="preserve">como </w:t>
        </w:r>
      </w:ins>
      <w:del w:id="534" w:author="Miranda, Pedro" w:date="2020-06-25T07:07:00Z">
        <w:r w:rsidRPr="006B5CD7" w:rsidDel="00814983">
          <w:rPr>
            <w:lang w:val="pt-BR"/>
          </w:rPr>
          <w:delText xml:space="preserve">o </w:delText>
        </w:r>
      </w:del>
      <w:r w:rsidRPr="006B5CD7">
        <w:rPr>
          <w:lang w:val="pt-BR"/>
        </w:rPr>
        <w:t xml:space="preserve">objetivo </w:t>
      </w:r>
      <w:del w:id="535" w:author="Miranda, Pedro" w:date="2020-06-25T07:07:00Z">
        <w:r w:rsidRPr="006B5CD7" w:rsidDel="00814983">
          <w:rPr>
            <w:lang w:val="pt-BR"/>
          </w:rPr>
          <w:delText xml:space="preserve">de </w:delText>
        </w:r>
      </w:del>
      <w:r w:rsidRPr="006B5CD7">
        <w:rPr>
          <w:lang w:val="pt-BR"/>
        </w:rPr>
        <w:t xml:space="preserve">estabelecer um ecossistema saudável e organizado para o </w:t>
      </w:r>
      <w:del w:id="536" w:author="Miranda, Pedro" w:date="2020-07-22T07:11:00Z">
        <w:r w:rsidRPr="004E6741" w:rsidDel="004972E5">
          <w:rPr>
            <w:strike/>
            <w:lang w:val="pt-BR"/>
            <w:rPrChange w:id="537" w:author="de Araujo Rodrigues, Thales" w:date="2020-07-20T14:18:00Z">
              <w:rPr>
                <w:lang w:val="pt-BR"/>
              </w:rPr>
            </w:rPrChange>
          </w:rPr>
          <w:delText>Sistema Financeiro Aberto</w:delText>
        </w:r>
      </w:del>
      <w:ins w:id="538" w:author="de Araujo Rodrigues, Thales" w:date="2020-07-20T14:18:00Z">
        <w:del w:id="539" w:author="Miranda, Pedro" w:date="2020-07-22T07:11:00Z">
          <w:r w:rsidR="004E6741" w:rsidDel="004972E5">
            <w:rPr>
              <w:strike/>
              <w:lang w:val="pt-BR"/>
            </w:rPr>
            <w:delText xml:space="preserve"> </w:delText>
          </w:r>
        </w:del>
        <w:r w:rsidR="004E6741" w:rsidRPr="004E6741">
          <w:rPr>
            <w:lang w:val="pt-BR"/>
            <w:rPrChange w:id="540" w:author="de Araujo Rodrigues, Thales" w:date="2020-07-20T14:18:00Z">
              <w:rPr>
                <w:strike/>
                <w:lang w:val="pt-BR"/>
              </w:rPr>
            </w:rPrChange>
          </w:rPr>
          <w:t>Open Banking</w:t>
        </w:r>
      </w:ins>
      <w:r w:rsidRPr="006B5CD7">
        <w:rPr>
          <w:lang w:val="pt-BR"/>
        </w:rPr>
        <w:t>.</w:t>
      </w:r>
    </w:p>
    <w:p w14:paraId="2D0DB1F9" w14:textId="77777777" w:rsidR="006B5CD7" w:rsidRPr="006B5CD7" w:rsidRDefault="006B5CD7">
      <w:pPr>
        <w:ind w:firstLine="720"/>
        <w:jc w:val="both"/>
        <w:pPrChange w:id="541" w:author="Miranda, Pedro" w:date="2020-07-22T08:19:00Z">
          <w:pPr>
            <w:jc w:val="both"/>
          </w:pPr>
        </w:pPrChange>
      </w:pPr>
      <w:r w:rsidRPr="006B5CD7">
        <w:rPr>
          <w:lang w:val="pt-BR"/>
        </w:rPr>
        <w:t>O guia apresentará:</w:t>
      </w:r>
    </w:p>
    <w:p w14:paraId="01715702" w14:textId="5B242729" w:rsidR="00105E58" w:rsidRPr="006B5CD7" w:rsidRDefault="00544951">
      <w:pPr>
        <w:numPr>
          <w:ilvl w:val="0"/>
          <w:numId w:val="29"/>
        </w:numPr>
        <w:jc w:val="both"/>
        <w:rPr>
          <w:lang w:val="pt-BR"/>
        </w:rPr>
        <w:pPrChange w:id="542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commentRangeStart w:id="543"/>
      <w:r w:rsidRPr="006B5CD7">
        <w:rPr>
          <w:lang w:val="pt-BR"/>
        </w:rPr>
        <w:t xml:space="preserve">Informações </w:t>
      </w:r>
      <w:del w:id="544" w:author="Miranda, Pedro" w:date="2020-06-25T07:07:00Z">
        <w:r w:rsidRPr="006B5CD7" w:rsidDel="00814983">
          <w:rPr>
            <w:lang w:val="pt-BR"/>
          </w:rPr>
          <w:delText xml:space="preserve">básicas </w:delText>
        </w:r>
      </w:del>
      <w:ins w:id="545" w:author="Miranda, Pedro" w:date="2020-06-25T07:07:00Z">
        <w:r w:rsidR="00814983">
          <w:rPr>
            <w:lang w:val="pt-BR"/>
          </w:rPr>
          <w:t>essenciais</w:t>
        </w:r>
        <w:r w:rsidR="00814983" w:rsidRPr="006B5CD7">
          <w:rPr>
            <w:lang w:val="pt-BR"/>
          </w:rPr>
          <w:t xml:space="preserve"> </w:t>
        </w:r>
      </w:ins>
      <w:r w:rsidRPr="006B5CD7">
        <w:rPr>
          <w:lang w:val="pt-BR"/>
        </w:rPr>
        <w:t xml:space="preserve">sobre o </w:t>
      </w:r>
      <w:del w:id="546" w:author="Miranda, Pedro" w:date="2020-07-22T07:11:00Z">
        <w:r w:rsidRPr="004E6741" w:rsidDel="004972E5">
          <w:rPr>
            <w:strike/>
            <w:lang w:val="pt-BR"/>
            <w:rPrChange w:id="547" w:author="de Araujo Rodrigues, Thales" w:date="2020-07-20T14:17:00Z">
              <w:rPr>
                <w:lang w:val="pt-BR"/>
              </w:rPr>
            </w:rPrChange>
          </w:rPr>
          <w:delText>Sistema Financeiro Aberto</w:delText>
        </w:r>
        <w:r w:rsidRPr="006B5CD7" w:rsidDel="004972E5">
          <w:rPr>
            <w:lang w:val="pt-BR"/>
          </w:rPr>
          <w:delText xml:space="preserve"> </w:delText>
        </w:r>
      </w:del>
      <w:ins w:id="548" w:author="de Araujo Rodrigues, Thales" w:date="2020-07-20T14:17:00Z">
        <w:r w:rsidR="004E6741">
          <w:rPr>
            <w:lang w:val="pt-BR"/>
          </w:rPr>
          <w:t xml:space="preserve">Open Banking </w:t>
        </w:r>
      </w:ins>
      <w:r w:rsidRPr="006B5CD7">
        <w:rPr>
          <w:lang w:val="pt-BR"/>
        </w:rPr>
        <w:t>e seus princípios</w:t>
      </w:r>
      <w:ins w:id="549" w:author="de Araujo Rodrigues, Thales [2]" w:date="2020-06-25T17:25:00Z">
        <w:del w:id="550" w:author="Miranda, Pedro" w:date="2020-07-18T10:43:00Z">
          <w:r w:rsidR="008156CF" w:rsidDel="00A0513C">
            <w:rPr>
              <w:lang w:val="pt-BR"/>
            </w:rPr>
            <w:delText>.</w:delText>
          </w:r>
        </w:del>
      </w:ins>
    </w:p>
    <w:p w14:paraId="74238805" w14:textId="1C76E86E" w:rsidR="00105E58" w:rsidRPr="00D26387" w:rsidDel="008156CF" w:rsidRDefault="00544951" w:rsidP="00D26387">
      <w:pPr>
        <w:numPr>
          <w:ilvl w:val="0"/>
          <w:numId w:val="2"/>
        </w:numPr>
        <w:jc w:val="both"/>
        <w:rPr>
          <w:del w:id="551" w:author="de Araujo Rodrigues, Thales [2]" w:date="2020-06-25T17:25:00Z"/>
          <w:strike/>
          <w:color w:val="FF0000"/>
          <w:lang w:val="pt-BR"/>
        </w:rPr>
      </w:pPr>
      <w:del w:id="552" w:author="de Araujo Rodrigues, Thales [2]" w:date="2020-06-25T17:25:00Z">
        <w:r w:rsidRPr="00D26387" w:rsidDel="008156CF">
          <w:rPr>
            <w:strike/>
            <w:color w:val="FF0000"/>
            <w:lang w:val="pt-BR"/>
          </w:rPr>
          <w:delText>Onde e como obter as informações para ser um participante fornecedor de dados</w:delText>
        </w:r>
      </w:del>
    </w:p>
    <w:p w14:paraId="12260CAD" w14:textId="34A82C67" w:rsidR="00105E58" w:rsidRDefault="00544951">
      <w:pPr>
        <w:numPr>
          <w:ilvl w:val="0"/>
          <w:numId w:val="29"/>
        </w:numPr>
        <w:jc w:val="both"/>
        <w:rPr>
          <w:ins w:id="553" w:author="de Araujo Rodrigues, Thales" w:date="2020-07-20T14:18:00Z"/>
          <w:lang w:val="pt-BR"/>
        </w:rPr>
        <w:pPrChange w:id="554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r w:rsidRPr="006B5CD7">
        <w:rPr>
          <w:lang w:val="pt-BR"/>
        </w:rPr>
        <w:t>Onde e como obter as informações para ser um participante</w:t>
      </w:r>
      <w:ins w:id="555" w:author="de Araujo Rodrigues, Thales [2]" w:date="2020-06-25T17:25:00Z">
        <w:del w:id="556" w:author="Miranda, Pedro" w:date="2020-07-18T10:43:00Z">
          <w:r w:rsidR="008156CF" w:rsidDel="00A0513C">
            <w:rPr>
              <w:lang w:val="pt-BR"/>
            </w:rPr>
            <w:delText>.</w:delText>
          </w:r>
        </w:del>
      </w:ins>
      <w:del w:id="557" w:author="de Araujo Rodrigues, Thales [2]" w:date="2020-06-26T16:13:00Z">
        <w:r w:rsidRPr="006B5CD7" w:rsidDel="000249C6">
          <w:rPr>
            <w:lang w:val="pt-BR"/>
          </w:rPr>
          <w:delText xml:space="preserve"> </w:delText>
        </w:r>
        <w:r w:rsidRPr="008156CF" w:rsidDel="000249C6">
          <w:rPr>
            <w:strike/>
            <w:lang w:val="pt-BR"/>
            <w:rPrChange w:id="558" w:author="de Araujo Rodrigues, Thales [2]" w:date="2020-06-25T17:25:00Z">
              <w:rPr>
                <w:lang w:val="pt-BR"/>
              </w:rPr>
            </w:rPrChange>
          </w:rPr>
          <w:delText>consumidor de dados</w:delText>
        </w:r>
      </w:del>
    </w:p>
    <w:p w14:paraId="32BC2DE1" w14:textId="6084C89B" w:rsidR="004E6741" w:rsidRDefault="00331A81">
      <w:pPr>
        <w:numPr>
          <w:ilvl w:val="0"/>
          <w:numId w:val="29"/>
        </w:numPr>
        <w:jc w:val="both"/>
        <w:rPr>
          <w:ins w:id="559" w:author="de Araujo Rodrigues, Thales" w:date="2020-07-20T14:18:00Z"/>
          <w:lang w:val="pt-BR"/>
        </w:rPr>
        <w:pPrChange w:id="560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ins w:id="561" w:author="Miranda, Pedro" w:date="2020-07-22T07:11:00Z">
        <w:r>
          <w:rPr>
            <w:lang w:val="pt-BR"/>
          </w:rPr>
          <w:t xml:space="preserve">A </w:t>
        </w:r>
      </w:ins>
      <w:ins w:id="562" w:author="de Araujo Rodrigues, Thales" w:date="2020-07-20T14:18:00Z">
        <w:del w:id="563" w:author="Miranda, Pedro" w:date="2020-07-22T07:11:00Z">
          <w:r w:rsidR="004E6741" w:rsidDel="00331A81">
            <w:rPr>
              <w:lang w:val="pt-BR"/>
            </w:rPr>
            <w:delText>E</w:delText>
          </w:r>
        </w:del>
      </w:ins>
      <w:ins w:id="564" w:author="Miranda, Pedro" w:date="2020-07-22T07:11:00Z">
        <w:r>
          <w:rPr>
            <w:lang w:val="pt-BR"/>
          </w:rPr>
          <w:t>e</w:t>
        </w:r>
      </w:ins>
      <w:ins w:id="565" w:author="de Araujo Rodrigues, Thales" w:date="2020-07-20T14:18:00Z">
        <w:r w:rsidR="004E6741">
          <w:rPr>
            <w:lang w:val="pt-BR"/>
          </w:rPr>
          <w:t>strutura de diretório de participantes</w:t>
        </w:r>
      </w:ins>
    </w:p>
    <w:p w14:paraId="15E130E3" w14:textId="6FB142A9" w:rsidR="004E6741" w:rsidRPr="006B5CD7" w:rsidRDefault="004E6741">
      <w:pPr>
        <w:numPr>
          <w:ilvl w:val="0"/>
          <w:numId w:val="29"/>
        </w:numPr>
        <w:jc w:val="both"/>
        <w:rPr>
          <w:lang w:val="pt-BR"/>
        </w:rPr>
        <w:pPrChange w:id="566" w:author="Miranda, Pedro" w:date="2020-07-22T07:11:00Z">
          <w:pPr>
            <w:numPr>
              <w:numId w:val="2"/>
            </w:numPr>
            <w:tabs>
              <w:tab w:val="num" w:pos="720"/>
            </w:tabs>
            <w:ind w:left="720" w:hanging="360"/>
            <w:jc w:val="both"/>
          </w:pPr>
        </w:pPrChange>
      </w:pPr>
      <w:ins w:id="567" w:author="de Araujo Rodrigues, Thales" w:date="2020-07-20T14:18:00Z">
        <w:r>
          <w:rPr>
            <w:lang w:val="pt-BR"/>
          </w:rPr>
          <w:t xml:space="preserve">Informações de disponibilidade e </w:t>
        </w:r>
        <w:del w:id="568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569" w:author="Castro Fabregas, Jordi" w:date="2020-07-21T17:44:00Z">
        <w:r w:rsidR="00E425D8">
          <w:rPr>
            <w:lang w:val="pt-BR"/>
          </w:rPr>
          <w:t>desempenho</w:t>
        </w:r>
      </w:ins>
      <w:commentRangeEnd w:id="543"/>
      <w:r w:rsidR="00331A81">
        <w:rPr>
          <w:rStyle w:val="CommentReference"/>
        </w:rPr>
        <w:commentReference w:id="543"/>
      </w:r>
    </w:p>
    <w:p w14:paraId="58C0F43B" w14:textId="1A160328" w:rsidR="006B5CD7" w:rsidRDefault="007C22D7">
      <w:pPr>
        <w:ind w:firstLine="720"/>
        <w:jc w:val="both"/>
        <w:rPr>
          <w:lang w:val="pt-BR"/>
        </w:rPr>
        <w:pPrChange w:id="570" w:author="Miranda, Pedro" w:date="2020-07-22T08:19:00Z">
          <w:pPr>
            <w:jc w:val="both"/>
          </w:pPr>
        </w:pPrChange>
      </w:pPr>
      <w:r>
        <w:rPr>
          <w:lang w:val="pt-BR"/>
        </w:rPr>
        <w:t xml:space="preserve">Vale destacar que este guia não </w:t>
      </w:r>
      <w:ins w:id="571" w:author="Miranda, Pedro" w:date="2020-06-25T07:08:00Z">
        <w:r w:rsidR="00814983">
          <w:rPr>
            <w:lang w:val="pt-BR"/>
          </w:rPr>
          <w:t xml:space="preserve">visa </w:t>
        </w:r>
      </w:ins>
      <w:del w:id="572" w:author="Miranda, Pedro" w:date="2020-06-25T07:07:00Z">
        <w:r w:rsidDel="00814983">
          <w:rPr>
            <w:lang w:val="pt-BR"/>
          </w:rPr>
          <w:delText xml:space="preserve">traz </w:delText>
        </w:r>
      </w:del>
      <w:ins w:id="573" w:author="Miranda, Pedro" w:date="2020-06-25T07:07:00Z">
        <w:r w:rsidR="00814983">
          <w:rPr>
            <w:lang w:val="pt-BR"/>
          </w:rPr>
          <w:t>aborda</w:t>
        </w:r>
      </w:ins>
      <w:ins w:id="574" w:author="Miranda, Pedro" w:date="2020-06-25T07:08:00Z">
        <w:r w:rsidR="00814983">
          <w:rPr>
            <w:lang w:val="pt-BR"/>
          </w:rPr>
          <w:t>r</w:t>
        </w:r>
      </w:ins>
      <w:ins w:id="575" w:author="Miranda, Pedro" w:date="2020-06-25T07:07:00Z">
        <w:r w:rsidR="00814983">
          <w:rPr>
            <w:lang w:val="pt-BR"/>
          </w:rPr>
          <w:t xml:space="preserve"> </w:t>
        </w:r>
      </w:ins>
      <w:r>
        <w:rPr>
          <w:lang w:val="pt-BR"/>
        </w:rPr>
        <w:t xml:space="preserve">os detalhes de como implementar o Open Banking nas instituições, </w:t>
      </w:r>
      <w:del w:id="576" w:author="Miranda, Pedro" w:date="2020-06-25T07:08:00Z">
        <w:r w:rsidDel="00814983">
          <w:rPr>
            <w:lang w:val="pt-BR"/>
          </w:rPr>
          <w:delText>mas orientar</w:delText>
        </w:r>
      </w:del>
      <w:ins w:id="577" w:author="Miranda, Pedro" w:date="2020-06-25T07:08:00Z">
        <w:r w:rsidR="00814983">
          <w:rPr>
            <w:lang w:val="pt-BR"/>
          </w:rPr>
          <w:t>no entanto</w:t>
        </w:r>
      </w:ins>
      <w:ins w:id="578" w:author="de Araujo Rodrigues, Thales" w:date="2020-07-20T14:07:00Z">
        <w:r w:rsidR="00134468">
          <w:rPr>
            <w:lang w:val="pt-BR"/>
          </w:rPr>
          <w:t>,</w:t>
        </w:r>
      </w:ins>
      <w:ins w:id="579" w:author="Miranda, Pedro" w:date="2020-06-25T07:08:00Z">
        <w:r w:rsidR="00814983">
          <w:rPr>
            <w:lang w:val="pt-BR"/>
          </w:rPr>
          <w:t xml:space="preserve"> ele indica</w:t>
        </w:r>
      </w:ins>
      <w:r>
        <w:rPr>
          <w:lang w:val="pt-BR"/>
        </w:rPr>
        <w:t xml:space="preserve"> </w:t>
      </w:r>
      <w:r w:rsidR="00BB04D0">
        <w:rPr>
          <w:lang w:val="pt-BR"/>
        </w:rPr>
        <w:t>a</w:t>
      </w:r>
      <w:r>
        <w:rPr>
          <w:lang w:val="pt-BR"/>
        </w:rPr>
        <w:t>os usuários onde obter as devidas informações e orientações</w:t>
      </w:r>
      <w:ins w:id="580" w:author="Miranda, Pedro" w:date="2020-06-25T07:08:00Z">
        <w:r w:rsidR="00814983">
          <w:rPr>
            <w:lang w:val="pt-BR"/>
          </w:rPr>
          <w:t xml:space="preserve"> necessárias. </w:t>
        </w:r>
      </w:ins>
      <w:del w:id="581" w:author="Miranda, Pedro" w:date="2020-06-25T07:08:00Z">
        <w:r w:rsidDel="00814983">
          <w:rPr>
            <w:lang w:val="pt-BR"/>
          </w:rPr>
          <w:delText>.</w:delText>
        </w:r>
      </w:del>
    </w:p>
    <w:p w14:paraId="7D665BCA" w14:textId="34A9FA9B" w:rsidR="007C22D7" w:rsidDel="00134468" w:rsidRDefault="007C22D7" w:rsidP="006B5CD7">
      <w:pPr>
        <w:rPr>
          <w:del w:id="582" w:author="Miranda, Pedro" w:date="2020-06-25T07:07:00Z"/>
          <w:lang w:val="pt-BR"/>
        </w:rPr>
      </w:pPr>
    </w:p>
    <w:p w14:paraId="77FFD7C2" w14:textId="64F674A9" w:rsidR="00134468" w:rsidDel="00F06506" w:rsidRDefault="00134468" w:rsidP="006B5CD7">
      <w:pPr>
        <w:rPr>
          <w:ins w:id="583" w:author="de Araujo Rodrigues, Thales" w:date="2020-07-20T14:06:00Z"/>
          <w:del w:id="584" w:author="Miranda, Pedro" w:date="2020-07-22T07:12:00Z"/>
          <w:lang w:val="pt-BR"/>
        </w:rPr>
      </w:pPr>
    </w:p>
    <w:p w14:paraId="05A76D23" w14:textId="5AA4724D" w:rsidR="008B3AD7" w:rsidRPr="00114D78" w:rsidDel="00A0513C" w:rsidRDefault="008B3AD7">
      <w:pPr>
        <w:pStyle w:val="Heading2"/>
        <w:rPr>
          <w:ins w:id="585" w:author="de Araujo Rodrigues, Thales" w:date="2020-07-16T16:50:00Z"/>
          <w:del w:id="586" w:author="Miranda, Pedro" w:date="2020-07-18T10:43:00Z"/>
          <w:lang w:val="pt-BR"/>
          <w:rPrChange w:id="587" w:author="Miranda, Pedro" w:date="2020-07-22T06:57:00Z">
            <w:rPr>
              <w:ins w:id="588" w:author="de Araujo Rodrigues, Thales" w:date="2020-07-16T16:50:00Z"/>
              <w:del w:id="589" w:author="Miranda, Pedro" w:date="2020-07-18T10:43:00Z"/>
              <w:lang w:val="pt-BR"/>
            </w:rPr>
          </w:rPrChange>
        </w:rPr>
        <w:pPrChange w:id="590" w:author="Miranda, Pedro" w:date="2020-07-22T06:57:00Z">
          <w:pPr/>
        </w:pPrChange>
      </w:pPr>
      <w:ins w:id="591" w:author="de Araujo Rodrigues, Thales" w:date="2020-07-16T16:50:00Z">
        <w:del w:id="592" w:author="Miranda, Pedro" w:date="2020-07-18T10:43:00Z">
          <w:r w:rsidRPr="00FA744C" w:rsidDel="00A0513C">
            <w:rPr>
              <w:lang w:val="pt-BR"/>
            </w:rPr>
            <w:tab/>
          </w:r>
        </w:del>
      </w:ins>
    </w:p>
    <w:p w14:paraId="6B3F09B0" w14:textId="2DBD5B1D" w:rsidR="008B3AD7" w:rsidRPr="00114D78" w:rsidRDefault="008B3AD7">
      <w:pPr>
        <w:pStyle w:val="Heading2"/>
        <w:rPr>
          <w:ins w:id="593" w:author="de Araujo Rodrigues, Thales" w:date="2020-07-16T16:51:00Z"/>
          <w:bCs/>
          <w:lang w:val="pt-BR"/>
          <w:rPrChange w:id="594" w:author="Miranda, Pedro" w:date="2020-07-22T06:57:00Z">
            <w:rPr>
              <w:ins w:id="595" w:author="de Araujo Rodrigues, Thales" w:date="2020-07-16T16:51:00Z"/>
              <w:b/>
              <w:bCs/>
              <w:lang w:val="pt-BR"/>
            </w:rPr>
          </w:rPrChange>
        </w:rPr>
        <w:pPrChange w:id="596" w:author="Miranda, Pedro" w:date="2020-07-22T06:57:00Z">
          <w:pPr/>
        </w:pPrChange>
      </w:pPr>
      <w:bookmarkStart w:id="597" w:name="_Toc46340368"/>
      <w:ins w:id="598" w:author="de Araujo Rodrigues, Thales" w:date="2020-07-16T16:50:00Z">
        <w:r w:rsidRPr="00114D78">
          <w:rPr>
            <w:bCs/>
            <w:lang w:val="pt-BR"/>
            <w:rPrChange w:id="599" w:author="Miranda, Pedro" w:date="2020-07-22T06:57:00Z">
              <w:rPr>
                <w:b/>
                <w:bCs/>
                <w:lang w:val="pt-BR"/>
              </w:rPr>
            </w:rPrChange>
          </w:rPr>
          <w:t>UMA VISÃO GERAL SOBRE O SISTEMA FINANCEIRO ABERTO</w:t>
        </w:r>
        <w:bookmarkEnd w:id="597"/>
        <w:r w:rsidRPr="00114D78">
          <w:rPr>
            <w:bCs/>
            <w:lang w:val="pt-BR"/>
            <w:rPrChange w:id="600" w:author="Miranda, Pedro" w:date="2020-07-22T06:57:00Z">
              <w:rPr>
                <w:b/>
                <w:bCs/>
                <w:lang w:val="pt-BR"/>
              </w:rPr>
            </w:rPrChange>
          </w:rPr>
          <w:t xml:space="preserve"> </w:t>
        </w:r>
        <w:del w:id="601" w:author="Miranda, Pedro" w:date="2020-07-22T06:58:00Z">
          <w:r w:rsidRPr="00114D78" w:rsidDel="00114D78">
            <w:rPr>
              <w:bCs/>
              <w:lang w:val="pt-BR"/>
              <w:rPrChange w:id="602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– OPEN BANKING </w:delText>
          </w:r>
        </w:del>
      </w:ins>
      <w:ins w:id="603" w:author="de Araujo Rodrigues, Thales" w:date="2020-07-16T16:51:00Z">
        <w:del w:id="604" w:author="Miranda, Pedro" w:date="2020-07-22T06:58:00Z">
          <w:r w:rsidRPr="00114D78" w:rsidDel="00114D78">
            <w:rPr>
              <w:bCs/>
              <w:lang w:val="pt-BR"/>
              <w:rPrChange w:id="605" w:author="Miranda, Pedro" w:date="2020-07-22T06:57:00Z">
                <w:rPr>
                  <w:b/>
                  <w:bCs/>
                  <w:lang w:val="pt-BR"/>
                </w:rPr>
              </w:rPrChange>
            </w:rPr>
            <w:delText>–</w:delText>
          </w:r>
        </w:del>
      </w:ins>
      <w:ins w:id="606" w:author="de Araujo Rodrigues, Thales" w:date="2020-07-16T16:50:00Z">
        <w:del w:id="607" w:author="Miranda, Pedro" w:date="2020-07-22T06:58:00Z">
          <w:r w:rsidRPr="00114D78" w:rsidDel="00114D78">
            <w:rPr>
              <w:bCs/>
              <w:lang w:val="pt-BR"/>
              <w:rPrChange w:id="608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 </w:delText>
          </w:r>
        </w:del>
      </w:ins>
      <w:ins w:id="609" w:author="de Araujo Rodrigues, Thales" w:date="2020-07-16T16:51:00Z">
        <w:del w:id="610" w:author="Miranda, Pedro" w:date="2020-07-22T06:58:00Z">
          <w:r w:rsidRPr="00114D78" w:rsidDel="00114D78">
            <w:rPr>
              <w:bCs/>
              <w:lang w:val="pt-BR"/>
              <w:rPrChange w:id="611" w:author="Miranda, Pedro" w:date="2020-07-22T06:57:00Z">
                <w:rPr>
                  <w:b/>
                  <w:bCs/>
                  <w:lang w:val="pt-BR"/>
                </w:rPr>
              </w:rPrChange>
            </w:rPr>
            <w:delText xml:space="preserve">NO BRASIL </w:delText>
          </w:r>
        </w:del>
      </w:ins>
    </w:p>
    <w:p w14:paraId="16154EE8" w14:textId="77777777" w:rsidR="00114D78" w:rsidRDefault="00114D78" w:rsidP="006B5CD7">
      <w:pPr>
        <w:rPr>
          <w:ins w:id="612" w:author="Miranda, Pedro" w:date="2020-07-22T06:58:00Z"/>
          <w:b/>
          <w:bCs/>
          <w:lang w:val="pt-BR"/>
        </w:rPr>
      </w:pPr>
    </w:p>
    <w:p w14:paraId="5ADC44D9" w14:textId="1DCF3CBF" w:rsidR="006B5CD7" w:rsidRPr="006B5CD7" w:rsidRDefault="006B5CD7">
      <w:pPr>
        <w:pStyle w:val="Heading3"/>
        <w:rPr>
          <w:lang w:val="pt-BR"/>
        </w:rPr>
        <w:pPrChange w:id="613" w:author="Miranda, Pedro" w:date="2020-07-22T06:58:00Z">
          <w:pPr/>
        </w:pPrChange>
      </w:pPr>
      <w:del w:id="614" w:author="Miranda, Pedro" w:date="2020-07-22T06:58:00Z">
        <w:r w:rsidRPr="006B5CD7" w:rsidDel="00114D78">
          <w:rPr>
            <w:lang w:val="pt-BR"/>
          </w:rPr>
          <w:delText>Sobre o Sistema Financeiro Aberto – Open Banking</w:delText>
        </w:r>
      </w:del>
      <w:bookmarkStart w:id="615" w:name="_Toc46340369"/>
      <w:ins w:id="616" w:author="Miranda, Pedro" w:date="2020-07-22T06:58:00Z">
        <w:r w:rsidR="00114D78">
          <w:rPr>
            <w:lang w:val="pt-BR"/>
          </w:rPr>
          <w:t>O que é o Sistema Financeiro Aberto</w:t>
        </w:r>
      </w:ins>
      <w:bookmarkEnd w:id="615"/>
    </w:p>
    <w:p w14:paraId="64BA47E8" w14:textId="77777777" w:rsidR="00E55EEE" w:rsidRDefault="00E55EEE" w:rsidP="002639A9">
      <w:pPr>
        <w:pStyle w:val="Default"/>
        <w:spacing w:before="120"/>
        <w:ind w:firstLine="720"/>
        <w:jc w:val="both"/>
        <w:rPr>
          <w:ins w:id="617" w:author="Miranda, Pedro" w:date="2020-07-22T08:21:00Z"/>
          <w:sz w:val="22"/>
          <w:szCs w:val="22"/>
          <w:lang w:val="pt-BR"/>
        </w:rPr>
      </w:pPr>
    </w:p>
    <w:p w14:paraId="4F4A2B66" w14:textId="629E0F35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18" w:author="Miranda, Pedro" w:date="2020-06-25T07:12:00Z">
            <w:rPr>
              <w:lang w:val="pt-BR"/>
            </w:rPr>
          </w:rPrChange>
        </w:rPr>
        <w:pPrChange w:id="619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20" w:author="Miranda, Pedro" w:date="2020-06-25T07:12:00Z">
            <w:rPr>
              <w:lang w:val="pt-BR"/>
            </w:rPr>
          </w:rPrChange>
        </w:rPr>
        <w:t xml:space="preserve">O </w:t>
      </w:r>
      <w:del w:id="621" w:author="Miranda, Pedro" w:date="2020-06-25T07:09:00Z">
        <w:r w:rsidRPr="004E6741" w:rsidDel="00655995">
          <w:rPr>
            <w:strike/>
            <w:sz w:val="22"/>
            <w:szCs w:val="22"/>
            <w:lang w:val="pt-BR"/>
            <w:rPrChange w:id="622" w:author="de Araujo Rodrigues, Thales" w:date="2020-07-20T14:19:00Z">
              <w:rPr>
                <w:lang w:val="pt-BR"/>
              </w:rPr>
            </w:rPrChange>
          </w:rPr>
          <w:delText>s</w:delText>
        </w:r>
      </w:del>
      <w:del w:id="623" w:author="Miranda, Pedro" w:date="2020-07-22T06:58:00Z">
        <w:r w:rsidRPr="004E6741" w:rsidDel="00114D78">
          <w:rPr>
            <w:strike/>
            <w:sz w:val="22"/>
            <w:szCs w:val="22"/>
            <w:lang w:val="pt-BR"/>
            <w:rPrChange w:id="624" w:author="de Araujo Rodrigues, Thales" w:date="2020-07-20T14:19:00Z">
              <w:rPr>
                <w:lang w:val="pt-BR"/>
              </w:rPr>
            </w:rPrChange>
          </w:rPr>
          <w:delText>istema Financeiro Aberto, também conhecido como</w:delText>
        </w:r>
        <w:r w:rsidRPr="00655995" w:rsidDel="00114D78">
          <w:rPr>
            <w:sz w:val="22"/>
            <w:szCs w:val="22"/>
            <w:lang w:val="pt-BR"/>
            <w:rPrChange w:id="625" w:author="Miranda, Pedro" w:date="2020-06-25T07:12:00Z">
              <w:rPr>
                <w:lang w:val="pt-BR"/>
              </w:rPr>
            </w:rPrChange>
          </w:rPr>
          <w:delText xml:space="preserve"> </w:delText>
        </w:r>
      </w:del>
      <w:r w:rsidRPr="00655995">
        <w:rPr>
          <w:sz w:val="22"/>
          <w:szCs w:val="22"/>
          <w:lang w:val="pt-BR"/>
          <w:rPrChange w:id="626" w:author="Miranda, Pedro" w:date="2020-06-25T07:12:00Z">
            <w:rPr>
              <w:lang w:val="pt-BR"/>
            </w:rPr>
          </w:rPrChange>
        </w:rPr>
        <w:t>Open</w:t>
      </w:r>
      <w:ins w:id="627" w:author="Miranda, Pedro" w:date="2020-06-25T07:09:00Z">
        <w:r w:rsidR="00655995" w:rsidRPr="00655995">
          <w:rPr>
            <w:sz w:val="22"/>
            <w:szCs w:val="22"/>
            <w:lang w:val="pt-BR"/>
            <w:rPrChange w:id="628" w:author="Miranda, Pedro" w:date="2020-06-25T07:12:00Z">
              <w:rPr>
                <w:lang w:val="pt-BR"/>
              </w:rPr>
            </w:rPrChange>
          </w:rPr>
          <w:t xml:space="preserve"> </w:t>
        </w:r>
      </w:ins>
      <w:r w:rsidRPr="00655995">
        <w:rPr>
          <w:sz w:val="22"/>
          <w:szCs w:val="22"/>
          <w:lang w:val="pt-BR"/>
          <w:rPrChange w:id="629" w:author="Miranda, Pedro" w:date="2020-06-25T07:12:00Z">
            <w:rPr>
              <w:lang w:val="pt-BR"/>
            </w:rPr>
          </w:rPrChange>
        </w:rPr>
        <w:t>Banking</w:t>
      </w:r>
      <w:del w:id="630" w:author="Miranda, Pedro" w:date="2020-07-22T07:14:00Z">
        <w:r w:rsidRPr="00655995" w:rsidDel="00947C0C">
          <w:rPr>
            <w:sz w:val="22"/>
            <w:szCs w:val="22"/>
            <w:lang w:val="pt-BR"/>
            <w:rPrChange w:id="631" w:author="Miranda, Pedro" w:date="2020-06-25T07:12:00Z">
              <w:rPr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32" w:author="Miranda, Pedro" w:date="2020-06-25T07:12:00Z">
            <w:rPr>
              <w:lang w:val="pt-BR"/>
            </w:rPr>
          </w:rPrChange>
        </w:rPr>
        <w:t xml:space="preserve"> surge como uma evolução natural do ecossistema financeiro a n</w:t>
      </w:r>
      <w:ins w:id="633" w:author="Miranda, Pedro" w:date="2020-07-18T10:43:00Z">
        <w:r w:rsidR="009A3E8A">
          <w:rPr>
            <w:sz w:val="22"/>
            <w:szCs w:val="22"/>
            <w:lang w:val="pt-BR"/>
          </w:rPr>
          <w:t>í</w:t>
        </w:r>
      </w:ins>
      <w:del w:id="634" w:author="Miranda, Pedro" w:date="2020-07-18T10:43:00Z">
        <w:r w:rsidRPr="00655995" w:rsidDel="009A3E8A">
          <w:rPr>
            <w:sz w:val="22"/>
            <w:szCs w:val="22"/>
            <w:lang w:val="pt-BR"/>
            <w:rPrChange w:id="635" w:author="Miranda, Pedro" w:date="2020-06-25T07:12:00Z">
              <w:rPr>
                <w:lang w:val="pt-BR"/>
              </w:rPr>
            </w:rPrChange>
          </w:rPr>
          <w:delText>i</w:delText>
        </w:r>
      </w:del>
      <w:r w:rsidRPr="00655995">
        <w:rPr>
          <w:sz w:val="22"/>
          <w:szCs w:val="22"/>
          <w:lang w:val="pt-BR"/>
          <w:rPrChange w:id="636" w:author="Miranda, Pedro" w:date="2020-06-25T07:12:00Z">
            <w:rPr>
              <w:lang w:val="pt-BR"/>
            </w:rPr>
          </w:rPrChange>
        </w:rPr>
        <w:t>vel mundial.</w:t>
      </w:r>
    </w:p>
    <w:p w14:paraId="6B6FB77A" w14:textId="167BD545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37" w:author="Miranda, Pedro" w:date="2020-06-25T07:12:00Z">
            <w:rPr>
              <w:lang w:val="pt-BR"/>
            </w:rPr>
          </w:rPrChange>
        </w:rPr>
        <w:pPrChange w:id="638" w:author="Miranda, Pedro" w:date="2020-07-22T08:14:00Z">
          <w:pPr>
            <w:pStyle w:val="Default"/>
            <w:spacing w:before="120"/>
            <w:jc w:val="both"/>
          </w:pPr>
        </w:pPrChange>
      </w:pPr>
      <w:del w:id="639" w:author="Miranda, Pedro" w:date="2020-07-18T10:44:00Z">
        <w:r w:rsidRPr="00655995" w:rsidDel="00245C12">
          <w:rPr>
            <w:sz w:val="22"/>
            <w:szCs w:val="22"/>
            <w:lang w:val="pt-BR"/>
            <w:rPrChange w:id="640" w:author="Miranda, Pedro" w:date="2020-06-25T07:12:00Z">
              <w:rPr>
                <w:lang w:val="pt-BR"/>
              </w:rPr>
            </w:rPrChange>
          </w:rPr>
          <w:delText xml:space="preserve">Como apresentado no 15º Congresso Febraban de Direito Bancário: </w:delText>
        </w:r>
        <w:r w:rsidRPr="00655995" w:rsidDel="00245C12">
          <w:rPr>
            <w:sz w:val="22"/>
            <w:szCs w:val="22"/>
            <w:lang w:val="pt-BR"/>
            <w:rPrChange w:id="641" w:author="Miranda, Pedro" w:date="2020-06-25T07:13:00Z">
              <w:rPr>
                <w:lang w:val="pt-BR"/>
              </w:rPr>
            </w:rPrChange>
          </w:rPr>
          <w:delText>“</w:delText>
        </w:r>
      </w:del>
      <w:r w:rsidRPr="00655995">
        <w:rPr>
          <w:sz w:val="22"/>
          <w:szCs w:val="22"/>
          <w:lang w:val="pt-BR"/>
          <w:rPrChange w:id="642" w:author="Miranda, Pedro" w:date="2020-06-25T07:13:00Z">
            <w:rPr>
              <w:i/>
              <w:lang w:val="pt-BR"/>
            </w:rPr>
          </w:rPrChange>
        </w:rPr>
        <w:t xml:space="preserve">O tema </w:t>
      </w:r>
      <w:del w:id="643" w:author="de Araujo Rodrigues, Thales" w:date="2020-07-20T14:19:00Z">
        <w:r w:rsidRPr="00655995" w:rsidDel="004E6741">
          <w:rPr>
            <w:sz w:val="22"/>
            <w:szCs w:val="22"/>
            <w:lang w:val="pt-BR"/>
            <w:rPrChange w:id="644" w:author="Miranda, Pedro" w:date="2020-06-25T07:13:00Z">
              <w:rPr>
                <w:i/>
                <w:lang w:val="pt-BR"/>
              </w:rPr>
            </w:rPrChange>
          </w:rPr>
          <w:delText xml:space="preserve">Open Banking </w:delText>
        </w:r>
      </w:del>
      <w:r w:rsidRPr="00655995">
        <w:rPr>
          <w:sz w:val="22"/>
          <w:szCs w:val="22"/>
          <w:lang w:val="pt-BR"/>
          <w:rPrChange w:id="645" w:author="Miranda, Pedro" w:date="2020-06-25T07:13:00Z">
            <w:rPr>
              <w:i/>
              <w:lang w:val="pt-BR"/>
            </w:rPr>
          </w:rPrChange>
        </w:rPr>
        <w:t>tem-se destacado mundialmente no contexto das inovações introduzidas no setor financeiro. Reguladores de algumas jurisdições, como a União Europeia</w:t>
      </w:r>
      <w:del w:id="646" w:author="Miranda, Pedro" w:date="2020-07-22T07:14:00Z">
        <w:r w:rsidRPr="00655995" w:rsidDel="000E7596">
          <w:rPr>
            <w:sz w:val="22"/>
            <w:szCs w:val="22"/>
            <w:lang w:val="pt-BR"/>
            <w:rPrChange w:id="647" w:author="Miranda, Pedro" w:date="2020-06-25T07:13:00Z">
              <w:rPr>
                <w:i/>
                <w:lang w:val="pt-BR"/>
              </w:rPr>
            </w:rPrChange>
          </w:rPr>
          <w:delText>, Hong Kong</w:delText>
        </w:r>
      </w:del>
      <w:r w:rsidRPr="00655995">
        <w:rPr>
          <w:sz w:val="22"/>
          <w:szCs w:val="22"/>
          <w:lang w:val="pt-BR"/>
          <w:rPrChange w:id="648" w:author="Miranda, Pedro" w:date="2020-06-25T07:13:00Z">
            <w:rPr>
              <w:i/>
              <w:lang w:val="pt-BR"/>
            </w:rPr>
          </w:rPrChange>
        </w:rPr>
        <w:t xml:space="preserve"> e Austrália</w:t>
      </w:r>
      <w:ins w:id="649" w:author="Miranda, Pedro" w:date="2020-07-22T08:10:00Z">
        <w:r w:rsidR="00C875C6">
          <w:rPr>
            <w:sz w:val="22"/>
            <w:szCs w:val="22"/>
            <w:lang w:val="pt-BR"/>
          </w:rPr>
          <w:t>,</w:t>
        </w:r>
      </w:ins>
      <w:del w:id="650" w:author="Miranda, Pedro" w:date="2020-07-22T07:14:00Z">
        <w:r w:rsidRPr="00655995" w:rsidDel="000E7596">
          <w:rPr>
            <w:sz w:val="22"/>
            <w:szCs w:val="22"/>
            <w:lang w:val="pt-BR"/>
            <w:rPrChange w:id="651" w:author="Miranda, Pedro" w:date="2020-06-25T07:13:00Z">
              <w:rPr>
                <w:i/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52" w:author="Miranda, Pedro" w:date="2020-06-25T07:13:00Z">
            <w:rPr>
              <w:i/>
              <w:lang w:val="pt-BR"/>
            </w:rPr>
          </w:rPrChange>
        </w:rPr>
        <w:t xml:space="preserve"> identificaram a necessidade de intervenção regulatória para tratar o assunto</w:t>
      </w:r>
      <w:del w:id="653" w:author="Miranda, Pedro" w:date="2020-07-22T08:10:00Z">
        <w:r w:rsidRPr="00655995" w:rsidDel="0082146E">
          <w:rPr>
            <w:sz w:val="22"/>
            <w:szCs w:val="22"/>
            <w:lang w:val="pt-BR"/>
            <w:rPrChange w:id="654" w:author="Miranda, Pedro" w:date="2020-06-25T07:13:00Z">
              <w:rPr>
                <w:i/>
                <w:lang w:val="pt-BR"/>
              </w:rPr>
            </w:rPrChange>
          </w:rPr>
          <w:delText>,</w:delText>
        </w:r>
      </w:del>
      <w:r w:rsidRPr="00655995">
        <w:rPr>
          <w:sz w:val="22"/>
          <w:szCs w:val="22"/>
          <w:lang w:val="pt-BR"/>
          <w:rPrChange w:id="655" w:author="Miranda, Pedro" w:date="2020-06-25T07:13:00Z">
            <w:rPr>
              <w:i/>
              <w:lang w:val="pt-BR"/>
            </w:rPr>
          </w:rPrChange>
        </w:rPr>
        <w:t xml:space="preserve"> de forma a assegurar o alcance de seus objetivos específicos, como promover a inovação, aumentar a competição e proteger o consumidor</w:t>
      </w:r>
      <w:ins w:id="656" w:author="Miranda, Pedro" w:date="2020-07-18T10:44:00Z">
        <w:r w:rsidR="00245C12">
          <w:rPr>
            <w:sz w:val="22"/>
            <w:szCs w:val="22"/>
            <w:lang w:val="pt-BR"/>
          </w:rPr>
          <w:t xml:space="preserve">. </w:t>
        </w:r>
      </w:ins>
      <w:del w:id="657" w:author="Miranda, Pedro" w:date="2020-07-18T10:44:00Z">
        <w:r w:rsidRPr="00655995" w:rsidDel="00245C12">
          <w:rPr>
            <w:sz w:val="22"/>
            <w:szCs w:val="22"/>
            <w:lang w:val="pt-BR"/>
            <w:rPrChange w:id="658" w:author="Miranda, Pedro" w:date="2020-06-25T07:13:00Z">
              <w:rPr>
                <w:i/>
                <w:lang w:val="pt-BR"/>
              </w:rPr>
            </w:rPrChange>
          </w:rPr>
          <w:delText>.</w:delText>
        </w:r>
        <w:r w:rsidRPr="00655995" w:rsidDel="00245C12">
          <w:rPr>
            <w:sz w:val="22"/>
            <w:szCs w:val="22"/>
            <w:lang w:val="pt-BR"/>
            <w:rPrChange w:id="659" w:author="Miranda, Pedro" w:date="2020-06-25T07:13:00Z">
              <w:rPr>
                <w:lang w:val="pt-BR"/>
              </w:rPr>
            </w:rPrChange>
          </w:rPr>
          <w:delText>”</w:delText>
        </w:r>
      </w:del>
    </w:p>
    <w:p w14:paraId="37DEB1D7" w14:textId="488B80E1" w:rsidR="00675E5E" w:rsidRPr="00655995" w:rsidRDefault="00675E5E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60" w:author="Miranda, Pedro" w:date="2020-06-25T07:12:00Z">
            <w:rPr>
              <w:lang w:val="pt-BR"/>
            </w:rPr>
          </w:rPrChange>
        </w:rPr>
        <w:pPrChange w:id="661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62" w:author="Miranda, Pedro" w:date="2020-06-25T07:12:00Z">
            <w:rPr>
              <w:lang w:val="pt-BR"/>
            </w:rPr>
          </w:rPrChange>
        </w:rPr>
        <w:t xml:space="preserve">Dentro deste contexto, o </w:t>
      </w:r>
      <w:del w:id="663" w:author="Miranda, Pedro" w:date="2020-06-25T07:09:00Z">
        <w:r w:rsidRPr="00655995" w:rsidDel="00655995">
          <w:rPr>
            <w:sz w:val="22"/>
            <w:szCs w:val="22"/>
            <w:lang w:val="pt-BR"/>
            <w:rPrChange w:id="664" w:author="Miranda, Pedro" w:date="2020-06-25T07:12:00Z">
              <w:rPr>
                <w:lang w:val="pt-BR"/>
              </w:rPr>
            </w:rPrChange>
          </w:rPr>
          <w:delText>s</w:delText>
        </w:r>
      </w:del>
      <w:ins w:id="665" w:author="Miranda, Pedro" w:date="2020-07-22T08:10:00Z">
        <w:r w:rsidR="00237986">
          <w:rPr>
            <w:sz w:val="22"/>
            <w:szCs w:val="22"/>
            <w:lang w:val="pt-BR"/>
          </w:rPr>
          <w:t>Open Banking</w:t>
        </w:r>
      </w:ins>
      <w:del w:id="666" w:author="Miranda, Pedro" w:date="2020-07-22T08:10:00Z">
        <w:r w:rsidRPr="00655995" w:rsidDel="00237986">
          <w:rPr>
            <w:sz w:val="22"/>
            <w:szCs w:val="22"/>
            <w:lang w:val="pt-BR"/>
            <w:rPrChange w:id="667" w:author="Miranda, Pedro" w:date="2020-06-25T07:12:00Z">
              <w:rPr>
                <w:lang w:val="pt-BR"/>
              </w:rPr>
            </w:rPrChange>
          </w:rPr>
          <w:delText xml:space="preserve">istema </w:delText>
        </w:r>
      </w:del>
      <w:del w:id="668" w:author="Miranda, Pedro" w:date="2020-06-25T07:09:00Z">
        <w:r w:rsidRPr="00655995" w:rsidDel="00655995">
          <w:rPr>
            <w:sz w:val="22"/>
            <w:szCs w:val="22"/>
            <w:lang w:val="pt-BR"/>
            <w:rPrChange w:id="669" w:author="Miranda, Pedro" w:date="2020-06-25T07:12:00Z">
              <w:rPr>
                <w:lang w:val="pt-BR"/>
              </w:rPr>
            </w:rPrChange>
          </w:rPr>
          <w:delText>f</w:delText>
        </w:r>
      </w:del>
      <w:del w:id="670" w:author="Miranda, Pedro" w:date="2020-07-22T08:10:00Z">
        <w:r w:rsidRPr="00655995" w:rsidDel="00237986">
          <w:rPr>
            <w:sz w:val="22"/>
            <w:szCs w:val="22"/>
            <w:lang w:val="pt-BR"/>
            <w:rPrChange w:id="671" w:author="Miranda, Pedro" w:date="2020-06-25T07:12:00Z">
              <w:rPr>
                <w:lang w:val="pt-BR"/>
              </w:rPr>
            </w:rPrChange>
          </w:rPr>
          <w:delText xml:space="preserve">inanceiro </w:delText>
        </w:r>
      </w:del>
      <w:del w:id="672" w:author="Miranda, Pedro" w:date="2020-06-25T07:09:00Z">
        <w:r w:rsidRPr="00655995" w:rsidDel="00655995">
          <w:rPr>
            <w:sz w:val="22"/>
            <w:szCs w:val="22"/>
            <w:lang w:val="pt-BR"/>
            <w:rPrChange w:id="673" w:author="Miranda, Pedro" w:date="2020-06-25T07:12:00Z">
              <w:rPr>
                <w:lang w:val="pt-BR"/>
              </w:rPr>
            </w:rPrChange>
          </w:rPr>
          <w:delText>b</w:delText>
        </w:r>
      </w:del>
      <w:del w:id="674" w:author="Miranda, Pedro" w:date="2020-07-22T08:10:00Z">
        <w:r w:rsidRPr="00655995" w:rsidDel="00237986">
          <w:rPr>
            <w:sz w:val="22"/>
            <w:szCs w:val="22"/>
            <w:lang w:val="pt-BR"/>
            <w:rPrChange w:id="675" w:author="Miranda, Pedro" w:date="2020-06-25T07:12:00Z">
              <w:rPr>
                <w:lang w:val="pt-BR"/>
              </w:rPr>
            </w:rPrChange>
          </w:rPr>
          <w:delText>rasileiro</w:delText>
        </w:r>
      </w:del>
      <w:r w:rsidRPr="00655995">
        <w:rPr>
          <w:sz w:val="22"/>
          <w:szCs w:val="22"/>
          <w:lang w:val="pt-BR"/>
          <w:rPrChange w:id="676" w:author="Miranda, Pedro" w:date="2020-06-25T07:12:00Z">
            <w:rPr>
              <w:lang w:val="pt-BR"/>
            </w:rPr>
          </w:rPrChange>
        </w:rPr>
        <w:t xml:space="preserve"> se apresenta na vanguarda dessa revolução tecnológica, </w:t>
      </w:r>
      <w:ins w:id="677" w:author="Miranda, Pedro" w:date="2020-06-25T07:10:00Z">
        <w:r w:rsidR="00655995" w:rsidRPr="00655995">
          <w:rPr>
            <w:sz w:val="22"/>
            <w:szCs w:val="22"/>
            <w:lang w:val="pt-BR"/>
            <w:rPrChange w:id="678" w:author="Miranda, Pedro" w:date="2020-06-25T07:12:00Z">
              <w:rPr>
                <w:lang w:val="pt-BR"/>
              </w:rPr>
            </w:rPrChange>
          </w:rPr>
          <w:t xml:space="preserve">com uma </w:t>
        </w:r>
      </w:ins>
      <w:ins w:id="679" w:author="Miranda, Pedro" w:date="2020-07-18T10:44:00Z">
        <w:r w:rsidR="00245C12">
          <w:rPr>
            <w:sz w:val="22"/>
            <w:szCs w:val="22"/>
            <w:lang w:val="pt-BR"/>
          </w:rPr>
          <w:t>regulação</w:t>
        </w:r>
      </w:ins>
      <w:ins w:id="680" w:author="Miranda, Pedro" w:date="2020-06-25T07:10:00Z">
        <w:r w:rsidR="00655995" w:rsidRPr="00655995">
          <w:rPr>
            <w:sz w:val="22"/>
            <w:szCs w:val="22"/>
            <w:lang w:val="pt-BR"/>
            <w:rPrChange w:id="681" w:author="Miranda, Pedro" w:date="2020-06-25T07:12:00Z">
              <w:rPr>
                <w:lang w:val="pt-BR"/>
              </w:rPr>
            </w:rPrChange>
          </w:rPr>
          <w:t xml:space="preserve"> </w:t>
        </w:r>
      </w:ins>
      <w:ins w:id="682" w:author="Miranda, Pedro" w:date="2020-06-25T07:13:00Z">
        <w:r w:rsidR="00655995">
          <w:rPr>
            <w:sz w:val="22"/>
            <w:szCs w:val="22"/>
            <w:lang w:val="pt-BR"/>
          </w:rPr>
          <w:t>que respalda a criação desse ecossistema</w:t>
        </w:r>
      </w:ins>
      <w:ins w:id="683" w:author="Miranda, Pedro" w:date="2020-06-25T07:10:00Z">
        <w:r w:rsidR="00655995" w:rsidRPr="00655995">
          <w:rPr>
            <w:sz w:val="22"/>
            <w:szCs w:val="22"/>
            <w:lang w:val="pt-BR"/>
            <w:rPrChange w:id="684" w:author="Miranda, Pedro" w:date="2020-06-25T07:12:00Z">
              <w:rPr>
                <w:lang w:val="pt-BR"/>
              </w:rPr>
            </w:rPrChange>
          </w:rPr>
          <w:t xml:space="preserve"> e uma estrutur</w:t>
        </w:r>
      </w:ins>
      <w:ins w:id="685" w:author="Miranda, Pedro" w:date="2020-06-25T07:11:00Z">
        <w:r w:rsidR="00655995" w:rsidRPr="00655995">
          <w:rPr>
            <w:sz w:val="22"/>
            <w:szCs w:val="22"/>
            <w:lang w:val="pt-BR"/>
            <w:rPrChange w:id="686" w:author="Miranda, Pedro" w:date="2020-06-25T07:12:00Z">
              <w:rPr>
                <w:lang w:val="pt-BR"/>
              </w:rPr>
            </w:rPrChange>
          </w:rPr>
          <w:t xml:space="preserve">a responsável de implementação composta por entidades de classe representativas das instituições que compõe a indústria financeira brasileira. </w:t>
        </w:r>
      </w:ins>
      <w:del w:id="687" w:author="Miranda, Pedro" w:date="2020-06-25T07:15:00Z">
        <w:r w:rsidRPr="00655995" w:rsidDel="00655995">
          <w:rPr>
            <w:sz w:val="22"/>
            <w:szCs w:val="22"/>
            <w:lang w:val="pt-BR"/>
            <w:rPrChange w:id="688" w:author="Miranda, Pedro" w:date="2020-06-25T07:12:00Z">
              <w:rPr>
                <w:lang w:val="pt-BR"/>
              </w:rPr>
            </w:rPrChange>
          </w:rPr>
          <w:delText xml:space="preserve">tendo </w:delText>
        </w:r>
        <w:r w:rsidR="004C7055" w:rsidRPr="00655995" w:rsidDel="00655995">
          <w:rPr>
            <w:sz w:val="22"/>
            <w:szCs w:val="22"/>
            <w:lang w:val="pt-BR"/>
            <w:rPrChange w:id="689" w:author="Miranda, Pedro" w:date="2020-06-25T07:12:00Z">
              <w:rPr>
                <w:lang w:val="pt-BR"/>
              </w:rPr>
            </w:rPrChange>
          </w:rPr>
          <w:delText>toda uma infraestrutura técnica que respalda a implementação, a Resolução Conjunta do Banco Central do Brasil pronta, restando, até então, apenas uma convenção das instituições financeiras, assunto que é objeto desse Guia Operacional e das informações que por ele são apontadas.</w:delText>
        </w:r>
      </w:del>
    </w:p>
    <w:p w14:paraId="75595BF2" w14:textId="4FCBBC42" w:rsidR="006B5CD7" w:rsidRPr="00655995" w:rsidRDefault="006B5CD7">
      <w:pPr>
        <w:pStyle w:val="Default"/>
        <w:spacing w:before="120"/>
        <w:ind w:firstLine="720"/>
        <w:jc w:val="both"/>
        <w:rPr>
          <w:sz w:val="22"/>
          <w:szCs w:val="22"/>
          <w:lang w:val="pt-BR"/>
          <w:rPrChange w:id="690" w:author="Miranda, Pedro" w:date="2020-06-25T07:12:00Z">
            <w:rPr>
              <w:lang w:val="pt-BR"/>
            </w:rPr>
          </w:rPrChange>
        </w:rPr>
        <w:pPrChange w:id="691" w:author="Miranda, Pedro" w:date="2020-07-22T08:14:00Z">
          <w:pPr>
            <w:pStyle w:val="Default"/>
            <w:spacing w:before="120"/>
            <w:jc w:val="both"/>
          </w:pPr>
        </w:pPrChange>
      </w:pPr>
      <w:r w:rsidRPr="00655995">
        <w:rPr>
          <w:sz w:val="22"/>
          <w:szCs w:val="22"/>
          <w:lang w:val="pt-BR"/>
          <w:rPrChange w:id="692" w:author="Miranda, Pedro" w:date="2020-06-25T07:12:00Z">
            <w:rPr>
              <w:lang w:val="pt-BR"/>
            </w:rPr>
          </w:rPrChange>
        </w:rPr>
        <w:t xml:space="preserve">De forma resumida, </w:t>
      </w:r>
      <w:del w:id="693" w:author="de Araujo Rodrigues, Thales" w:date="2020-07-20T14:19:00Z">
        <w:r w:rsidRPr="00655995" w:rsidDel="004E6741">
          <w:rPr>
            <w:sz w:val="22"/>
            <w:szCs w:val="22"/>
            <w:lang w:val="pt-BR"/>
            <w:rPrChange w:id="694" w:author="Miranda, Pedro" w:date="2020-06-25T07:12:00Z">
              <w:rPr>
                <w:lang w:val="pt-BR"/>
              </w:rPr>
            </w:rPrChange>
          </w:rPr>
          <w:delText xml:space="preserve">o Sistema Financeiro </w:delText>
        </w:r>
      </w:del>
      <w:ins w:id="695" w:author="Miranda, Pedro" w:date="2020-06-25T07:15:00Z">
        <w:del w:id="696" w:author="de Araujo Rodrigues, Thales" w:date="2020-07-20T14:19:00Z">
          <w:r w:rsidR="00655995" w:rsidDel="004E6741">
            <w:rPr>
              <w:sz w:val="22"/>
              <w:szCs w:val="22"/>
              <w:lang w:val="pt-BR"/>
            </w:rPr>
            <w:delText>A</w:delText>
          </w:r>
        </w:del>
      </w:ins>
      <w:del w:id="697" w:author="de Araujo Rodrigues, Thales" w:date="2020-07-20T14:19:00Z">
        <w:r w:rsidRPr="00655995" w:rsidDel="004E6741">
          <w:rPr>
            <w:sz w:val="22"/>
            <w:szCs w:val="22"/>
            <w:lang w:val="pt-BR"/>
            <w:rPrChange w:id="698" w:author="Miranda, Pedro" w:date="2020-06-25T07:12:00Z">
              <w:rPr>
                <w:lang w:val="pt-BR"/>
              </w:rPr>
            </w:rPrChange>
          </w:rPr>
          <w:delText xml:space="preserve">aberto, ou Open Banking, </w:delText>
        </w:r>
      </w:del>
      <w:r w:rsidRPr="00655995">
        <w:rPr>
          <w:sz w:val="22"/>
          <w:szCs w:val="22"/>
          <w:lang w:val="pt-BR"/>
          <w:rPrChange w:id="699" w:author="Miranda, Pedro" w:date="2020-06-25T07:12:00Z">
            <w:rPr>
              <w:lang w:val="pt-BR"/>
            </w:rPr>
          </w:rPrChange>
        </w:rPr>
        <w:t xml:space="preserve">pode ser compreendido como </w:t>
      </w:r>
      <w:r w:rsidR="007C22D7" w:rsidRPr="00655995">
        <w:rPr>
          <w:sz w:val="22"/>
          <w:szCs w:val="22"/>
          <w:lang w:val="pt-BR"/>
          <w:rPrChange w:id="700" w:author="Miranda, Pedro" w:date="2020-06-25T07:12:00Z">
            <w:rPr>
              <w:lang w:val="pt-BR"/>
            </w:rPr>
          </w:rPrChange>
        </w:rPr>
        <w:t>“</w:t>
      </w:r>
      <w:r w:rsidR="007C22D7" w:rsidRPr="00655995">
        <w:rPr>
          <w:sz w:val="22"/>
          <w:szCs w:val="22"/>
          <w:lang w:val="pt-BR"/>
          <w:rPrChange w:id="701" w:author="Miranda, Pedro" w:date="2020-06-25T07:12:00Z">
            <w:rPr>
              <w:sz w:val="23"/>
              <w:szCs w:val="23"/>
              <w:lang w:val="pt-BR"/>
            </w:rPr>
          </w:rPrChange>
        </w:rPr>
        <w:t>compartilhamento padronizado de dados e serviços por meio de abertura e integração de sistemas”</w:t>
      </w:r>
      <w:r w:rsidR="0024206E" w:rsidRPr="00655995">
        <w:rPr>
          <w:sz w:val="22"/>
          <w:szCs w:val="22"/>
          <w:lang w:val="pt-BR"/>
          <w:rPrChange w:id="702" w:author="Miranda, Pedro" w:date="2020-06-25T07:12:00Z">
            <w:rPr>
              <w:lang w:val="pt-BR"/>
            </w:rPr>
          </w:rPrChange>
        </w:rPr>
        <w:t>, conforme definição do Banco Central do Brasil, publicad</w:t>
      </w:r>
      <w:ins w:id="703" w:author="Miranda, Pedro" w:date="2020-06-25T07:15:00Z">
        <w:r w:rsidR="00655995">
          <w:rPr>
            <w:sz w:val="22"/>
            <w:szCs w:val="22"/>
            <w:lang w:val="pt-BR"/>
          </w:rPr>
          <w:t>a</w:t>
        </w:r>
      </w:ins>
      <w:del w:id="704" w:author="Miranda, Pedro" w:date="2020-06-25T07:15:00Z">
        <w:r w:rsidR="0024206E" w:rsidRPr="00655995" w:rsidDel="00655995">
          <w:rPr>
            <w:sz w:val="22"/>
            <w:szCs w:val="22"/>
            <w:lang w:val="pt-BR"/>
            <w:rPrChange w:id="705" w:author="Miranda, Pedro" w:date="2020-06-25T07:12:00Z">
              <w:rPr>
                <w:lang w:val="pt-BR"/>
              </w:rPr>
            </w:rPrChange>
          </w:rPr>
          <w:delText>o</w:delText>
        </w:r>
      </w:del>
      <w:r w:rsidR="0024206E" w:rsidRPr="00655995">
        <w:rPr>
          <w:sz w:val="22"/>
          <w:szCs w:val="22"/>
          <w:lang w:val="pt-BR"/>
          <w:rPrChange w:id="706" w:author="Miranda, Pedro" w:date="2020-06-25T07:12:00Z">
            <w:rPr>
              <w:lang w:val="pt-BR"/>
            </w:rPr>
          </w:rPrChange>
        </w:rPr>
        <w:t xml:space="preserve"> </w:t>
      </w:r>
      <w:ins w:id="707" w:author="Miranda, Pedro" w:date="2020-07-18T10:45:00Z">
        <w:r w:rsidR="009A4E36">
          <w:rPr>
            <w:sz w:val="22"/>
            <w:szCs w:val="22"/>
            <w:lang w:val="pt-BR"/>
          </w:rPr>
          <w:t>na</w:t>
        </w:r>
      </w:ins>
      <w:del w:id="708" w:author="Miranda, Pedro" w:date="2020-07-18T10:45:00Z">
        <w:r w:rsidR="0024206E" w:rsidRPr="00655995" w:rsidDel="009A4E36">
          <w:rPr>
            <w:sz w:val="22"/>
            <w:szCs w:val="22"/>
            <w:lang w:val="pt-BR"/>
            <w:rPrChange w:id="709" w:author="Miranda, Pedro" w:date="2020-06-25T07:12:00Z">
              <w:rPr>
                <w:lang w:val="pt-BR"/>
              </w:rPr>
            </w:rPrChange>
          </w:rPr>
          <w:delText>em</w:delText>
        </w:r>
      </w:del>
      <w:r w:rsidR="0024206E" w:rsidRPr="00655995">
        <w:rPr>
          <w:sz w:val="22"/>
          <w:szCs w:val="22"/>
          <w:lang w:val="pt-BR"/>
          <w:rPrChange w:id="710" w:author="Miranda, Pedro" w:date="2020-06-25T07:12:00Z">
            <w:rPr>
              <w:lang w:val="pt-BR"/>
            </w:rPr>
          </w:rPrChange>
        </w:rPr>
        <w:t xml:space="preserve"> Resolução Conjunta </w:t>
      </w:r>
      <w:ins w:id="711" w:author="Miranda, Pedro" w:date="2020-07-18T10:45:00Z">
        <w:r w:rsidR="00574212">
          <w:rPr>
            <w:sz w:val="22"/>
            <w:szCs w:val="22"/>
            <w:lang w:val="pt-BR"/>
          </w:rPr>
          <w:t>nº</w:t>
        </w:r>
      </w:ins>
      <w:del w:id="712" w:author="Miranda, Pedro" w:date="2020-07-18T10:45:00Z">
        <w:r w:rsidR="0024206E" w:rsidRPr="00655995" w:rsidDel="00574212">
          <w:rPr>
            <w:sz w:val="22"/>
            <w:szCs w:val="22"/>
            <w:lang w:val="pt-BR"/>
            <w:rPrChange w:id="713" w:author="Miranda, Pedro" w:date="2020-06-25T07:12:00Z">
              <w:rPr>
                <w:lang w:val="pt-BR"/>
              </w:rPr>
            </w:rPrChange>
          </w:rPr>
          <w:delText>Nr.</w:delText>
        </w:r>
      </w:del>
      <w:r w:rsidR="0024206E" w:rsidRPr="00655995">
        <w:rPr>
          <w:sz w:val="22"/>
          <w:szCs w:val="22"/>
          <w:lang w:val="pt-BR"/>
          <w:rPrChange w:id="714" w:author="Miranda, Pedro" w:date="2020-06-25T07:12:00Z">
            <w:rPr>
              <w:lang w:val="pt-BR"/>
            </w:rPr>
          </w:rPrChange>
        </w:rPr>
        <w:t xml:space="preserve"> 1, de 4 de </w:t>
      </w:r>
      <w:ins w:id="715" w:author="Miranda, Pedro" w:date="2020-06-25T07:15:00Z">
        <w:r w:rsidR="00655995">
          <w:rPr>
            <w:sz w:val="22"/>
            <w:szCs w:val="22"/>
            <w:lang w:val="pt-BR"/>
          </w:rPr>
          <w:t>m</w:t>
        </w:r>
      </w:ins>
      <w:del w:id="716" w:author="Miranda, Pedro" w:date="2020-06-25T07:15:00Z">
        <w:r w:rsidR="0024206E" w:rsidRPr="00655995" w:rsidDel="00655995">
          <w:rPr>
            <w:sz w:val="22"/>
            <w:szCs w:val="22"/>
            <w:lang w:val="pt-BR"/>
            <w:rPrChange w:id="717" w:author="Miranda, Pedro" w:date="2020-06-25T07:12:00Z">
              <w:rPr>
                <w:lang w:val="pt-BR"/>
              </w:rPr>
            </w:rPrChange>
          </w:rPr>
          <w:delText>M</w:delText>
        </w:r>
      </w:del>
      <w:r w:rsidR="0024206E" w:rsidRPr="00655995">
        <w:rPr>
          <w:sz w:val="22"/>
          <w:szCs w:val="22"/>
          <w:lang w:val="pt-BR"/>
          <w:rPrChange w:id="718" w:author="Miranda, Pedro" w:date="2020-06-25T07:12:00Z">
            <w:rPr>
              <w:lang w:val="pt-BR"/>
            </w:rPr>
          </w:rPrChange>
        </w:rPr>
        <w:t>aio de 2020.</w:t>
      </w:r>
    </w:p>
    <w:p w14:paraId="002940C3" w14:textId="6E54EF64" w:rsidR="00714566" w:rsidRDefault="00714566">
      <w:pPr>
        <w:pStyle w:val="Default"/>
        <w:spacing w:before="120"/>
        <w:ind w:firstLine="720"/>
        <w:jc w:val="both"/>
        <w:rPr>
          <w:ins w:id="719" w:author="Miranda, Pedro" w:date="2020-06-25T07:16:00Z"/>
          <w:sz w:val="22"/>
          <w:szCs w:val="22"/>
          <w:lang w:val="pt-BR"/>
        </w:rPr>
        <w:pPrChange w:id="720" w:author="Miranda, Pedro" w:date="2020-07-22T08:14:00Z">
          <w:pPr>
            <w:pStyle w:val="Default"/>
            <w:spacing w:before="120"/>
            <w:jc w:val="both"/>
          </w:pPr>
        </w:pPrChange>
      </w:pPr>
      <w:ins w:id="721" w:author="Miranda, Pedro" w:date="2020-06-25T07:16:00Z">
        <w:r>
          <w:rPr>
            <w:sz w:val="22"/>
            <w:szCs w:val="22"/>
            <w:lang w:val="pt-BR"/>
          </w:rPr>
          <w:t xml:space="preserve">Esquema ilustrativo de interação das partes que integram o ecossistema se encontram na </w:t>
        </w:r>
        <w:del w:id="722" w:author="Castro Fabregas, Jordi" w:date="2020-07-22T14:47:00Z">
          <w:r w:rsidDel="00AB00A4">
            <w:rPr>
              <w:sz w:val="22"/>
              <w:szCs w:val="22"/>
              <w:lang w:val="pt-BR"/>
            </w:rPr>
            <w:delText xml:space="preserve">figura </w:delText>
          </w:r>
        </w:del>
      </w:ins>
      <w:ins w:id="723" w:author="Castro Fabregas, Jordi" w:date="2020-07-22T14:47:00Z">
        <w:r w:rsidR="00AB00A4">
          <w:rPr>
            <w:sz w:val="22"/>
            <w:szCs w:val="22"/>
            <w:lang w:val="pt-BR"/>
          </w:rPr>
          <w:fldChar w:fldCharType="begin"/>
        </w:r>
        <w:r w:rsidR="00AB00A4">
          <w:rPr>
            <w:sz w:val="22"/>
            <w:szCs w:val="22"/>
            <w:lang w:val="pt-BR"/>
          </w:rPr>
          <w:instrText xml:space="preserve"> REF _Ref46321637 \h </w:instrText>
        </w:r>
      </w:ins>
      <w:r w:rsidR="00AB00A4">
        <w:rPr>
          <w:sz w:val="22"/>
          <w:szCs w:val="22"/>
          <w:lang w:val="pt-BR"/>
        </w:rPr>
      </w:r>
      <w:r w:rsidR="00AB00A4">
        <w:rPr>
          <w:sz w:val="22"/>
          <w:szCs w:val="22"/>
          <w:lang w:val="pt-BR"/>
        </w:rPr>
        <w:fldChar w:fldCharType="separate"/>
      </w:r>
      <w:ins w:id="724" w:author="Castro Fabregas, Jordi" w:date="2020-07-22T14:47:00Z">
        <w:r w:rsidR="00AB00A4" w:rsidRPr="00714566">
          <w:rPr>
            <w:iCs/>
            <w:lang w:val="pt-BR"/>
            <w:rPrChange w:id="725" w:author="Miranda, Pedro" w:date="2020-06-25T07:17:00Z">
              <w:rPr>
                <w:i/>
                <w:iCs/>
              </w:rPr>
            </w:rPrChange>
          </w:rPr>
          <w:t xml:space="preserve">Figura </w:t>
        </w:r>
        <w:r w:rsidR="00AB00A4" w:rsidRPr="00714566">
          <w:rPr>
            <w:iCs/>
            <w:noProof/>
            <w:lang w:val="pt-BR"/>
            <w:rPrChange w:id="726" w:author="Miranda, Pedro" w:date="2020-06-25T07:17:00Z">
              <w:rPr>
                <w:i/>
                <w:iCs/>
                <w:noProof/>
              </w:rPr>
            </w:rPrChange>
          </w:rPr>
          <w:t>1</w:t>
        </w:r>
        <w:r w:rsidR="00AB00A4" w:rsidRPr="00714566">
          <w:rPr>
            <w:iCs/>
            <w:lang w:val="pt-BR"/>
            <w:rPrChange w:id="727" w:author="Miranda, Pedro" w:date="2020-06-25T07:17:00Z">
              <w:rPr>
                <w:iCs/>
              </w:rPr>
            </w:rPrChange>
          </w:rPr>
          <w:t xml:space="preserve"> - Esquema ilustrativo do Open Banking</w:t>
        </w:r>
        <w:r w:rsidR="00AB00A4">
          <w:rPr>
            <w:sz w:val="22"/>
            <w:szCs w:val="22"/>
            <w:lang w:val="pt-BR"/>
          </w:rPr>
          <w:fldChar w:fldCharType="end"/>
        </w:r>
      </w:ins>
      <w:ins w:id="728" w:author="Miranda, Pedro" w:date="2020-06-25T07:16:00Z">
        <w:del w:id="729" w:author="Castro Fabregas, Jordi" w:date="2020-07-22T14:47:00Z">
          <w:r w:rsidRPr="00714566" w:rsidDel="00AB00A4">
            <w:rPr>
              <w:sz w:val="22"/>
              <w:szCs w:val="22"/>
              <w:highlight w:val="yellow"/>
              <w:lang w:val="pt-BR"/>
              <w:rPrChange w:id="730" w:author="Miranda, Pedro" w:date="2020-06-25T07:16:00Z">
                <w:rPr>
                  <w:sz w:val="22"/>
                  <w:szCs w:val="22"/>
                  <w:lang w:val="pt-BR"/>
                </w:rPr>
              </w:rPrChange>
            </w:rPr>
            <w:delText>1</w:delText>
          </w:r>
        </w:del>
      </w:ins>
      <w:ins w:id="731" w:author="Miranda, Pedro" w:date="2020-06-25T07:17:00Z">
        <w:r>
          <w:rPr>
            <w:sz w:val="22"/>
            <w:szCs w:val="22"/>
            <w:lang w:val="pt-BR"/>
          </w:rPr>
          <w:t>.</w:t>
        </w:r>
      </w:ins>
      <w:ins w:id="732" w:author="Miranda, Pedro" w:date="2020-06-25T07:16:00Z">
        <w:r>
          <w:rPr>
            <w:sz w:val="22"/>
            <w:szCs w:val="22"/>
            <w:lang w:val="pt-BR"/>
          </w:rPr>
          <w:t xml:space="preserve"> </w:t>
        </w:r>
      </w:ins>
    </w:p>
    <w:p w14:paraId="49A63768" w14:textId="77777777" w:rsidR="00BB04D0" w:rsidDel="00714566" w:rsidRDefault="00BB04D0" w:rsidP="00D26387">
      <w:pPr>
        <w:pStyle w:val="Default"/>
        <w:spacing w:before="120"/>
        <w:jc w:val="both"/>
        <w:rPr>
          <w:del w:id="733" w:author="Miranda, Pedro" w:date="2020-06-25T07:16:00Z"/>
          <w:lang w:val="pt-BR"/>
        </w:rPr>
      </w:pPr>
      <w:del w:id="734" w:author="Miranda, Pedro" w:date="2020-06-25T07:16:00Z">
        <w:r w:rsidRPr="00C24D42" w:rsidDel="00714566">
          <w:rPr>
            <w:sz w:val="22"/>
            <w:szCs w:val="22"/>
            <w:lang w:val="pt-BR"/>
            <w:rPrChange w:id="735" w:author="Miranda, Pedro" w:date="2020-06-25T07:15:00Z">
              <w:rPr>
                <w:lang w:val="pt-BR"/>
              </w:rPr>
            </w:rPrChange>
          </w:rPr>
          <w:delText>Abaixo segue um pequeno esquema bem simplificado quanto a interação das partes que integram o ecossistema</w:delText>
        </w:r>
        <w:r w:rsidDel="00714566">
          <w:rPr>
            <w:lang w:val="pt-BR"/>
          </w:rPr>
          <w:delText>.</w:delText>
        </w:r>
      </w:del>
    </w:p>
    <w:p w14:paraId="08A85DF6" w14:textId="77777777" w:rsidR="007C22D7" w:rsidRPr="006B5CD7" w:rsidRDefault="007C22D7" w:rsidP="00D26387">
      <w:pPr>
        <w:pStyle w:val="Default"/>
        <w:jc w:val="both"/>
        <w:rPr>
          <w:lang w:val="pt-BR"/>
        </w:rPr>
      </w:pPr>
    </w:p>
    <w:p w14:paraId="3E296BAD" w14:textId="77777777" w:rsidR="00714566" w:rsidRDefault="006B5CD7">
      <w:pPr>
        <w:keepNext/>
        <w:jc w:val="center"/>
        <w:rPr>
          <w:ins w:id="736" w:author="Miranda, Pedro" w:date="2020-06-25T07:17:00Z"/>
        </w:rPr>
        <w:pPrChange w:id="737" w:author="Miranda, Pedro" w:date="2020-07-22T08:24:00Z">
          <w:pPr/>
        </w:pPrChange>
      </w:pPr>
      <w:r w:rsidRPr="006B5CD7">
        <w:rPr>
          <w:noProof/>
          <w:lang w:eastAsia="en-GB"/>
        </w:rPr>
        <w:lastRenderedPageBreak/>
        <w:drawing>
          <wp:inline distT="0" distB="0" distL="0" distR="0" wp14:anchorId="6777D48C" wp14:editId="7B21E7C1">
            <wp:extent cx="5400040" cy="25146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9862" t="29664" r="14301" b="7509"/>
                    <a:stretch/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65C" w14:textId="77777777" w:rsidR="006B5CD7" w:rsidRPr="00120B8C" w:rsidRDefault="00714566">
      <w:pPr>
        <w:pStyle w:val="Caption"/>
        <w:jc w:val="center"/>
        <w:rPr>
          <w:lang w:val="pt-BR"/>
        </w:rPr>
        <w:pPrChange w:id="738" w:author="Miranda, Pedro" w:date="2020-06-25T07:17:00Z">
          <w:pPr/>
        </w:pPrChange>
      </w:pPr>
      <w:bookmarkStart w:id="739" w:name="_Ref46321637"/>
      <w:ins w:id="740" w:author="Miranda, Pedro" w:date="2020-06-25T07:17:00Z">
        <w:r w:rsidRPr="00714566">
          <w:rPr>
            <w:i w:val="0"/>
            <w:lang w:val="pt-BR"/>
            <w:rPrChange w:id="741" w:author="Miranda, Pedro" w:date="2020-06-25T07:17:00Z">
              <w:rPr/>
            </w:rPrChange>
          </w:rPr>
          <w:t xml:space="preserve">Figura </w:t>
        </w:r>
        <w:r w:rsidRPr="00714566">
          <w:rPr>
            <w:i w:val="0"/>
            <w:rPrChange w:id="742" w:author="Miranda, Pedro" w:date="2020-06-25T07:17:00Z">
              <w:rPr/>
            </w:rPrChange>
          </w:rPr>
          <w:fldChar w:fldCharType="begin"/>
        </w:r>
        <w:r w:rsidRPr="00714566">
          <w:rPr>
            <w:i w:val="0"/>
            <w:lang w:val="pt-BR"/>
            <w:rPrChange w:id="743" w:author="Miranda, Pedro" w:date="2020-06-25T07:17:00Z">
              <w:rPr/>
            </w:rPrChange>
          </w:rPr>
          <w:instrText xml:space="preserve"> SEQ Figura \* ARABIC </w:instrText>
        </w:r>
      </w:ins>
      <w:r w:rsidRPr="00714566">
        <w:rPr>
          <w:i w:val="0"/>
          <w:rPrChange w:id="744" w:author="Miranda, Pedro" w:date="2020-06-25T07:17:00Z">
            <w:rPr/>
          </w:rPrChange>
        </w:rPr>
        <w:fldChar w:fldCharType="separate"/>
      </w:r>
      <w:ins w:id="745" w:author="Miranda, Pedro" w:date="2020-06-25T07:17:00Z">
        <w:r w:rsidRPr="00714566">
          <w:rPr>
            <w:i w:val="0"/>
            <w:noProof/>
            <w:lang w:val="pt-BR"/>
            <w:rPrChange w:id="746" w:author="Miranda, Pedro" w:date="2020-06-25T07:17:00Z">
              <w:rPr>
                <w:noProof/>
              </w:rPr>
            </w:rPrChange>
          </w:rPr>
          <w:t>1</w:t>
        </w:r>
        <w:r w:rsidRPr="00714566">
          <w:rPr>
            <w:i w:val="0"/>
            <w:rPrChange w:id="747" w:author="Miranda, Pedro" w:date="2020-06-25T07:17:00Z">
              <w:rPr/>
            </w:rPrChange>
          </w:rPr>
          <w:fldChar w:fldCharType="end"/>
        </w:r>
        <w:r w:rsidRPr="00714566">
          <w:rPr>
            <w:i w:val="0"/>
            <w:lang w:val="pt-BR"/>
            <w:rPrChange w:id="748" w:author="Miranda, Pedro" w:date="2020-06-25T07:17:00Z">
              <w:rPr>
                <w:i/>
              </w:rPr>
            </w:rPrChange>
          </w:rPr>
          <w:t xml:space="preserve"> - Esquema ilustrativo do Open Banking</w:t>
        </w:r>
      </w:ins>
      <w:bookmarkEnd w:id="739"/>
    </w:p>
    <w:p w14:paraId="713F0171" w14:textId="48ECDF90" w:rsidR="006B5CD7" w:rsidDel="005B69AE" w:rsidRDefault="00BB04D0" w:rsidP="005B69AE">
      <w:pPr>
        <w:ind w:firstLine="720"/>
        <w:rPr>
          <w:del w:id="749" w:author="Miranda, Pedro" w:date="2020-06-25T07:17:00Z"/>
          <w:lang w:val="pt-BR"/>
        </w:rPr>
      </w:pPr>
      <w:r>
        <w:rPr>
          <w:lang w:val="pt-BR"/>
        </w:rPr>
        <w:t xml:space="preserve">É importante destacar que o Open Banking trata de </w:t>
      </w:r>
      <w:ins w:id="750" w:author="Miranda, Pedro" w:date="2020-07-22T08:11:00Z">
        <w:r w:rsidR="00C57ECD">
          <w:rPr>
            <w:lang w:val="pt-BR"/>
          </w:rPr>
          <w:t xml:space="preserve">(i) </w:t>
        </w:r>
      </w:ins>
      <w:r>
        <w:rPr>
          <w:lang w:val="pt-BR"/>
        </w:rPr>
        <w:t>dados abertos</w:t>
      </w:r>
      <w:ins w:id="751" w:author="Miranda, Pedro" w:date="2020-06-25T07:19:00Z">
        <w:r w:rsidR="00BF5149">
          <w:rPr>
            <w:lang w:val="pt-BR"/>
          </w:rPr>
          <w:t xml:space="preserve"> (</w:t>
        </w:r>
      </w:ins>
      <w:ins w:id="752" w:author="Miranda, Pedro" w:date="2020-06-25T07:20:00Z">
        <w:r w:rsidR="00BF5149">
          <w:rPr>
            <w:lang w:val="pt-BR"/>
          </w:rPr>
          <w:t>i.e. dados sobre canais de atendimento, produtos e serviços</w:t>
        </w:r>
      </w:ins>
      <w:ins w:id="753" w:author="Miranda, Pedro" w:date="2020-06-25T07:19:00Z">
        <w:r w:rsidR="00BF5149">
          <w:rPr>
            <w:lang w:val="pt-BR"/>
          </w:rPr>
          <w:t>)</w:t>
        </w:r>
      </w:ins>
      <w:r>
        <w:rPr>
          <w:lang w:val="pt-BR"/>
        </w:rPr>
        <w:t xml:space="preserve"> das ins</w:t>
      </w:r>
      <w:ins w:id="754" w:author="Miranda, Pedro" w:date="2020-06-25T07:17:00Z">
        <w:r w:rsidR="00BF5149">
          <w:rPr>
            <w:lang w:val="pt-BR"/>
          </w:rPr>
          <w:t>t</w:t>
        </w:r>
      </w:ins>
      <w:r>
        <w:rPr>
          <w:lang w:val="pt-BR"/>
        </w:rPr>
        <w:t>ituições</w:t>
      </w:r>
      <w:r w:rsidR="00BA3ED0">
        <w:rPr>
          <w:lang w:val="pt-BR"/>
        </w:rPr>
        <w:t xml:space="preserve"> autorizadas</w:t>
      </w:r>
      <w:ins w:id="755" w:author="Miranda, Pedro" w:date="2020-06-25T07:17:00Z">
        <w:r w:rsidR="00BF5149">
          <w:rPr>
            <w:lang w:val="pt-BR"/>
          </w:rPr>
          <w:t xml:space="preserve"> a funcionar pelo Banco Central do Bras</w:t>
        </w:r>
      </w:ins>
      <w:ins w:id="756" w:author="Miranda, Pedro" w:date="2020-06-25T07:18:00Z">
        <w:r w:rsidR="00BF5149">
          <w:rPr>
            <w:lang w:val="pt-BR"/>
          </w:rPr>
          <w:t>i</w:t>
        </w:r>
      </w:ins>
      <w:ins w:id="757" w:author="Miranda, Pedro" w:date="2020-06-25T07:17:00Z">
        <w:r w:rsidR="00BF5149">
          <w:rPr>
            <w:lang w:val="pt-BR"/>
          </w:rPr>
          <w:t>l</w:t>
        </w:r>
      </w:ins>
      <w:ins w:id="758" w:author="Miranda, Pedro" w:date="2020-06-25T07:18:00Z">
        <w:del w:id="759" w:author="de Araujo Rodrigues, Thales" w:date="2020-07-20T14:20:00Z">
          <w:r w:rsidR="00BF5149" w:rsidDel="004E6741">
            <w:rPr>
              <w:lang w:val="pt-BR"/>
            </w:rPr>
            <w:delText xml:space="preserve"> e </w:delText>
          </w:r>
        </w:del>
      </w:ins>
      <w:ins w:id="760" w:author="de Araujo Rodrigues, Thales" w:date="2020-07-20T14:20:00Z">
        <w:r w:rsidR="004E6741">
          <w:rPr>
            <w:lang w:val="pt-BR"/>
          </w:rPr>
          <w:t xml:space="preserve">, </w:t>
        </w:r>
      </w:ins>
      <w:ins w:id="761" w:author="Miranda, Pedro" w:date="2020-07-22T08:11:00Z">
        <w:r w:rsidR="00C57ECD">
          <w:rPr>
            <w:lang w:val="pt-BR"/>
          </w:rPr>
          <w:t xml:space="preserve">(ii) </w:t>
        </w:r>
      </w:ins>
      <w:ins w:id="762" w:author="Miranda, Pedro" w:date="2020-06-25T07:18:00Z">
        <w:r w:rsidR="00BF5149">
          <w:rPr>
            <w:lang w:val="pt-BR"/>
          </w:rPr>
          <w:t>dados restritos dos clientes</w:t>
        </w:r>
      </w:ins>
      <w:ins w:id="763" w:author="Miranda, Pedro" w:date="2020-06-25T07:19:00Z">
        <w:r w:rsidR="00BF5149">
          <w:rPr>
            <w:lang w:val="pt-BR"/>
          </w:rPr>
          <w:t xml:space="preserve"> (i.e. dados </w:t>
        </w:r>
      </w:ins>
      <w:ins w:id="764" w:author="Miranda, Pedro" w:date="2020-06-25T07:20:00Z">
        <w:r w:rsidR="00BF5149">
          <w:rPr>
            <w:lang w:val="pt-BR"/>
          </w:rPr>
          <w:t xml:space="preserve">cadastrais e </w:t>
        </w:r>
      </w:ins>
      <w:ins w:id="765" w:author="Miranda, Pedro" w:date="2020-06-25T07:19:00Z">
        <w:r w:rsidR="00BF5149">
          <w:rPr>
            <w:lang w:val="pt-BR"/>
          </w:rPr>
          <w:t>transacionais)</w:t>
        </w:r>
      </w:ins>
      <w:ins w:id="766" w:author="Miranda, Pedro" w:date="2020-07-22T08:11:00Z">
        <w:r w:rsidR="00C57ECD">
          <w:rPr>
            <w:lang w:val="pt-BR"/>
          </w:rPr>
          <w:t>,</w:t>
        </w:r>
      </w:ins>
      <w:ins w:id="767" w:author="de Araujo Rodrigues, Thales" w:date="2020-07-20T14:21:00Z">
        <w:r w:rsidR="00993AD7">
          <w:rPr>
            <w:lang w:val="pt-BR"/>
          </w:rPr>
          <w:t xml:space="preserve"> </w:t>
        </w:r>
      </w:ins>
      <w:ins w:id="768" w:author="de Araujo Rodrigues, Thales" w:date="2020-07-20T14:22:00Z">
        <w:r w:rsidR="00993AD7">
          <w:rPr>
            <w:lang w:val="pt-BR"/>
          </w:rPr>
          <w:t>sendo que</w:t>
        </w:r>
      </w:ins>
      <w:ins w:id="769" w:author="de Araujo Rodrigues, Thales" w:date="2020-07-20T14:21:00Z">
        <w:r w:rsidR="00993AD7">
          <w:rPr>
            <w:lang w:val="pt-BR"/>
          </w:rPr>
          <w:t>, neste caso</w:t>
        </w:r>
      </w:ins>
      <w:ins w:id="770" w:author="de Araujo Rodrigues, Thales" w:date="2020-07-20T14:22:00Z">
        <w:r w:rsidR="00993AD7">
          <w:rPr>
            <w:lang w:val="pt-BR"/>
          </w:rPr>
          <w:t>,</w:t>
        </w:r>
      </w:ins>
      <w:ins w:id="771" w:author="de Araujo Rodrigues, Thales" w:date="2020-07-20T14:21:00Z">
        <w:r w:rsidR="00993AD7">
          <w:rPr>
            <w:lang w:val="pt-BR"/>
          </w:rPr>
          <w:t xml:space="preserve"> </w:t>
        </w:r>
      </w:ins>
      <w:ins w:id="772" w:author="de Araujo Rodrigues, Thales" w:date="2020-07-20T14:22:00Z">
        <w:r w:rsidR="00993AD7">
          <w:rPr>
            <w:lang w:val="pt-BR"/>
          </w:rPr>
          <w:t>o</w:t>
        </w:r>
      </w:ins>
      <w:ins w:id="773" w:author="de Araujo Rodrigues, Thales" w:date="2020-07-20T14:21:00Z">
        <w:r w:rsidR="00993AD7">
          <w:rPr>
            <w:lang w:val="pt-BR"/>
          </w:rPr>
          <w:t xml:space="preserve"> compartilhamento pressupõe o consentimento expresso do cliente,</w:t>
        </w:r>
        <w:del w:id="774" w:author="Miranda, Pedro" w:date="2020-07-22T08:11:00Z">
          <w:r w:rsidR="00993AD7" w:rsidDel="00C57ECD">
            <w:rPr>
              <w:lang w:val="pt-BR"/>
            </w:rPr>
            <w:delText xml:space="preserve"> </w:delText>
          </w:r>
        </w:del>
      </w:ins>
      <w:ins w:id="775" w:author="de Araujo Rodrigues, Thales" w:date="2020-07-20T14:20:00Z">
        <w:del w:id="776" w:author="Miranda, Pedro" w:date="2020-07-22T08:11:00Z">
          <w:r w:rsidR="004E6741" w:rsidDel="00C57ECD">
            <w:rPr>
              <w:lang w:val="pt-BR"/>
            </w:rPr>
            <w:delText>e</w:delText>
          </w:r>
        </w:del>
        <w:r w:rsidR="004E6741">
          <w:rPr>
            <w:lang w:val="pt-BR"/>
          </w:rPr>
          <w:t xml:space="preserve"> </w:t>
        </w:r>
      </w:ins>
      <w:ins w:id="777" w:author="Miranda, Pedro" w:date="2020-07-22T08:11:00Z">
        <w:r w:rsidR="00C57ECD">
          <w:rPr>
            <w:lang w:val="pt-BR"/>
          </w:rPr>
          <w:t xml:space="preserve">(iii) </w:t>
        </w:r>
      </w:ins>
      <w:ins w:id="778" w:author="de Araujo Rodrigues, Thales" w:date="2020-07-20T14:20:00Z">
        <w:r w:rsidR="004E6741">
          <w:rPr>
            <w:lang w:val="pt-BR"/>
          </w:rPr>
          <w:t>iniciação de pagamentos</w:t>
        </w:r>
      </w:ins>
      <w:ins w:id="779" w:author="Miranda, Pedro" w:date="2020-07-22T08:11:00Z">
        <w:r w:rsidR="00C57ECD">
          <w:rPr>
            <w:lang w:val="pt-BR"/>
          </w:rPr>
          <w:t xml:space="preserve"> e (iv) serviço de encaminhamento de proposta de operação de crédito.</w:t>
        </w:r>
      </w:ins>
      <w:ins w:id="780" w:author="Miranda, Pedro" w:date="2020-06-25T07:26:00Z">
        <w:del w:id="781" w:author="de Araujo Rodrigues, Thales" w:date="2020-07-20T14:21:00Z">
          <w:r w:rsidR="00120B8C" w:rsidDel="00993AD7">
            <w:rPr>
              <w:lang w:val="pt-BR"/>
            </w:rPr>
            <w:delText xml:space="preserve"> </w:delText>
          </w:r>
        </w:del>
      </w:ins>
      <w:ins w:id="782" w:author="Miranda, Pedro" w:date="2020-06-25T07:18:00Z">
        <w:del w:id="783" w:author="de Araujo Rodrigues, Thales" w:date="2020-07-20T14:21:00Z">
          <w:r w:rsidR="00BF5149" w:rsidDel="00993AD7">
            <w:rPr>
              <w:lang w:val="pt-BR"/>
            </w:rPr>
            <w:delText>O compartilhamento</w:delText>
          </w:r>
        </w:del>
      </w:ins>
      <w:ins w:id="784" w:author="Miranda, Pedro" w:date="2020-06-25T07:19:00Z">
        <w:del w:id="785" w:author="de Araujo Rodrigues, Thales" w:date="2020-07-20T14:21:00Z">
          <w:r w:rsidR="00BF5149" w:rsidDel="00993AD7">
            <w:rPr>
              <w:lang w:val="pt-BR"/>
            </w:rPr>
            <w:delText>, no último caso, pressupõe o consentimento expresso do cliente</w:delText>
          </w:r>
        </w:del>
      </w:ins>
      <w:del w:id="786" w:author="Miranda, Pedro" w:date="2020-06-25T07:19:00Z">
        <w:r w:rsidDel="00BF5149">
          <w:rPr>
            <w:lang w:val="pt-BR"/>
          </w:rPr>
          <w:delText>, tais como dependências de atendimento e produtos e serviços, e de dados restritos dos clientes, tais como produtos e serviços contratados bem como transações realizadas</w:delText>
        </w:r>
        <w:r w:rsidR="00BA3ED0" w:rsidDel="00BF5149">
          <w:rPr>
            <w:lang w:val="pt-BR"/>
          </w:rPr>
          <w:delText xml:space="preserve">, entre outras, </w:delText>
        </w:r>
        <w:r w:rsidDel="00BF5149">
          <w:rPr>
            <w:lang w:val="pt-BR"/>
          </w:rPr>
          <w:delText xml:space="preserve">e, para estas, o compartilhamento dos dados deve ter </w:delText>
        </w:r>
        <w:r w:rsidR="00BA3ED0" w:rsidDel="00BF5149">
          <w:rPr>
            <w:lang w:val="pt-BR"/>
          </w:rPr>
          <w:delText>o consentimento</w:delText>
        </w:r>
        <w:r w:rsidDel="00BF5149">
          <w:rPr>
            <w:lang w:val="pt-BR"/>
          </w:rPr>
          <w:delText xml:space="preserve"> do cliente</w:delText>
        </w:r>
        <w:r w:rsidR="00BA3ED0" w:rsidDel="00BF5149">
          <w:rPr>
            <w:lang w:val="pt-BR"/>
          </w:rPr>
          <w:delText xml:space="preserve"> para que então seja realizado</w:delText>
        </w:r>
        <w:r w:rsidDel="00BF5149">
          <w:rPr>
            <w:lang w:val="pt-BR"/>
          </w:rPr>
          <w:delText>.</w:delText>
        </w:r>
      </w:del>
    </w:p>
    <w:p w14:paraId="424962D7" w14:textId="77777777" w:rsidR="005B69AE" w:rsidRDefault="005B69AE">
      <w:pPr>
        <w:ind w:firstLine="720"/>
        <w:jc w:val="both"/>
        <w:rPr>
          <w:ins w:id="787" w:author="Castro Fabregas, Jordi" w:date="2020-07-22T13:53:00Z"/>
          <w:lang w:val="pt-BR"/>
        </w:rPr>
        <w:pPrChange w:id="788" w:author="Castro Fabregas, Jordi" w:date="2020-07-22T13:53:00Z">
          <w:pPr>
            <w:jc w:val="both"/>
          </w:pPr>
        </w:pPrChange>
      </w:pPr>
    </w:p>
    <w:p w14:paraId="19274D14" w14:textId="77777777" w:rsidR="00BA3ED0" w:rsidRDefault="00BA3ED0" w:rsidP="00FA744C">
      <w:pPr>
        <w:rPr>
          <w:lang w:val="pt-BR"/>
        </w:rPr>
      </w:pPr>
    </w:p>
    <w:p w14:paraId="13C4CA04" w14:textId="3041DE17" w:rsidR="006B5CD7" w:rsidDel="005B69AE" w:rsidRDefault="006B5CD7" w:rsidP="00B054CA">
      <w:pPr>
        <w:pStyle w:val="Heading3"/>
        <w:rPr>
          <w:del w:id="789" w:author="Castro Fabregas, Jordi" w:date="2020-07-22T13:48:00Z"/>
          <w:lang w:val="pt-BR"/>
        </w:rPr>
      </w:pPr>
      <w:r w:rsidRPr="006B5CD7">
        <w:rPr>
          <w:lang w:val="pt-BR"/>
        </w:rPr>
        <w:t xml:space="preserve">Objetivo do </w:t>
      </w:r>
      <w:del w:id="790" w:author="Miranda, Pedro" w:date="2020-07-22T08:11:00Z">
        <w:r w:rsidRPr="006B5CD7" w:rsidDel="006F33D8">
          <w:rPr>
            <w:lang w:val="pt-BR"/>
          </w:rPr>
          <w:delText>Sistema Financeiro Aberto</w:delText>
        </w:r>
      </w:del>
      <w:ins w:id="791" w:author="Miranda, Pedro" w:date="2020-07-22T08:11:00Z">
        <w:r w:rsidR="006F33D8">
          <w:rPr>
            <w:lang w:val="pt-BR"/>
          </w:rPr>
          <w:t xml:space="preserve">Open </w:t>
        </w:r>
      </w:ins>
      <w:ins w:id="792" w:author="Miranda, Pedro" w:date="2020-07-22T08:12:00Z">
        <w:r w:rsidR="006F33D8">
          <w:rPr>
            <w:lang w:val="pt-BR"/>
          </w:rPr>
          <w:t>Banking</w:t>
        </w:r>
      </w:ins>
    </w:p>
    <w:p w14:paraId="31FA1901" w14:textId="77777777" w:rsidR="00E55EEE" w:rsidDel="005B69AE" w:rsidRDefault="00E55EEE">
      <w:pPr>
        <w:pStyle w:val="Heading3"/>
        <w:rPr>
          <w:ins w:id="793" w:author="Miranda, Pedro" w:date="2020-07-22T08:21:00Z"/>
          <w:del w:id="794" w:author="Castro Fabregas, Jordi" w:date="2020-07-22T13:53:00Z"/>
          <w:lang w:val="pt-BR"/>
        </w:rPr>
        <w:pPrChange w:id="795" w:author="Castro Fabregas, Jordi" w:date="2020-07-22T13:54:00Z">
          <w:pPr>
            <w:ind w:firstLine="720"/>
            <w:jc w:val="both"/>
          </w:pPr>
        </w:pPrChange>
      </w:pPr>
    </w:p>
    <w:p w14:paraId="7F86B572" w14:textId="75A885FB" w:rsidR="006B5CD7" w:rsidRPr="006B5CD7" w:rsidRDefault="00853129">
      <w:pPr>
        <w:ind w:firstLine="720"/>
        <w:rPr>
          <w:lang w:val="pt-BR"/>
        </w:rPr>
        <w:pPrChange w:id="796" w:author="Castro Fabregas, Jordi" w:date="2020-07-22T13:53:00Z">
          <w:pPr>
            <w:jc w:val="both"/>
          </w:pPr>
        </w:pPrChange>
      </w:pPr>
      <w:r>
        <w:rPr>
          <w:lang w:val="pt-BR"/>
        </w:rPr>
        <w:t>Conforme definição do Banco Central do Brasil, publicad</w:t>
      </w:r>
      <w:ins w:id="797" w:author="Miranda, Pedro" w:date="2020-06-25T07:20:00Z">
        <w:r w:rsidR="009725A0">
          <w:rPr>
            <w:lang w:val="pt-BR"/>
          </w:rPr>
          <w:t>a</w:t>
        </w:r>
      </w:ins>
      <w:del w:id="798" w:author="Miranda, Pedro" w:date="2020-06-25T07:20:00Z">
        <w:r w:rsidDel="009725A0">
          <w:rPr>
            <w:lang w:val="pt-BR"/>
          </w:rPr>
          <w:delText>o</w:delText>
        </w:r>
      </w:del>
      <w:r>
        <w:rPr>
          <w:lang w:val="pt-BR"/>
        </w:rPr>
        <w:t xml:space="preserve"> em Resolução Conjunta </w:t>
      </w:r>
      <w:ins w:id="799" w:author="Miranda, Pedro" w:date="2020-07-18T10:45:00Z">
        <w:r w:rsidR="00574212">
          <w:rPr>
            <w:lang w:val="pt-BR"/>
          </w:rPr>
          <w:t>nº</w:t>
        </w:r>
      </w:ins>
      <w:del w:id="800" w:author="Miranda, Pedro" w:date="2020-07-18T10:45:00Z">
        <w:r w:rsidDel="00574212">
          <w:rPr>
            <w:lang w:val="pt-BR"/>
          </w:rPr>
          <w:delText>Nr.</w:delText>
        </w:r>
      </w:del>
      <w:r>
        <w:rPr>
          <w:lang w:val="pt-BR"/>
        </w:rPr>
        <w:t xml:space="preserve"> 1, de 4 de </w:t>
      </w:r>
      <w:ins w:id="801" w:author="Miranda, Pedro" w:date="2020-06-25T07:20:00Z">
        <w:r w:rsidR="009725A0">
          <w:rPr>
            <w:lang w:val="pt-BR"/>
          </w:rPr>
          <w:t>m</w:t>
        </w:r>
      </w:ins>
      <w:del w:id="802" w:author="Miranda, Pedro" w:date="2020-06-25T07:20:00Z">
        <w:r w:rsidDel="009725A0">
          <w:rPr>
            <w:lang w:val="pt-BR"/>
          </w:rPr>
          <w:delText>M</w:delText>
        </w:r>
      </w:del>
      <w:r>
        <w:rPr>
          <w:lang w:val="pt-BR"/>
        </w:rPr>
        <w:t xml:space="preserve">aio de 2020, a </w:t>
      </w:r>
      <w:del w:id="803" w:author="Miranda, Pedro" w:date="2020-06-25T07:20:00Z">
        <w:r w:rsidDel="00695191">
          <w:rPr>
            <w:lang w:val="pt-BR"/>
          </w:rPr>
          <w:delText xml:space="preserve">instituição </w:delText>
        </w:r>
      </w:del>
      <w:ins w:id="804" w:author="Miranda, Pedro" w:date="2020-06-25T07:20:00Z">
        <w:r w:rsidR="00695191">
          <w:rPr>
            <w:lang w:val="pt-BR"/>
          </w:rPr>
          <w:t>cri</w:t>
        </w:r>
      </w:ins>
      <w:ins w:id="805" w:author="Miranda, Pedro" w:date="2020-06-25T07:21:00Z">
        <w:r w:rsidR="00695191">
          <w:rPr>
            <w:lang w:val="pt-BR"/>
          </w:rPr>
          <w:t>ação</w:t>
        </w:r>
      </w:ins>
      <w:ins w:id="806" w:author="Miranda, Pedro" w:date="2020-06-25T07:20:00Z">
        <w:r w:rsidR="00695191">
          <w:rPr>
            <w:lang w:val="pt-BR"/>
          </w:rPr>
          <w:t xml:space="preserve"> </w:t>
        </w:r>
      </w:ins>
      <w:r>
        <w:rPr>
          <w:lang w:val="pt-BR"/>
        </w:rPr>
        <w:t>do Sistema Financeiro Aberto</w:t>
      </w:r>
      <w:r w:rsidR="00D26387">
        <w:rPr>
          <w:lang w:val="pt-BR"/>
        </w:rPr>
        <w:t xml:space="preserve">, </w:t>
      </w:r>
      <w:r w:rsidR="00D26387" w:rsidRPr="00AA5F15">
        <w:rPr>
          <w:lang w:val="pt-BR"/>
          <w:rPrChange w:id="807" w:author="Miranda, Pedro" w:date="2020-07-18T11:34:00Z">
            <w:rPr>
              <w:color w:val="FF0000"/>
              <w:lang w:val="pt-BR"/>
            </w:rPr>
          </w:rPrChange>
        </w:rPr>
        <w:t xml:space="preserve">tem </w:t>
      </w:r>
      <w:del w:id="808" w:author="Miranda, Pedro" w:date="2020-06-25T07:21:00Z">
        <w:r w:rsidR="00D26387" w:rsidRPr="00AA5F15" w:rsidDel="00545A5A">
          <w:rPr>
            <w:lang w:val="pt-BR"/>
            <w:rPrChange w:id="809" w:author="Miranda, Pedro" w:date="2020-07-18T11:34:00Z">
              <w:rPr>
                <w:color w:val="FF0000"/>
                <w:lang w:val="pt-BR"/>
              </w:rPr>
            </w:rPrChange>
          </w:rPr>
          <w:delText xml:space="preserve">como </w:delText>
        </w:r>
      </w:del>
      <w:ins w:id="810" w:author="Miranda, Pedro" w:date="2020-06-25T07:21:00Z">
        <w:r w:rsidR="00545A5A" w:rsidRPr="00AA5F15">
          <w:rPr>
            <w:lang w:val="pt-BR"/>
            <w:rPrChange w:id="811" w:author="Miranda, Pedro" w:date="2020-07-18T11:34:00Z">
              <w:rPr>
                <w:color w:val="FF0000"/>
                <w:lang w:val="pt-BR"/>
              </w:rPr>
            </w:rPrChange>
          </w:rPr>
          <w:t xml:space="preserve">por </w:t>
        </w:r>
      </w:ins>
      <w:r w:rsidR="00D26387" w:rsidRPr="00AA5F15">
        <w:rPr>
          <w:lang w:val="pt-BR"/>
          <w:rPrChange w:id="812" w:author="Miranda, Pedro" w:date="2020-07-18T11:34:00Z">
            <w:rPr>
              <w:color w:val="FF0000"/>
              <w:lang w:val="pt-BR"/>
            </w:rPr>
          </w:rPrChange>
        </w:rPr>
        <w:t>objetivo</w:t>
      </w:r>
      <w:r w:rsidRPr="00AA5F15">
        <w:rPr>
          <w:lang w:val="pt-BR"/>
        </w:rPr>
        <w:t xml:space="preserve"> incentivar </w:t>
      </w:r>
      <w:r>
        <w:rPr>
          <w:lang w:val="pt-BR"/>
        </w:rPr>
        <w:t>a inovação, promover a concorrência, aumentar a eficiência do Sistema Financeiro Nacional e do Sistema de Pagamentos Brasileiro</w:t>
      </w:r>
      <w:ins w:id="813" w:author="Miranda, Pedro" w:date="2020-06-25T07:21:00Z">
        <w:del w:id="814" w:author="de Araujo Rodrigues, Thales" w:date="2020-07-20T14:12:00Z">
          <w:r w:rsidR="00FA6028" w:rsidDel="004E6741">
            <w:rPr>
              <w:lang w:val="pt-BR"/>
            </w:rPr>
            <w:delText>,</w:delText>
          </w:r>
        </w:del>
      </w:ins>
      <w:r>
        <w:rPr>
          <w:lang w:val="pt-BR"/>
        </w:rPr>
        <w:t xml:space="preserve"> e promover a cidadania financeira</w:t>
      </w:r>
      <w:r w:rsidR="006B5CD7" w:rsidRPr="006B5CD7">
        <w:rPr>
          <w:lang w:val="pt-BR"/>
        </w:rPr>
        <w:t>.</w:t>
      </w:r>
    </w:p>
    <w:p w14:paraId="6DEBC6E1" w14:textId="4F2AA727" w:rsidR="006B5CD7" w:rsidDel="005B69AE" w:rsidRDefault="006B5CD7" w:rsidP="005B69AE">
      <w:pPr>
        <w:ind w:firstLine="720"/>
        <w:jc w:val="both"/>
        <w:rPr>
          <w:del w:id="815" w:author="Castro Fabregas, Jordi" w:date="2020-07-22T13:49:00Z"/>
          <w:lang w:val="pt-BR"/>
        </w:rPr>
      </w:pPr>
      <w:r w:rsidRPr="006B5CD7">
        <w:rPr>
          <w:lang w:val="pt-BR"/>
        </w:rPr>
        <w:t xml:space="preserve">O meio para obter esse objetivo é </w:t>
      </w:r>
      <w:ins w:id="816" w:author="Miranda, Pedro" w:date="2020-06-25T07:21:00Z">
        <w:r w:rsidR="00C53DCE">
          <w:rPr>
            <w:lang w:val="pt-BR"/>
          </w:rPr>
          <w:t>através do</w:t>
        </w:r>
      </w:ins>
      <w:del w:id="817" w:author="Miranda, Pedro" w:date="2020-06-25T07:21:00Z">
        <w:r w:rsidRPr="006B5CD7" w:rsidDel="00C53DCE">
          <w:rPr>
            <w:lang w:val="pt-BR"/>
          </w:rPr>
          <w:delText>o</w:delText>
        </w:r>
      </w:del>
      <w:r w:rsidRPr="006B5CD7">
        <w:rPr>
          <w:lang w:val="pt-BR"/>
        </w:rPr>
        <w:t xml:space="preserve"> compartilhamento de dados, produtos e serviços entre agentes do mercado de intermediação financeira</w:t>
      </w:r>
      <w:ins w:id="818" w:author="Miranda, Pedro" w:date="2020-06-25T07:21:00Z">
        <w:r w:rsidR="00054D61">
          <w:rPr>
            <w:lang w:val="pt-BR"/>
          </w:rPr>
          <w:t xml:space="preserve">. </w:t>
        </w:r>
      </w:ins>
    </w:p>
    <w:p w14:paraId="325B65ED" w14:textId="77777777" w:rsidR="005B69AE" w:rsidRPr="006B5CD7" w:rsidRDefault="005B69AE">
      <w:pPr>
        <w:ind w:firstLine="720"/>
        <w:jc w:val="both"/>
        <w:rPr>
          <w:ins w:id="819" w:author="Castro Fabregas, Jordi" w:date="2020-07-22T13:49:00Z"/>
          <w:lang w:val="pt-BR"/>
        </w:rPr>
        <w:pPrChange w:id="820" w:author="Miranda, Pedro" w:date="2020-07-22T08:14:00Z">
          <w:pPr>
            <w:jc w:val="both"/>
          </w:pPr>
        </w:pPrChange>
      </w:pPr>
    </w:p>
    <w:p w14:paraId="328BE981" w14:textId="52B4EB0E" w:rsidR="007F1B5B" w:rsidDel="005B69AE" w:rsidRDefault="007F1B5B">
      <w:pPr>
        <w:pStyle w:val="Heading3"/>
        <w:rPr>
          <w:ins w:id="821" w:author="Miranda, Pedro" w:date="2020-07-22T08:12:00Z"/>
          <w:del w:id="822" w:author="Castro Fabregas, Jordi" w:date="2020-07-22T13:49:00Z"/>
          <w:lang w:val="pt-BR"/>
        </w:rPr>
      </w:pPr>
    </w:p>
    <w:p w14:paraId="00667187" w14:textId="77777777" w:rsidR="007F1B5B" w:rsidRPr="00890BA5" w:rsidDel="005B69AE" w:rsidRDefault="007F1B5B">
      <w:pPr>
        <w:ind w:firstLine="720"/>
        <w:jc w:val="both"/>
        <w:rPr>
          <w:ins w:id="823" w:author="Miranda, Pedro" w:date="2020-07-22T08:12:00Z"/>
          <w:del w:id="824" w:author="Castro Fabregas, Jordi" w:date="2020-07-22T13:49:00Z"/>
          <w:lang w:val="pt-BR"/>
        </w:rPr>
        <w:pPrChange w:id="825" w:author="Castro Fabregas, Jordi" w:date="2020-07-22T13:49:00Z">
          <w:pPr>
            <w:pStyle w:val="Heading3"/>
          </w:pPr>
        </w:pPrChange>
      </w:pPr>
      <w:ins w:id="826" w:author="Miranda, Pedro" w:date="2020-07-22T08:12:00Z">
        <w:r>
          <w:rPr>
            <w:lang w:val="pt-BR"/>
          </w:rPr>
          <w:t xml:space="preserve">Princípios do </w:t>
        </w:r>
        <w:r w:rsidRPr="00890BA5">
          <w:rPr>
            <w:lang w:val="pt-BR"/>
          </w:rPr>
          <w:t xml:space="preserve">ecossistema </w:t>
        </w:r>
      </w:ins>
    </w:p>
    <w:p w14:paraId="3272193D" w14:textId="77777777" w:rsidR="00E55EEE" w:rsidRDefault="00E55EEE">
      <w:pPr>
        <w:ind w:firstLine="720"/>
        <w:jc w:val="both"/>
        <w:rPr>
          <w:ins w:id="827" w:author="Miranda, Pedro" w:date="2020-07-22T08:21:00Z"/>
          <w:lang w:val="pt-BR"/>
        </w:rPr>
        <w:pPrChange w:id="828" w:author="Castro Fabregas, Jordi" w:date="2020-07-22T13:49:00Z">
          <w:pPr>
            <w:ind w:firstLine="720"/>
          </w:pPr>
        </w:pPrChange>
      </w:pPr>
    </w:p>
    <w:p w14:paraId="1C97145A" w14:textId="382D06FE" w:rsidR="007F1B5B" w:rsidRPr="00120B8C" w:rsidRDefault="007F1B5B">
      <w:pPr>
        <w:ind w:firstLine="720"/>
        <w:rPr>
          <w:ins w:id="829" w:author="Miranda, Pedro" w:date="2020-07-22T08:12:00Z"/>
          <w:lang w:val="pt-BR"/>
        </w:rPr>
        <w:pPrChange w:id="830" w:author="Miranda, Pedro" w:date="2020-07-22T08:20:00Z">
          <w:pPr/>
        </w:pPrChange>
      </w:pPr>
      <w:ins w:id="831" w:author="Miranda, Pedro" w:date="2020-07-22T08:12:00Z">
        <w:r w:rsidRPr="00120B8C">
          <w:rPr>
            <w:lang w:val="pt-BR"/>
          </w:rPr>
          <w:t>São princípios que nortearam a definição para o Sistema Financeiro Aberto no Brasil</w:t>
        </w:r>
      </w:ins>
      <w:ins w:id="832" w:author="Miranda, Pedro" w:date="2020-07-22T08:13:00Z">
        <w:r>
          <w:rPr>
            <w:lang w:val="pt-BR"/>
          </w:rPr>
          <w:t>:</w:t>
        </w:r>
      </w:ins>
    </w:p>
    <w:p w14:paraId="6AF47D29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3" w:author="Miranda, Pedro" w:date="2020-07-22T08:12:00Z"/>
          <w:sz w:val="22"/>
          <w:szCs w:val="22"/>
          <w:lang w:val="pt-BR"/>
        </w:rPr>
        <w:pPrChange w:id="834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35" w:author="Miranda, Pedro" w:date="2020-07-22T08:12:00Z">
        <w:r>
          <w:rPr>
            <w:sz w:val="22"/>
            <w:szCs w:val="22"/>
            <w:lang w:val="pt-BR"/>
          </w:rPr>
          <w:t>T</w:t>
        </w:r>
        <w:r w:rsidRPr="00890BA5">
          <w:rPr>
            <w:sz w:val="22"/>
            <w:szCs w:val="22"/>
            <w:lang w:val="pt-BR"/>
          </w:rPr>
          <w:t>ransparência</w:t>
        </w:r>
      </w:ins>
    </w:p>
    <w:p w14:paraId="40727E23" w14:textId="4362B291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6" w:author="Miranda, Pedro" w:date="2020-07-22T08:12:00Z"/>
          <w:sz w:val="22"/>
          <w:szCs w:val="22"/>
          <w:lang w:val="pt-BR"/>
        </w:rPr>
        <w:pPrChange w:id="837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38" w:author="Miranda, Pedro" w:date="2020-07-22T08:12:00Z">
        <w:r>
          <w:rPr>
            <w:sz w:val="22"/>
            <w:szCs w:val="22"/>
            <w:lang w:val="pt-BR"/>
          </w:rPr>
          <w:t>S</w:t>
        </w:r>
        <w:r w:rsidRPr="00890BA5">
          <w:rPr>
            <w:sz w:val="22"/>
            <w:szCs w:val="22"/>
            <w:lang w:val="pt-BR"/>
          </w:rPr>
          <w:t xml:space="preserve">egurança e privacidade de dados e de informações sobre serviços compartilhados </w:t>
        </w:r>
      </w:ins>
    </w:p>
    <w:p w14:paraId="035DE274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39" w:author="Miranda, Pedro" w:date="2020-07-22T08:12:00Z"/>
          <w:sz w:val="22"/>
          <w:szCs w:val="22"/>
          <w:lang w:val="pt-BR"/>
        </w:rPr>
        <w:pPrChange w:id="840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41" w:author="Miranda, Pedro" w:date="2020-07-22T08:12:00Z">
        <w:r>
          <w:rPr>
            <w:sz w:val="22"/>
            <w:szCs w:val="22"/>
            <w:lang w:val="pt-BR"/>
          </w:rPr>
          <w:t>Q</w:t>
        </w:r>
        <w:r w:rsidRPr="00890BA5">
          <w:rPr>
            <w:sz w:val="22"/>
            <w:szCs w:val="22"/>
            <w:lang w:val="pt-BR"/>
          </w:rPr>
          <w:t>ualidade dos dados</w:t>
        </w:r>
      </w:ins>
    </w:p>
    <w:p w14:paraId="43C53888" w14:textId="77777777" w:rsidR="007F1B5B" w:rsidRPr="00890BA5" w:rsidRDefault="007F1B5B">
      <w:pPr>
        <w:pStyle w:val="Default"/>
        <w:numPr>
          <w:ilvl w:val="0"/>
          <w:numId w:val="24"/>
        </w:numPr>
        <w:spacing w:before="60"/>
        <w:rPr>
          <w:ins w:id="842" w:author="Miranda, Pedro" w:date="2020-07-22T08:12:00Z"/>
          <w:sz w:val="22"/>
          <w:szCs w:val="22"/>
          <w:lang w:val="pt-BR"/>
        </w:rPr>
        <w:pPrChange w:id="843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ins w:id="844" w:author="Miranda, Pedro" w:date="2020-07-22T08:12:00Z">
        <w:r>
          <w:rPr>
            <w:sz w:val="22"/>
            <w:szCs w:val="22"/>
            <w:lang w:val="pt-BR"/>
          </w:rPr>
          <w:t>T</w:t>
        </w:r>
        <w:r w:rsidRPr="00890BA5">
          <w:rPr>
            <w:sz w:val="22"/>
            <w:szCs w:val="22"/>
            <w:lang w:val="pt-BR"/>
          </w:rPr>
          <w:t>ratamento não discriminatório</w:t>
        </w:r>
      </w:ins>
    </w:p>
    <w:p w14:paraId="413A88A3" w14:textId="77777777" w:rsidR="007F1B5B" w:rsidRDefault="007F1B5B">
      <w:pPr>
        <w:pStyle w:val="Default"/>
        <w:numPr>
          <w:ilvl w:val="0"/>
          <w:numId w:val="24"/>
        </w:numPr>
        <w:spacing w:before="60"/>
        <w:rPr>
          <w:ins w:id="845" w:author="Miranda, Pedro" w:date="2020-07-22T08:12:00Z"/>
          <w:sz w:val="22"/>
          <w:szCs w:val="22"/>
        </w:rPr>
        <w:pPrChange w:id="846" w:author="Miranda, Pedro" w:date="2020-07-22T08:13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proofErr w:type="spellStart"/>
      <w:ins w:id="847" w:author="Miranda, Pedro" w:date="2020-07-22T08:12:00Z">
        <w:r w:rsidRPr="009B2C46">
          <w:t>R</w:t>
        </w:r>
        <w:r w:rsidRPr="00890BA5">
          <w:rPr>
            <w:sz w:val="22"/>
            <w:szCs w:val="22"/>
          </w:rPr>
          <w:t>eciprocidade</w:t>
        </w:r>
        <w:proofErr w:type="spellEnd"/>
        <w:r w:rsidRPr="00890BA5">
          <w:rPr>
            <w:sz w:val="22"/>
            <w:szCs w:val="22"/>
          </w:rPr>
          <w:t xml:space="preserve"> </w:t>
        </w:r>
      </w:ins>
    </w:p>
    <w:p w14:paraId="291AB38A" w14:textId="4A0EA5DA" w:rsidR="007F1B5B" w:rsidRDefault="007F1B5B">
      <w:pPr>
        <w:pStyle w:val="Default"/>
        <w:numPr>
          <w:ilvl w:val="0"/>
          <w:numId w:val="24"/>
        </w:numPr>
        <w:spacing w:before="60"/>
        <w:rPr>
          <w:ins w:id="848" w:author="Castro Fabregas, Jordi" w:date="2020-07-22T13:51:00Z"/>
          <w:sz w:val="22"/>
          <w:szCs w:val="22"/>
        </w:rPr>
      </w:pPr>
      <w:proofErr w:type="spellStart"/>
      <w:ins w:id="849" w:author="Miranda, Pedro" w:date="2020-07-22T08:12:00Z">
        <w:r w:rsidRPr="007F1B5B">
          <w:rPr>
            <w:rPrChange w:id="850" w:author="Miranda, Pedro" w:date="2020-07-22T08:12:00Z">
              <w:rPr>
                <w:rFonts w:asciiTheme="majorHAnsi" w:eastAsiaTheme="majorEastAsia" w:hAnsiTheme="majorHAnsi" w:cstheme="majorBidi"/>
                <w:color w:val="1F4D78" w:themeColor="accent1" w:themeShade="7F"/>
              </w:rPr>
            </w:rPrChange>
          </w:rPr>
          <w:t>I</w:t>
        </w:r>
        <w:r w:rsidRPr="007F1B5B">
          <w:rPr>
            <w:sz w:val="22"/>
            <w:szCs w:val="22"/>
            <w:rPrChange w:id="851" w:author="Miranda, Pedro" w:date="2020-07-22T08:12:00Z">
              <w:rPr>
                <w:rFonts w:asciiTheme="majorHAnsi" w:eastAsiaTheme="majorEastAsia" w:hAnsiTheme="majorHAnsi" w:cstheme="majorBidi"/>
                <w:color w:val="1F4D78" w:themeColor="accent1" w:themeShade="7F"/>
              </w:rPr>
            </w:rPrChange>
          </w:rPr>
          <w:t>nteroperabilidade</w:t>
        </w:r>
      </w:ins>
      <w:proofErr w:type="spellEnd"/>
    </w:p>
    <w:p w14:paraId="2EFD8180" w14:textId="77777777" w:rsidR="005B69AE" w:rsidRPr="007F1B5B" w:rsidRDefault="005B69AE">
      <w:pPr>
        <w:pStyle w:val="Default"/>
        <w:spacing w:before="60"/>
        <w:rPr>
          <w:ins w:id="852" w:author="Miranda, Pedro" w:date="2020-07-22T08:12:00Z"/>
          <w:sz w:val="22"/>
          <w:szCs w:val="22"/>
          <w:rPrChange w:id="853" w:author="Miranda, Pedro" w:date="2020-07-22T08:12:00Z">
            <w:rPr>
              <w:ins w:id="854" w:author="Miranda, Pedro" w:date="2020-07-22T08:12:00Z"/>
              <w:lang w:val="pt-BR"/>
            </w:rPr>
          </w:rPrChange>
        </w:rPr>
        <w:pPrChange w:id="855" w:author="Castro Fabregas, Jordi" w:date="2020-07-22T13:51:00Z">
          <w:pPr>
            <w:pStyle w:val="Heading3"/>
          </w:pPr>
        </w:pPrChange>
      </w:pPr>
    </w:p>
    <w:p w14:paraId="2D2B58A5" w14:textId="194CE2D3" w:rsidR="00ED66B6" w:rsidDel="005B69AE" w:rsidRDefault="00ED66B6">
      <w:pPr>
        <w:pStyle w:val="Heading3"/>
        <w:rPr>
          <w:ins w:id="856" w:author="Miranda, Pedro" w:date="2020-07-22T08:13:00Z"/>
          <w:del w:id="857" w:author="Castro Fabregas, Jordi" w:date="2020-07-22T13:51:00Z"/>
          <w:lang w:val="pt-BR"/>
        </w:rPr>
      </w:pPr>
    </w:p>
    <w:p w14:paraId="29918B2F" w14:textId="35A6786B" w:rsidR="001D205C" w:rsidRDefault="00114D78">
      <w:pPr>
        <w:pStyle w:val="Heading3"/>
        <w:rPr>
          <w:ins w:id="858" w:author="Miranda, Pedro" w:date="2020-07-17T07:10:00Z"/>
          <w:lang w:val="pt-BR"/>
        </w:rPr>
        <w:pPrChange w:id="859" w:author="Miranda, Pedro" w:date="2020-07-22T06:59:00Z">
          <w:pPr/>
        </w:pPrChange>
      </w:pPr>
      <w:bookmarkStart w:id="860" w:name="_Toc46340370"/>
      <w:ins w:id="861" w:author="Miranda, Pedro" w:date="2020-07-22T06:59:00Z">
        <w:r>
          <w:rPr>
            <w:lang w:val="pt-BR"/>
          </w:rPr>
          <w:t>A Convenção</w:t>
        </w:r>
      </w:ins>
      <w:bookmarkEnd w:id="860"/>
    </w:p>
    <w:p w14:paraId="035D9515" w14:textId="77777777" w:rsidR="00E55EEE" w:rsidRDefault="00E55EEE" w:rsidP="002639A9">
      <w:pPr>
        <w:ind w:firstLine="720"/>
        <w:jc w:val="both"/>
        <w:rPr>
          <w:ins w:id="862" w:author="Miranda, Pedro" w:date="2020-07-22T08:21:00Z"/>
          <w:rFonts w:ascii="Calibri" w:hAnsi="Calibri" w:cs="Calibri"/>
          <w:lang w:val="pt-BR"/>
        </w:rPr>
      </w:pPr>
    </w:p>
    <w:p w14:paraId="01F5D051" w14:textId="778D50B1" w:rsidR="001D205C" w:rsidRPr="003416AF" w:rsidRDefault="001D205C">
      <w:pPr>
        <w:ind w:firstLine="720"/>
        <w:jc w:val="both"/>
        <w:rPr>
          <w:ins w:id="863" w:author="Miranda, Pedro" w:date="2020-07-17T07:10:00Z"/>
          <w:rFonts w:ascii="Segoe UI" w:hAnsi="Segoe UI" w:cs="Segoe UI"/>
          <w:sz w:val="21"/>
          <w:szCs w:val="21"/>
          <w:lang w:val="pt-BR"/>
          <w:rPrChange w:id="864" w:author="de Araujo Rodrigues, Thales" w:date="2020-07-22T15:49:00Z">
            <w:rPr>
              <w:ins w:id="865" w:author="Miranda, Pedro" w:date="2020-07-17T07:10:00Z"/>
              <w:rFonts w:ascii="Calibri" w:hAnsi="Calibri" w:cs="Calibri"/>
              <w:sz w:val="22"/>
              <w:szCs w:val="22"/>
            </w:rPr>
          </w:rPrChange>
        </w:rPr>
        <w:pPrChange w:id="866" w:author="Miranda, Pedro" w:date="2020-07-22T08:15:00Z">
          <w:pPr>
            <w:pStyle w:val="NormalWeb"/>
            <w:spacing w:before="0" w:beforeAutospacing="0" w:after="0" w:afterAutospacing="0"/>
            <w:ind w:firstLine="720"/>
            <w:jc w:val="both"/>
          </w:pPr>
        </w:pPrChange>
      </w:pPr>
      <w:ins w:id="867" w:author="Miranda, Pedro" w:date="2020-07-17T07:10:00Z">
        <w:r w:rsidRPr="00757829">
          <w:rPr>
            <w:rFonts w:ascii="Calibri" w:hAnsi="Calibri" w:cs="Calibri"/>
            <w:lang w:val="pt-BR"/>
            <w:rPrChange w:id="868" w:author="Castro Fabregas, Jordi" w:date="2020-07-21T12:30:00Z">
              <w:rPr>
                <w:rFonts w:ascii="Calibri" w:hAnsi="Calibri" w:cs="Calibri"/>
              </w:rPr>
            </w:rPrChange>
          </w:rPr>
          <w:t xml:space="preserve">A definição dos aspectos tecnológicos e processos a serem padronizados para implementação do </w:t>
        </w:r>
      </w:ins>
      <w:ins w:id="869" w:author="Miranda, Pedro" w:date="2020-07-18T10:46:00Z">
        <w:r w:rsidR="00574212" w:rsidRPr="00757829">
          <w:rPr>
            <w:rFonts w:ascii="Calibri" w:hAnsi="Calibri" w:cs="Calibri"/>
            <w:lang w:val="pt-BR"/>
            <w:rPrChange w:id="870" w:author="Castro Fabregas, Jordi" w:date="2020-07-21T12:30:00Z">
              <w:rPr>
                <w:rFonts w:ascii="Calibri" w:hAnsi="Calibri" w:cs="Calibri"/>
              </w:rPr>
            </w:rPrChange>
          </w:rPr>
          <w:t xml:space="preserve">Open Banking </w:t>
        </w:r>
      </w:ins>
      <w:ins w:id="871" w:author="Miranda, Pedro" w:date="2020-07-17T07:10:00Z">
        <w:r w:rsidRPr="00757829">
          <w:rPr>
            <w:rFonts w:ascii="Calibri" w:hAnsi="Calibri" w:cs="Calibri"/>
            <w:lang w:val="pt-BR"/>
            <w:rPrChange w:id="872" w:author="Castro Fabregas, Jordi" w:date="2020-07-21T12:30:00Z">
              <w:rPr>
                <w:rFonts w:ascii="Calibri" w:hAnsi="Calibri" w:cs="Calibri"/>
              </w:rPr>
            </w:rPrChange>
          </w:rPr>
          <w:t xml:space="preserve">é de responsabilidade de uma convenção formada pelas associações representantes das instituições autorizadas a funcionar pelo Banco Central do Brasil. </w:t>
        </w:r>
        <w:r w:rsidRPr="00D822BA">
          <w:rPr>
            <w:rFonts w:ascii="Calibri" w:hAnsi="Calibri" w:cs="Calibri"/>
            <w:lang w:val="pt-BR"/>
            <w:rPrChange w:id="873" w:author="de Araujo Rodrigues, Thales" w:date="2020-07-20T14:28:00Z">
              <w:rPr>
                <w:rFonts w:ascii="Calibri" w:hAnsi="Calibri" w:cs="Calibri"/>
              </w:rPr>
            </w:rPrChange>
          </w:rPr>
          <w:t>Ao total, 9 associações fazem parte da estrutura inicial de implementação do Open Banking, a Convenção, sendo elas: Febraban</w:t>
        </w:r>
      </w:ins>
      <w:ins w:id="874" w:author="de Araujo Rodrigues, Thales" w:date="2020-07-20T14:23:00Z">
        <w:r w:rsidR="00D822BA" w:rsidRPr="00D822BA">
          <w:rPr>
            <w:rFonts w:ascii="Calibri" w:hAnsi="Calibri" w:cs="Calibri"/>
            <w:lang w:val="pt-BR"/>
            <w:rPrChange w:id="875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(Federação Brasileira de Bancos)</w:t>
        </w:r>
      </w:ins>
      <w:ins w:id="876" w:author="Miranda, Pedro" w:date="2020-07-17T07:10:00Z">
        <w:r w:rsidRPr="00D822BA">
          <w:rPr>
            <w:rFonts w:ascii="Calibri" w:hAnsi="Calibri" w:cs="Calibri"/>
            <w:lang w:val="pt-BR"/>
            <w:rPrChange w:id="877" w:author="de Araujo Rodrigues, Thales" w:date="2020-07-20T14:28:00Z">
              <w:rPr>
                <w:rFonts w:ascii="Calibri" w:hAnsi="Calibri" w:cs="Calibri"/>
              </w:rPr>
            </w:rPrChange>
          </w:rPr>
          <w:t>, ABBC</w:t>
        </w:r>
      </w:ins>
      <w:ins w:id="878" w:author="de Araujo Rodrigues, Thales" w:date="2020-07-20T14:23:00Z">
        <w:r w:rsidR="00D822BA" w:rsidRPr="00D822BA">
          <w:rPr>
            <w:rFonts w:ascii="Calibri" w:hAnsi="Calibri" w:cs="Calibri"/>
            <w:lang w:val="pt-BR"/>
            <w:rPrChange w:id="879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</w:t>
        </w:r>
      </w:ins>
      <w:ins w:id="880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1" w:author="de Araujo Rodrigues, Thales" w:date="2020-07-20T14:28:00Z">
              <w:rPr>
                <w:rFonts w:ascii="Calibri" w:hAnsi="Calibri" w:cs="Calibri"/>
              </w:rPr>
            </w:rPrChange>
          </w:rPr>
          <w:t>ssociação Brasileira de Bancos)</w:t>
        </w:r>
      </w:ins>
      <w:ins w:id="882" w:author="Miranda, Pedro" w:date="2020-07-17T07:10:00Z">
        <w:r w:rsidRPr="00D822BA">
          <w:rPr>
            <w:rFonts w:ascii="Calibri" w:hAnsi="Calibri" w:cs="Calibri"/>
            <w:lang w:val="pt-BR"/>
            <w:rPrChange w:id="883" w:author="de Araujo Rodrigues, Thales" w:date="2020-07-20T14:28:00Z">
              <w:rPr>
                <w:rFonts w:ascii="Calibri" w:hAnsi="Calibri" w:cs="Calibri"/>
              </w:rPr>
            </w:rPrChange>
          </w:rPr>
          <w:t>, OCB</w:t>
        </w:r>
      </w:ins>
      <w:ins w:id="884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5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(Organização de Cooperativas Brasileiras)</w:t>
        </w:r>
      </w:ins>
      <w:ins w:id="886" w:author="Miranda, Pedro" w:date="2020-07-17T07:10:00Z">
        <w:r w:rsidRPr="00D822BA">
          <w:rPr>
            <w:rFonts w:ascii="Calibri" w:hAnsi="Calibri" w:cs="Calibri"/>
            <w:lang w:val="pt-BR"/>
            <w:rPrChange w:id="887" w:author="de Araujo Rodrigues, Thales" w:date="2020-07-20T14:28:00Z">
              <w:rPr>
                <w:rFonts w:ascii="Calibri" w:hAnsi="Calibri" w:cs="Calibri"/>
              </w:rPr>
            </w:rPrChange>
          </w:rPr>
          <w:t>, Abecs</w:t>
        </w:r>
      </w:ins>
      <w:ins w:id="888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89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 Brasileira de Empresas d</w:t>
        </w:r>
      </w:ins>
      <w:ins w:id="890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891" w:author="de Araujo Rodrigues, Thales" w:date="2020-07-20T14:28:00Z">
              <w:rPr>
                <w:rFonts w:ascii="Calibri" w:hAnsi="Calibri" w:cs="Calibri"/>
              </w:rPr>
            </w:rPrChange>
          </w:rPr>
          <w:t xml:space="preserve">e </w:t>
        </w:r>
      </w:ins>
      <w:ins w:id="892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93" w:author="de Araujo Rodrigues, Thales" w:date="2020-07-20T14:28:00Z">
              <w:rPr>
                <w:rFonts w:ascii="Calibri" w:hAnsi="Calibri" w:cs="Calibri"/>
              </w:rPr>
            </w:rPrChange>
          </w:rPr>
          <w:t>Cartões de Crédito e Serviços)</w:t>
        </w:r>
      </w:ins>
      <w:ins w:id="894" w:author="Miranda, Pedro" w:date="2020-07-17T07:10:00Z">
        <w:r w:rsidRPr="00D822BA">
          <w:rPr>
            <w:rFonts w:ascii="Calibri" w:hAnsi="Calibri" w:cs="Calibri"/>
            <w:lang w:val="pt-BR"/>
            <w:rPrChange w:id="895" w:author="de Araujo Rodrigues, Thales" w:date="2020-07-20T14:28:00Z">
              <w:rPr>
                <w:rFonts w:ascii="Calibri" w:hAnsi="Calibri" w:cs="Calibri"/>
              </w:rPr>
            </w:rPrChange>
          </w:rPr>
          <w:t>, Abigap</w:t>
        </w:r>
      </w:ins>
      <w:ins w:id="896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897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</w:t>
        </w:r>
      </w:ins>
      <w:ins w:id="898" w:author="de Araujo Rodrigues, Thales" w:date="2020-07-20T14:27:00Z">
        <w:r w:rsidR="00D822BA" w:rsidRPr="00D822BA">
          <w:rPr>
            <w:rFonts w:ascii="Calibri" w:hAnsi="Calibri" w:cs="Calibri"/>
            <w:lang w:val="pt-BR"/>
            <w:rPrChange w:id="899" w:author="de Araujo Rodrigues, Thales" w:date="2020-07-20T14:28:00Z">
              <w:rPr>
                <w:rFonts w:ascii="Calibri" w:hAnsi="Calibri" w:cs="Calibri"/>
              </w:rPr>
            </w:rPrChange>
          </w:rPr>
          <w:t xml:space="preserve"> Brasileira de Instituições de Pagamento</w:t>
        </w:r>
      </w:ins>
      <w:ins w:id="900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901" w:author="de Araujo Rodrigues, Thales" w:date="2020-07-20T14:28:00Z">
              <w:rPr>
                <w:rFonts w:ascii="Calibri" w:hAnsi="Calibri" w:cs="Calibri"/>
              </w:rPr>
            </w:rPrChange>
          </w:rPr>
          <w:t>)</w:t>
        </w:r>
      </w:ins>
      <w:ins w:id="902" w:author="Miranda, Pedro" w:date="2020-07-17T07:10:00Z">
        <w:r w:rsidRPr="00D822BA">
          <w:rPr>
            <w:rFonts w:ascii="Calibri" w:hAnsi="Calibri" w:cs="Calibri"/>
            <w:lang w:val="pt-BR"/>
            <w:rPrChange w:id="903" w:author="de Araujo Rodrigues, Thales" w:date="2020-07-20T14:28:00Z">
              <w:rPr>
                <w:rFonts w:ascii="Calibri" w:hAnsi="Calibri" w:cs="Calibri"/>
              </w:rPr>
            </w:rPrChange>
          </w:rPr>
          <w:t>, Abranet</w:t>
        </w:r>
      </w:ins>
      <w:ins w:id="904" w:author="de Araujo Rodrigues, Thales" w:date="2020-07-20T14:24:00Z">
        <w:r w:rsidR="00D822BA" w:rsidRPr="00D822BA">
          <w:rPr>
            <w:rFonts w:ascii="Calibri" w:hAnsi="Calibri" w:cs="Calibri"/>
            <w:lang w:val="pt-BR"/>
            <w:rPrChange w:id="905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</w:t>
        </w:r>
      </w:ins>
      <w:ins w:id="906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07" w:author="de Araujo Rodrigues, Thales" w:date="2020-07-20T14:28:00Z">
              <w:rPr>
                <w:rFonts w:ascii="Calibri" w:hAnsi="Calibri" w:cs="Calibri"/>
              </w:rPr>
            </w:rPrChange>
          </w:rPr>
          <w:t xml:space="preserve"> Brasileira de Internet)</w:t>
        </w:r>
      </w:ins>
      <w:ins w:id="908" w:author="Miranda, Pedro" w:date="2020-07-17T07:10:00Z">
        <w:r w:rsidRPr="00D822BA">
          <w:rPr>
            <w:rFonts w:ascii="Calibri" w:hAnsi="Calibri" w:cs="Calibri"/>
            <w:lang w:val="pt-BR"/>
            <w:rPrChange w:id="909" w:author="de Araujo Rodrigues, Thales" w:date="2020-07-20T14:28:00Z">
              <w:rPr>
                <w:rFonts w:ascii="Calibri" w:hAnsi="Calibri" w:cs="Calibri"/>
              </w:rPr>
            </w:rPrChange>
          </w:rPr>
          <w:t>, Camâra-e.net</w:t>
        </w:r>
      </w:ins>
      <w:ins w:id="910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11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(C</w:t>
        </w:r>
      </w:ins>
      <w:ins w:id="912" w:author="de Araujo Rodrigues, Thales" w:date="2020-07-20T14:26:00Z">
        <w:r w:rsidR="00D822BA" w:rsidRPr="00D822BA">
          <w:rPr>
            <w:rFonts w:ascii="Calibri" w:hAnsi="Calibri" w:cs="Calibri"/>
            <w:lang w:val="pt-BR"/>
            <w:rPrChange w:id="913" w:author="de Araujo Rodrigues, Thales" w:date="2020-07-20T14:28:00Z">
              <w:rPr>
                <w:rFonts w:ascii="Calibri" w:hAnsi="Calibri" w:cs="Calibri"/>
              </w:rPr>
            </w:rPrChange>
          </w:rPr>
          <w:t>âmara Brasileira de Comércio Eletrônico)</w:t>
        </w:r>
      </w:ins>
      <w:ins w:id="914" w:author="Miranda, Pedro" w:date="2020-07-17T07:10:00Z">
        <w:r w:rsidRPr="00D822BA">
          <w:rPr>
            <w:rFonts w:ascii="Calibri" w:hAnsi="Calibri" w:cs="Calibri"/>
            <w:lang w:val="pt-BR"/>
            <w:rPrChange w:id="915" w:author="de Araujo Rodrigues, Thales" w:date="2020-07-20T14:28:00Z">
              <w:rPr>
                <w:rFonts w:ascii="Calibri" w:hAnsi="Calibri" w:cs="Calibri"/>
              </w:rPr>
            </w:rPrChange>
          </w:rPr>
          <w:t xml:space="preserve">, ABCD </w:t>
        </w:r>
      </w:ins>
      <w:ins w:id="916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17" w:author="de Araujo Rodrigues, Thales" w:date="2020-07-20T14:28:00Z">
              <w:rPr>
                <w:rFonts w:ascii="Calibri" w:hAnsi="Calibri" w:cs="Calibri"/>
              </w:rPr>
            </w:rPrChange>
          </w:rPr>
          <w:t>(</w:t>
        </w:r>
      </w:ins>
      <w:ins w:id="918" w:author="de Araujo Rodrigues, Thales" w:date="2020-07-20T14:28:00Z">
        <w:r w:rsidR="00D822BA" w:rsidRPr="00D822BA">
          <w:rPr>
            <w:rFonts w:ascii="Segoe UI" w:eastAsia="Times New Roman" w:hAnsi="Segoe UI" w:cs="Segoe UI"/>
            <w:sz w:val="21"/>
            <w:szCs w:val="21"/>
            <w:lang w:val="pt-BR" w:eastAsia="pt-BR"/>
          </w:rPr>
          <w:t>Associação Brasileira de Crédito Digital</w:t>
        </w:r>
      </w:ins>
      <w:ins w:id="919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20" w:author="de Araujo Rodrigues, Thales" w:date="2020-07-20T14:28:00Z">
              <w:rPr>
                <w:rFonts w:ascii="Calibri" w:hAnsi="Calibri" w:cs="Calibri"/>
              </w:rPr>
            </w:rPrChange>
          </w:rPr>
          <w:t xml:space="preserve">) </w:t>
        </w:r>
      </w:ins>
      <w:ins w:id="921" w:author="Miranda, Pedro" w:date="2020-07-17T07:10:00Z">
        <w:r w:rsidRPr="00D822BA">
          <w:rPr>
            <w:rFonts w:ascii="Calibri" w:hAnsi="Calibri" w:cs="Calibri"/>
            <w:lang w:val="pt-BR"/>
            <w:rPrChange w:id="922" w:author="de Araujo Rodrigues, Thales" w:date="2020-07-20T14:28:00Z">
              <w:rPr>
                <w:rFonts w:ascii="Calibri" w:hAnsi="Calibri" w:cs="Calibri"/>
              </w:rPr>
            </w:rPrChange>
          </w:rPr>
          <w:t>e ABFintechs</w:t>
        </w:r>
      </w:ins>
      <w:ins w:id="923" w:author="de Araujo Rodrigues, Thales" w:date="2020-07-20T14:25:00Z">
        <w:r w:rsidR="00D822BA" w:rsidRPr="00D822BA">
          <w:rPr>
            <w:rFonts w:ascii="Calibri" w:hAnsi="Calibri" w:cs="Calibri"/>
            <w:lang w:val="pt-BR"/>
            <w:rPrChange w:id="924" w:author="de Araujo Rodrigues, Thales" w:date="2020-07-20T14:28:00Z">
              <w:rPr>
                <w:rFonts w:ascii="Calibri" w:hAnsi="Calibri" w:cs="Calibri"/>
              </w:rPr>
            </w:rPrChange>
          </w:rPr>
          <w:t xml:space="preserve"> (Associação Brasileira de Fintechs)</w:t>
        </w:r>
      </w:ins>
      <w:ins w:id="925" w:author="Miranda, Pedro" w:date="2020-07-17T07:10:00Z">
        <w:r w:rsidRPr="00D822BA">
          <w:rPr>
            <w:rFonts w:ascii="Calibri" w:hAnsi="Calibri" w:cs="Calibri"/>
            <w:lang w:val="pt-BR"/>
            <w:rPrChange w:id="926" w:author="de Araujo Rodrigues, Thales" w:date="2020-07-20T14:28:00Z">
              <w:rPr>
                <w:rFonts w:ascii="Calibri" w:hAnsi="Calibri" w:cs="Calibri"/>
              </w:rPr>
            </w:rPrChange>
          </w:rPr>
          <w:t>.</w:t>
        </w:r>
      </w:ins>
    </w:p>
    <w:p w14:paraId="4E457177" w14:textId="77777777" w:rsidR="001D205C" w:rsidRDefault="001D205C">
      <w:pPr>
        <w:pStyle w:val="NormalWeb"/>
        <w:spacing w:before="0" w:beforeAutospacing="0" w:after="0" w:afterAutospacing="0"/>
        <w:jc w:val="both"/>
        <w:rPr>
          <w:ins w:id="927" w:author="Miranda, Pedro" w:date="2020-07-17T07:10:00Z"/>
          <w:rFonts w:ascii="Calibri" w:hAnsi="Calibri" w:cs="Calibri"/>
          <w:sz w:val="22"/>
          <w:szCs w:val="22"/>
        </w:rPr>
      </w:pPr>
      <w:ins w:id="928" w:author="Miranda, Pedro" w:date="2020-07-17T07:10:00Z">
        <w:r>
          <w:rPr>
            <w:rFonts w:ascii="Calibri" w:hAnsi="Calibri" w:cs="Calibri"/>
            <w:sz w:val="22"/>
            <w:szCs w:val="22"/>
          </w:rPr>
          <w:lastRenderedPageBreak/>
          <w:t> </w:t>
        </w:r>
      </w:ins>
    </w:p>
    <w:p w14:paraId="591ECB5B" w14:textId="6A032AB8" w:rsidR="001D205C" w:rsidRDefault="001D205C">
      <w:pPr>
        <w:pStyle w:val="NormalWeb"/>
        <w:spacing w:before="0" w:beforeAutospacing="0" w:after="0" w:afterAutospacing="0"/>
        <w:ind w:firstLine="720"/>
        <w:jc w:val="both"/>
        <w:rPr>
          <w:ins w:id="929" w:author="Miranda, Pedro" w:date="2020-07-17T07:10:00Z"/>
          <w:rFonts w:ascii="Calibri" w:hAnsi="Calibri" w:cs="Calibri"/>
          <w:sz w:val="22"/>
          <w:szCs w:val="22"/>
        </w:rPr>
      </w:pPr>
      <w:ins w:id="930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Essas associações formam uma convenção que é </w:t>
        </w:r>
      </w:ins>
      <w:ins w:id="931" w:author="Miranda, Pedro" w:date="2020-07-22T08:15:00Z">
        <w:r w:rsidR="0023530C">
          <w:rPr>
            <w:rFonts w:ascii="Calibri" w:hAnsi="Calibri" w:cs="Calibri"/>
            <w:sz w:val="22"/>
            <w:szCs w:val="22"/>
          </w:rPr>
          <w:t>encarregada</w:t>
        </w:r>
      </w:ins>
      <w:ins w:id="932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 pela sustentabilidade do Open Banking, garantindo a mitigação de quaisquer conflitos de interesse e atestando representatividade para todos os participantes, independentemente de seu segmento ou porte.</w:t>
        </w:r>
      </w:ins>
    </w:p>
    <w:p w14:paraId="0D6C4CD6" w14:textId="77777777" w:rsidR="001D205C" w:rsidRDefault="001D205C">
      <w:pPr>
        <w:pStyle w:val="NormalWeb"/>
        <w:spacing w:before="0" w:beforeAutospacing="0" w:after="0" w:afterAutospacing="0"/>
        <w:jc w:val="both"/>
        <w:rPr>
          <w:ins w:id="933" w:author="Miranda, Pedro" w:date="2020-07-17T07:10:00Z"/>
          <w:rFonts w:ascii="Calibri" w:hAnsi="Calibri" w:cs="Calibri"/>
          <w:sz w:val="22"/>
          <w:szCs w:val="22"/>
        </w:rPr>
      </w:pPr>
      <w:ins w:id="934" w:author="Miranda, Pedro" w:date="2020-07-17T07:10:00Z">
        <w:r>
          <w:rPr>
            <w:rFonts w:ascii="Calibri" w:hAnsi="Calibri" w:cs="Calibri"/>
            <w:sz w:val="22"/>
            <w:szCs w:val="22"/>
          </w:rPr>
          <w:t> </w:t>
        </w:r>
      </w:ins>
    </w:p>
    <w:p w14:paraId="0ECC5B01" w14:textId="05111E89" w:rsidR="001D205C" w:rsidRDefault="001D205C">
      <w:pPr>
        <w:pStyle w:val="NormalWeb"/>
        <w:spacing w:before="0" w:beforeAutospacing="0" w:after="0" w:afterAutospacing="0"/>
        <w:ind w:firstLine="720"/>
        <w:jc w:val="both"/>
        <w:rPr>
          <w:ins w:id="935" w:author="Miranda, Pedro" w:date="2020-07-17T07:10:00Z"/>
          <w:rFonts w:ascii="Calibri" w:hAnsi="Calibri" w:cs="Calibri"/>
          <w:sz w:val="22"/>
          <w:szCs w:val="22"/>
        </w:rPr>
      </w:pPr>
      <w:ins w:id="936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A governança, estruturada em três níveis (estratégico, administrativo e técnico), </w:t>
        </w:r>
      </w:ins>
      <w:ins w:id="937" w:author="Miranda, Pedro" w:date="2020-07-22T08:15:00Z">
        <w:r w:rsidR="00822D3D">
          <w:rPr>
            <w:rFonts w:ascii="Calibri" w:hAnsi="Calibri" w:cs="Calibri"/>
            <w:sz w:val="22"/>
            <w:szCs w:val="22"/>
          </w:rPr>
          <w:t>é</w:t>
        </w:r>
      </w:ins>
      <w:ins w:id="938" w:author="Miranda, Pedro" w:date="2020-07-17T07:10:00Z">
        <w:r>
          <w:rPr>
            <w:rFonts w:ascii="Calibri" w:hAnsi="Calibri" w:cs="Calibri"/>
            <w:sz w:val="22"/>
            <w:szCs w:val="22"/>
          </w:rPr>
          <w:t xml:space="preserve"> responsável por propor padrões tecnológicos, procedimentos operacionais e demais aspectos necessários a implementação do Open Banking no país a serem submetidos à aprovação e normatização, total ou parcial, do Banco Central do Brasil ou, quando aplicável, do Conselho Monetário Nacional. </w:t>
        </w:r>
        <w:r w:rsidRPr="00E63ECD">
          <w:rPr>
            <w:rFonts w:ascii="Calibri" w:hAnsi="Calibri" w:cs="Calibri"/>
            <w:sz w:val="22"/>
            <w:szCs w:val="22"/>
          </w:rPr>
          <w:t xml:space="preserve">Essa </w:t>
        </w:r>
        <w:r>
          <w:rPr>
            <w:rFonts w:ascii="Calibri" w:hAnsi="Calibri" w:cs="Calibri"/>
            <w:sz w:val="22"/>
            <w:szCs w:val="22"/>
          </w:rPr>
          <w:t>Convenção</w:t>
        </w:r>
        <w:r w:rsidRPr="00E63ECD">
          <w:rPr>
            <w:rFonts w:ascii="Calibri" w:hAnsi="Calibri" w:cs="Calibri"/>
            <w:sz w:val="22"/>
            <w:szCs w:val="22"/>
          </w:rPr>
          <w:t xml:space="preserve"> </w:t>
        </w:r>
        <w:r>
          <w:rPr>
            <w:rFonts w:ascii="Calibri" w:hAnsi="Calibri" w:cs="Calibri"/>
            <w:sz w:val="22"/>
            <w:szCs w:val="22"/>
          </w:rPr>
          <w:t xml:space="preserve">será substituída, até o fim da implementação prevista para outubro de 2021, por uma estrutura permanente de operação do </w:t>
        </w:r>
        <w:r w:rsidRPr="00E63ECD">
          <w:rPr>
            <w:rFonts w:ascii="Calibri" w:hAnsi="Calibri" w:cs="Calibri"/>
            <w:sz w:val="22"/>
            <w:szCs w:val="22"/>
          </w:rPr>
          <w:t>ecossistema do Open Banking</w:t>
        </w:r>
        <w:r>
          <w:rPr>
            <w:rFonts w:ascii="Calibri" w:hAnsi="Calibri" w:cs="Calibri"/>
            <w:sz w:val="22"/>
            <w:szCs w:val="22"/>
          </w:rPr>
          <w:t xml:space="preserve">. </w:t>
        </w:r>
      </w:ins>
    </w:p>
    <w:p w14:paraId="1D33EBA2" w14:textId="77777777" w:rsidR="001D205C" w:rsidRDefault="001D205C" w:rsidP="008B3AD7">
      <w:pPr>
        <w:rPr>
          <w:ins w:id="939" w:author="Miranda, Pedro" w:date="2020-07-17T07:10:00Z"/>
          <w:b/>
          <w:bCs/>
          <w:lang w:val="pt-BR"/>
        </w:rPr>
      </w:pPr>
    </w:p>
    <w:p w14:paraId="4153BAD5" w14:textId="41B2863B" w:rsidR="008B3AD7" w:rsidRDefault="00114D78">
      <w:pPr>
        <w:pStyle w:val="Heading3"/>
        <w:rPr>
          <w:ins w:id="940" w:author="de Araujo Rodrigues, Thales" w:date="2020-07-16T16:51:00Z"/>
          <w:lang w:val="pt-BR"/>
        </w:rPr>
        <w:pPrChange w:id="941" w:author="Miranda, Pedro" w:date="2020-07-22T06:59:00Z">
          <w:pPr/>
        </w:pPrChange>
      </w:pPr>
      <w:bookmarkStart w:id="942" w:name="_Toc46340371"/>
      <w:ins w:id="943" w:author="Miranda, Pedro" w:date="2020-07-22T06:59:00Z">
        <w:r>
          <w:rPr>
            <w:lang w:val="pt-BR"/>
          </w:rPr>
          <w:t>O</w:t>
        </w:r>
      </w:ins>
      <w:ins w:id="944" w:author="Miranda, Pedro" w:date="2020-07-18T10:57:00Z">
        <w:r w:rsidR="006538FC">
          <w:rPr>
            <w:lang w:val="pt-BR"/>
          </w:rPr>
          <w:t xml:space="preserve"> </w:t>
        </w:r>
      </w:ins>
      <w:ins w:id="945" w:author="de Araujo Rodrigues, Thales" w:date="2020-07-16T16:51:00Z">
        <w:del w:id="946" w:author="Miranda, Pedro" w:date="2020-07-18T10:57:00Z">
          <w:r w:rsidR="008B3AD7" w:rsidRPr="006B5CD7" w:rsidDel="006538FC">
            <w:rPr>
              <w:lang w:val="pt-BR"/>
            </w:rPr>
            <w:delText xml:space="preserve">Sobre o Sistema Financeiro Aberto – </w:delText>
          </w:r>
          <w:r w:rsidR="008B3AD7" w:rsidDel="006538FC">
            <w:rPr>
              <w:lang w:val="pt-BR"/>
            </w:rPr>
            <w:delText>1ª. Fase – Dados Abertos</w:delText>
          </w:r>
        </w:del>
      </w:ins>
      <w:ins w:id="947" w:author="Miranda, Pedro" w:date="2020-07-18T10:57:00Z">
        <w:r w:rsidR="006538FC">
          <w:rPr>
            <w:lang w:val="pt-BR"/>
          </w:rPr>
          <w:t>escopo de dados da 1ª fase do Open Banking</w:t>
        </w:r>
      </w:ins>
      <w:bookmarkEnd w:id="942"/>
    </w:p>
    <w:p w14:paraId="6762F9AD" w14:textId="77777777" w:rsidR="00E55EEE" w:rsidRDefault="00E55EEE" w:rsidP="00E005CD">
      <w:pPr>
        <w:ind w:firstLine="720"/>
        <w:jc w:val="both"/>
        <w:rPr>
          <w:ins w:id="948" w:author="Miranda, Pedro" w:date="2020-07-22T08:21:00Z"/>
          <w:lang w:val="pt-BR"/>
        </w:rPr>
      </w:pPr>
    </w:p>
    <w:p w14:paraId="7F31C115" w14:textId="1BDC2422" w:rsidR="008B3AD7" w:rsidDel="0023530C" w:rsidRDefault="008B3AD7">
      <w:pPr>
        <w:ind w:firstLine="720"/>
        <w:jc w:val="both"/>
        <w:rPr>
          <w:del w:id="949" w:author="Miranda, Pedro" w:date="2020-07-18T10:50:00Z"/>
          <w:lang w:val="pt-BR"/>
        </w:rPr>
        <w:pPrChange w:id="950" w:author="Miranda, Pedro" w:date="2020-07-22T08:21:00Z">
          <w:pPr>
            <w:jc w:val="both"/>
          </w:pPr>
        </w:pPrChange>
      </w:pPr>
      <w:ins w:id="951" w:author="de Araujo Rodrigues, Thales" w:date="2020-07-16T16:51:00Z">
        <w:r w:rsidRPr="008B3AD7">
          <w:rPr>
            <w:lang w:val="pt-BR"/>
            <w:rPrChange w:id="952" w:author="de Araujo Rodrigues, Thales" w:date="2020-07-16T16:51:00Z">
              <w:rPr/>
            </w:rPrChange>
          </w:rPr>
          <w:t xml:space="preserve">A primeira fase do </w:t>
        </w:r>
      </w:ins>
      <w:ins w:id="953" w:author="de Araujo Rodrigues, Thales" w:date="2020-07-20T14:30:00Z">
        <w:r w:rsidR="00315865">
          <w:rPr>
            <w:lang w:val="pt-BR"/>
          </w:rPr>
          <w:t>Open Banking</w:t>
        </w:r>
      </w:ins>
      <w:ins w:id="954" w:author="de Araujo Rodrigues, Thales" w:date="2020-07-16T16:52:00Z">
        <w:r>
          <w:rPr>
            <w:lang w:val="pt-BR"/>
          </w:rPr>
          <w:t xml:space="preserve"> no Brasil prevê </w:t>
        </w:r>
        <w:del w:id="955" w:author="Miranda, Pedro" w:date="2020-07-18T10:51:00Z">
          <w:r w:rsidDel="00717373">
            <w:rPr>
              <w:lang w:val="pt-BR"/>
            </w:rPr>
            <w:delText>a disponibilidade</w:delText>
          </w:r>
        </w:del>
      </w:ins>
      <w:ins w:id="956" w:author="Miranda, Pedro" w:date="2020-07-18T10:51:00Z">
        <w:r w:rsidR="00717373">
          <w:rPr>
            <w:lang w:val="pt-BR"/>
          </w:rPr>
          <w:t>o compartilhamento</w:t>
        </w:r>
      </w:ins>
      <w:ins w:id="957" w:author="de Araujo Rodrigues, Thales" w:date="2020-07-16T16:52:00Z">
        <w:r>
          <w:rPr>
            <w:lang w:val="pt-BR"/>
          </w:rPr>
          <w:t xml:space="preserve"> de dados</w:t>
        </w:r>
        <w:del w:id="958" w:author="Miranda, Pedro" w:date="2020-07-18T10:47:00Z">
          <w:r w:rsidDel="00574212">
            <w:rPr>
              <w:lang w:val="pt-BR"/>
            </w:rPr>
            <w:delText xml:space="preserve"> </w:delText>
          </w:r>
        </w:del>
      </w:ins>
      <w:ins w:id="959" w:author="Miranda, Pedro" w:date="2020-07-18T10:48:00Z">
        <w:r w:rsidR="00574212">
          <w:rPr>
            <w:lang w:val="pt-BR"/>
          </w:rPr>
          <w:t xml:space="preserve"> de canais de atendimento, produtos e serviços</w:t>
        </w:r>
      </w:ins>
      <w:ins w:id="960" w:author="Miranda, Pedro" w:date="2020-07-18T10:52:00Z">
        <w:r w:rsidR="003D0FA3">
          <w:rPr>
            <w:lang w:val="pt-BR"/>
          </w:rPr>
          <w:t xml:space="preserve"> das institui</w:t>
        </w:r>
      </w:ins>
      <w:ins w:id="961" w:author="Miranda, Pedro" w:date="2020-07-18T10:53:00Z">
        <w:r w:rsidR="003D0FA3">
          <w:rPr>
            <w:lang w:val="pt-BR"/>
          </w:rPr>
          <w:t>ções</w:t>
        </w:r>
      </w:ins>
      <w:ins w:id="962" w:author="de Araujo Rodrigues, Thales" w:date="2020-07-16T16:52:00Z">
        <w:del w:id="963" w:author="Miranda, Pedro" w:date="2020-07-18T10:47:00Z">
          <w:r w:rsidDel="00574212">
            <w:rPr>
              <w:lang w:val="pt-BR"/>
            </w:rPr>
            <w:delText>considerados ‘abertos’</w:delText>
          </w:r>
        </w:del>
        <w:del w:id="964" w:author="Miranda, Pedro" w:date="2020-07-18T10:52:00Z">
          <w:r w:rsidDel="00F4344B">
            <w:rPr>
              <w:lang w:val="pt-BR"/>
            </w:rPr>
            <w:delText xml:space="preserve">, ou </w:delText>
          </w:r>
          <w:r w:rsidDel="00F4344B">
            <w:rPr>
              <w:i/>
              <w:iCs/>
              <w:lang w:val="pt-BR"/>
            </w:rPr>
            <w:delText>open data</w:delText>
          </w:r>
          <w:r w:rsidDel="00F4344B">
            <w:rPr>
              <w:lang w:val="pt-BR"/>
            </w:rPr>
            <w:delText>, como chamado internacionalmente</w:delText>
          </w:r>
        </w:del>
        <w:r>
          <w:rPr>
            <w:lang w:val="pt-BR"/>
          </w:rPr>
          <w:t>.</w:t>
        </w:r>
      </w:ins>
      <w:ins w:id="965" w:author="Miranda, Pedro" w:date="2020-07-18T10:53:00Z">
        <w:r w:rsidR="003D0FA3">
          <w:rPr>
            <w:lang w:val="pt-BR"/>
          </w:rPr>
          <w:t xml:space="preserve"> O principal objetivo dessa fase é padronizar a disponibilização de dados previamente compartilhados pelas instituições através </w:t>
        </w:r>
        <w:r w:rsidR="003D0FA3" w:rsidRPr="009670E1">
          <w:rPr>
            <w:lang w:val="pt-BR"/>
          </w:rPr>
          <w:t xml:space="preserve">de reportes regulatórios e/ou canais de atendimento. </w:t>
        </w:r>
      </w:ins>
    </w:p>
    <w:p w14:paraId="435CA71F" w14:textId="3825482B" w:rsidR="008B3AD7" w:rsidDel="00E005CD" w:rsidRDefault="0023530C">
      <w:pPr>
        <w:ind w:firstLine="720"/>
        <w:jc w:val="both"/>
        <w:rPr>
          <w:del w:id="966" w:author="Miranda, Pedro" w:date="2020-07-18T10:49:00Z"/>
          <w:lang w:val="pt-BR"/>
        </w:rPr>
      </w:pPr>
      <w:ins w:id="967" w:author="Miranda, Pedro" w:date="2020-07-22T08:16:00Z">
        <w:r>
          <w:rPr>
            <w:lang w:val="pt-BR"/>
          </w:rPr>
          <w:t xml:space="preserve"> </w:t>
        </w:r>
      </w:ins>
      <w:ins w:id="968" w:author="de Araujo Rodrigues, Thales" w:date="2020-07-16T16:52:00Z">
        <w:del w:id="969" w:author="Miranda, Pedro" w:date="2020-07-18T10:49:00Z">
          <w:r w:rsidR="008B3AD7" w:rsidRPr="009670E1" w:rsidDel="00CF0BB0">
            <w:rPr>
              <w:lang w:val="pt-BR"/>
            </w:rPr>
            <w:delText>Os dados a</w:delText>
          </w:r>
        </w:del>
      </w:ins>
      <w:ins w:id="970" w:author="de Araujo Rodrigues, Thales" w:date="2020-07-16T16:53:00Z">
        <w:del w:id="971" w:author="Miranda, Pedro" w:date="2020-07-18T10:49:00Z">
          <w:r w:rsidR="008B3AD7" w:rsidRPr="009670E1" w:rsidDel="00CF0BB0">
            <w:rPr>
              <w:lang w:val="pt-BR"/>
            </w:rPr>
            <w:delText>bertos são informações</w:delText>
          </w:r>
        </w:del>
        <w:del w:id="972" w:author="Miranda, Pedro" w:date="2020-07-18T10:47:00Z">
          <w:r w:rsidR="008B3AD7" w:rsidRPr="009670E1" w:rsidDel="00574212">
            <w:rPr>
              <w:lang w:val="pt-BR"/>
            </w:rPr>
            <w:delText xml:space="preserve"> ou obrigatórias</w:delText>
          </w:r>
        </w:del>
        <w:del w:id="973" w:author="Miranda, Pedro" w:date="2020-07-18T10:49:00Z">
          <w:r w:rsidR="008B3AD7" w:rsidRPr="009670E1" w:rsidDel="00CF0BB0">
            <w:rPr>
              <w:lang w:val="pt-BR"/>
            </w:rPr>
            <w:delText>, como as tarifas aplicadas a serviços prioritários</w:delText>
          </w:r>
        </w:del>
      </w:ins>
      <w:ins w:id="974" w:author="de Araujo Rodrigues, Thales" w:date="2020-07-16T16:54:00Z">
        <w:del w:id="975" w:author="Miranda, Pedro" w:date="2020-07-18T10:49:00Z">
          <w:r w:rsidR="008B3AD7" w:rsidRPr="009670E1" w:rsidDel="00CF0BB0">
            <w:rPr>
              <w:lang w:val="pt-BR"/>
            </w:rPr>
            <w:delText>, alguns, inclusive, obrigatórios e gratuitos, segundo as normas do Banco Central do Brasil, ou outras informações das instituições financeiras de conhecimento público</w:delText>
          </w:r>
        </w:del>
      </w:ins>
      <w:ins w:id="976" w:author="de Araujo Rodrigues, Thales" w:date="2020-07-16T16:55:00Z">
        <w:del w:id="977" w:author="Miranda, Pedro" w:date="2020-07-18T10:49:00Z">
          <w:r w:rsidR="008B3AD7" w:rsidRPr="009670E1" w:rsidDel="00CF0BB0">
            <w:rPr>
              <w:lang w:val="pt-BR"/>
            </w:rPr>
            <w:delText>, como os canais de atendimento das instituições,</w:delText>
          </w:r>
        </w:del>
      </w:ins>
      <w:ins w:id="978" w:author="de Araujo Rodrigues, Thales" w:date="2020-07-16T16:54:00Z">
        <w:del w:id="979" w:author="Miranda, Pedro" w:date="2020-07-18T10:49:00Z">
          <w:r w:rsidR="008B3AD7" w:rsidRPr="009670E1" w:rsidDel="00CF0BB0">
            <w:rPr>
              <w:lang w:val="pt-BR"/>
            </w:rPr>
            <w:delText xml:space="preserve"> e </w:delText>
          </w:r>
        </w:del>
      </w:ins>
      <w:ins w:id="980" w:author="de Araujo Rodrigues, Thales" w:date="2020-07-16T16:55:00Z">
        <w:del w:id="981" w:author="Miranda, Pedro" w:date="2020-07-18T10:49:00Z">
          <w:r w:rsidR="008B3AD7" w:rsidRPr="009670E1" w:rsidDel="00CF0BB0">
            <w:rPr>
              <w:lang w:val="pt-BR"/>
            </w:rPr>
            <w:delText>que não sejam info</w:delText>
          </w:r>
        </w:del>
      </w:ins>
      <w:ins w:id="982" w:author="de Araujo Rodrigues, Thales" w:date="2020-07-16T16:56:00Z">
        <w:del w:id="983" w:author="Miranda, Pedro" w:date="2020-07-18T10:49:00Z">
          <w:r w:rsidR="008B3AD7" w:rsidRPr="009670E1" w:rsidDel="00CF0BB0">
            <w:rPr>
              <w:lang w:val="pt-BR"/>
            </w:rPr>
            <w:delText xml:space="preserve">rmações </w:delText>
          </w:r>
        </w:del>
      </w:ins>
      <w:ins w:id="984" w:author="de Araujo Rodrigues, Thales" w:date="2020-07-16T16:55:00Z">
        <w:del w:id="985" w:author="Miranda, Pedro" w:date="2020-07-18T10:49:00Z">
          <w:r w:rsidR="008B3AD7" w:rsidRPr="009670E1" w:rsidDel="00CF0BB0">
            <w:rPr>
              <w:lang w:val="pt-BR"/>
            </w:rPr>
            <w:delText>de clientes, como, por exemplo</w:delText>
          </w:r>
        </w:del>
      </w:ins>
      <w:ins w:id="986" w:author="de Araujo Rodrigues, Thales" w:date="2020-07-16T16:56:00Z">
        <w:del w:id="987" w:author="Miranda, Pedro" w:date="2020-07-18T10:49:00Z">
          <w:r w:rsidR="008B3AD7" w:rsidRPr="009670E1" w:rsidDel="00CF0BB0">
            <w:rPr>
              <w:lang w:val="pt-BR"/>
            </w:rPr>
            <w:delText xml:space="preserve"> dados pessoais, de conta bancária, empréstimos realizados pelo cliente, entre outras.</w:delText>
          </w:r>
        </w:del>
      </w:ins>
    </w:p>
    <w:p w14:paraId="094E73B0" w14:textId="77777777" w:rsidR="00E005CD" w:rsidRPr="009670E1" w:rsidRDefault="00E005CD">
      <w:pPr>
        <w:ind w:firstLine="720"/>
        <w:jc w:val="both"/>
        <w:rPr>
          <w:ins w:id="988" w:author="Miranda, Pedro" w:date="2020-07-22T08:20:00Z"/>
          <w:lang w:val="pt-BR"/>
        </w:rPr>
        <w:pPrChange w:id="989" w:author="Miranda, Pedro" w:date="2020-07-22T08:21:00Z">
          <w:pPr/>
        </w:pPrChange>
      </w:pPr>
    </w:p>
    <w:p w14:paraId="6E972CA0" w14:textId="39DF1843" w:rsidR="009F7E7A" w:rsidRPr="009670E1" w:rsidRDefault="009F7E7A">
      <w:pPr>
        <w:ind w:firstLine="720"/>
        <w:jc w:val="both"/>
        <w:rPr>
          <w:ins w:id="990" w:author="de Araujo Rodrigues, Thales" w:date="2020-07-16T16:59:00Z"/>
          <w:lang w:val="pt-BR"/>
        </w:rPr>
        <w:pPrChange w:id="991" w:author="Miranda, Pedro" w:date="2020-07-22T08:21:00Z">
          <w:pPr/>
        </w:pPrChange>
      </w:pPr>
      <w:ins w:id="992" w:author="de Araujo Rodrigues, Thales" w:date="2020-07-16T16:58:00Z">
        <w:r w:rsidRPr="009670E1">
          <w:rPr>
            <w:lang w:val="pt-BR"/>
          </w:rPr>
          <w:t xml:space="preserve">Especificamente, esta primeira fase do Open Banking prevê </w:t>
        </w:r>
        <w:del w:id="993" w:author="Miranda, Pedro" w:date="2020-07-18T10:54:00Z">
          <w:r w:rsidRPr="009670E1" w:rsidDel="0037308F">
            <w:rPr>
              <w:lang w:val="pt-BR"/>
            </w:rPr>
            <w:delText>disponibilizar</w:delText>
          </w:r>
        </w:del>
      </w:ins>
      <w:ins w:id="994" w:author="Miranda, Pedro" w:date="2020-07-18T10:54:00Z">
        <w:r w:rsidR="0037308F" w:rsidRPr="009670E1">
          <w:rPr>
            <w:lang w:val="pt-BR"/>
          </w:rPr>
          <w:t>o compartilhamento</w:t>
        </w:r>
      </w:ins>
      <w:ins w:id="995" w:author="de Araujo Rodrigues, Thales" w:date="2020-07-16T16:58:00Z">
        <w:r w:rsidRPr="009670E1">
          <w:rPr>
            <w:lang w:val="pt-BR"/>
          </w:rPr>
          <w:t xml:space="preserve"> </w:t>
        </w:r>
      </w:ins>
      <w:ins w:id="996" w:author="Miranda, Pedro" w:date="2020-07-18T10:54:00Z">
        <w:r w:rsidR="0037308F" w:rsidRPr="009670E1">
          <w:rPr>
            <w:lang w:val="pt-BR"/>
          </w:rPr>
          <w:t>d</w:t>
        </w:r>
      </w:ins>
      <w:ins w:id="997" w:author="de Araujo Rodrigues, Thales" w:date="2020-07-16T16:58:00Z">
        <w:r w:rsidRPr="009670E1">
          <w:rPr>
            <w:lang w:val="pt-BR"/>
          </w:rPr>
          <w:t>os seguintes dados:</w:t>
        </w:r>
      </w:ins>
    </w:p>
    <w:p w14:paraId="00AE5A7A" w14:textId="0A19725A" w:rsidR="009F7E7A" w:rsidRPr="009670E1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78" w:line="240" w:lineRule="auto"/>
        <w:jc w:val="both"/>
        <w:rPr>
          <w:ins w:id="998" w:author="de Araujo Rodrigues, Thales" w:date="2020-07-16T16:59:00Z"/>
          <w:rFonts w:ascii="Calibri" w:hAnsi="Calibri" w:cs="Calibri"/>
          <w:color w:val="000000"/>
          <w:lang w:val="pt-BR"/>
          <w:rPrChange w:id="999" w:author="Miranda, Pedro" w:date="2020-07-18T10:54:00Z">
            <w:rPr>
              <w:ins w:id="1000" w:author="de Araujo Rodrigues, Thales" w:date="2020-07-16T16:59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01" w:author="Miranda, Pedro" w:date="2020-07-22T08:21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left="1080" w:hanging="360"/>
          </w:pPr>
        </w:pPrChange>
      </w:pPr>
      <w:ins w:id="1002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03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Informações sobre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04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dependências próprias </w:t>
        </w:r>
        <w:r w:rsidRPr="009670E1">
          <w:rPr>
            <w:rFonts w:ascii="Calibri" w:hAnsi="Calibri" w:cs="Calibri"/>
            <w:color w:val="000000"/>
            <w:lang w:val="pt-BR"/>
            <w:rPrChange w:id="1005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e demais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06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canais de acesso </w:t>
        </w:r>
        <w:r w:rsidRPr="009670E1">
          <w:rPr>
            <w:rFonts w:ascii="Calibri" w:hAnsi="Calibri" w:cs="Calibri"/>
            <w:color w:val="000000"/>
            <w:lang w:val="pt-BR"/>
            <w:rPrChange w:id="1007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disponíveis aos clientes</w:t>
        </w:r>
      </w:ins>
    </w:p>
    <w:p w14:paraId="3BD1A6E7" w14:textId="19F9F38A" w:rsidR="009F7E7A" w:rsidRPr="009670E1" w:rsidRDefault="009F7E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78" w:line="240" w:lineRule="auto"/>
        <w:jc w:val="both"/>
        <w:rPr>
          <w:ins w:id="1008" w:author="de Araujo Rodrigues, Thales" w:date="2020-07-16T16:59:00Z"/>
          <w:rFonts w:ascii="Calibri" w:hAnsi="Calibri" w:cs="Calibri"/>
          <w:color w:val="000000"/>
          <w:lang w:val="pt-BR"/>
          <w:rPrChange w:id="1009" w:author="Miranda, Pedro" w:date="2020-07-18T10:54:00Z">
            <w:rPr>
              <w:ins w:id="1010" w:author="de Araujo Rodrigues, Thales" w:date="2020-07-16T16:59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11" w:author="Miranda, Pedro" w:date="2020-07-22T08:21:00Z">
          <w:pPr>
            <w:pStyle w:val="ListParagraph"/>
            <w:numPr>
              <w:numId w:val="10"/>
            </w:numPr>
            <w:autoSpaceDE w:val="0"/>
            <w:autoSpaceDN w:val="0"/>
            <w:adjustRightInd w:val="0"/>
            <w:spacing w:after="78" w:line="240" w:lineRule="auto"/>
            <w:ind w:left="1080" w:hanging="360"/>
          </w:pPr>
        </w:pPrChange>
      </w:pPr>
      <w:ins w:id="1012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13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Dados sobre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14" w:author="Miranda, Pedro" w:date="2020-07-18T10:54:00Z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  <w:lang w:val="pt-BR"/>
              </w:rPr>
            </w:rPrChange>
          </w:rPr>
          <w:t xml:space="preserve">produtos e serviços </w:t>
        </w:r>
        <w:r w:rsidRPr="009670E1">
          <w:rPr>
            <w:rFonts w:ascii="Calibri" w:hAnsi="Calibri" w:cs="Calibri"/>
            <w:color w:val="000000"/>
            <w:lang w:val="pt-BR"/>
            <w:rPrChange w:id="1015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(</w:t>
        </w:r>
      </w:ins>
      <w:ins w:id="1016" w:author="Miranda, Pedro" w:date="2020-07-18T10:54:00Z">
        <w:r w:rsidR="009670E1" w:rsidRPr="009670E1">
          <w:rPr>
            <w:rFonts w:ascii="Calibri" w:hAnsi="Calibri" w:cs="Calibri"/>
            <w:color w:val="000000"/>
            <w:lang w:val="pt-BR"/>
          </w:rPr>
          <w:t xml:space="preserve">i.e. </w:t>
        </w:r>
      </w:ins>
      <w:ins w:id="1017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18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contas de deposito à vista, de poupança e de pagamento pré-paga, cartão de crédito e operações de crédito)</w:t>
        </w:r>
      </w:ins>
    </w:p>
    <w:p w14:paraId="081FB794" w14:textId="6257B865" w:rsidR="009F7E7A" w:rsidRPr="009670E1" w:rsidRDefault="009F7E7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ins w:id="1019" w:author="de Araujo Rodrigues, Thales" w:date="2020-07-16T17:02:00Z"/>
          <w:rFonts w:ascii="Calibri" w:hAnsi="Calibri" w:cs="Calibri"/>
          <w:color w:val="000000"/>
          <w:lang w:val="pt-BR"/>
          <w:rPrChange w:id="1020" w:author="Miranda, Pedro" w:date="2020-07-18T10:54:00Z">
            <w:rPr>
              <w:ins w:id="1021" w:author="de Araujo Rodrigues, Thales" w:date="2020-07-16T17:02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022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023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24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Nesta fase</w:t>
        </w:r>
      </w:ins>
      <w:ins w:id="1025" w:author="Miranda, Pedro" w:date="2020-07-18T10:54:00Z">
        <w:r w:rsidR="009670E1">
          <w:rPr>
            <w:rFonts w:ascii="Calibri" w:hAnsi="Calibri" w:cs="Calibri"/>
            <w:color w:val="000000"/>
            <w:lang w:val="pt-BR"/>
          </w:rPr>
          <w:t>,</w:t>
        </w:r>
      </w:ins>
      <w:ins w:id="1026" w:author="de Araujo Rodrigues, Thales" w:date="2020-07-16T16:59:00Z">
        <w:r w:rsidRPr="009670E1">
          <w:rPr>
            <w:rFonts w:ascii="Calibri" w:hAnsi="Calibri" w:cs="Calibri"/>
            <w:color w:val="000000"/>
            <w:lang w:val="pt-BR"/>
            <w:rPrChange w:id="1027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o</w:t>
        </w:r>
        <w:r w:rsidRPr="009670E1">
          <w:rPr>
            <w:rFonts w:ascii="Calibri" w:hAnsi="Calibri" w:cs="Calibri"/>
            <w:color w:val="000000"/>
            <w:lang w:val="pt-BR"/>
            <w:rPrChange w:id="1028" w:author="Miranda, Pedro" w:date="2020-07-18T10:54:00Z">
              <w:rPr>
                <w:lang w:val="pt-BR"/>
              </w:rPr>
            </w:rPrChange>
          </w:rPr>
          <w:t xml:space="preserve"> acesso a</w:t>
        </w:r>
        <w:r w:rsidRPr="009670E1">
          <w:rPr>
            <w:rFonts w:ascii="Calibri" w:hAnsi="Calibri" w:cs="Calibri"/>
            <w:color w:val="000000"/>
            <w:lang w:val="pt-BR"/>
            <w:rPrChange w:id="1029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os dados abertos </w:t>
        </w:r>
        <w:r w:rsidRPr="009670E1">
          <w:rPr>
            <w:rFonts w:ascii="Calibri" w:hAnsi="Calibri" w:cs="Calibri"/>
            <w:color w:val="000000"/>
            <w:lang w:val="pt-BR"/>
            <w:rPrChange w:id="1030" w:author="Miranda, Pedro" w:date="2020-07-18T10:54:00Z">
              <w:rPr>
                <w:lang w:val="pt-BR"/>
              </w:rPr>
            </w:rPrChange>
          </w:rPr>
          <w:t xml:space="preserve">será </w:t>
        </w:r>
        <w:r w:rsidRPr="009670E1">
          <w:rPr>
            <w:rFonts w:ascii="Calibri" w:hAnsi="Calibri" w:cs="Calibri"/>
            <w:b/>
            <w:bCs/>
            <w:color w:val="000000"/>
            <w:lang w:val="pt-BR"/>
            <w:rPrChange w:id="1031" w:author="Miranda, Pedro" w:date="2020-07-18T10:54:00Z">
              <w:rPr>
                <w:b/>
                <w:bCs/>
                <w:lang w:val="pt-BR"/>
              </w:rPr>
            </w:rPrChange>
          </w:rPr>
          <w:t>público</w:t>
        </w:r>
      </w:ins>
      <w:ins w:id="1032" w:author="de Araujo Rodrigues, Thales" w:date="2020-07-16T17:00:00Z">
        <w:r w:rsidRPr="009670E1">
          <w:rPr>
            <w:rFonts w:ascii="Calibri" w:hAnsi="Calibri" w:cs="Calibri"/>
            <w:color w:val="000000"/>
            <w:lang w:val="pt-BR"/>
            <w:rPrChange w:id="1033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, não sendo necessário, para consumo destas informações, </w:t>
        </w:r>
      </w:ins>
      <w:ins w:id="1034" w:author="de Araujo Rodrigues, Thales" w:date="2020-07-16T17:01:00Z">
        <w:r w:rsidRPr="009670E1">
          <w:rPr>
            <w:rFonts w:ascii="Calibri" w:hAnsi="Calibri" w:cs="Calibri"/>
            <w:color w:val="000000"/>
            <w:lang w:val="pt-BR"/>
            <w:rPrChange w:id="1035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nenhuma certificação</w:t>
        </w:r>
      </w:ins>
      <w:ins w:id="1036" w:author="de Araujo Rodrigues, Thales" w:date="2020-07-16T17:02:00Z">
        <w:r w:rsidRPr="009670E1">
          <w:rPr>
            <w:rFonts w:ascii="Calibri" w:hAnsi="Calibri" w:cs="Calibri"/>
            <w:color w:val="000000"/>
            <w:lang w:val="pt-BR"/>
            <w:rPrChange w:id="1037" w:author="Miranda, Pedro" w:date="2020-07-18T10:54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e/ou pré-registro</w:t>
        </w:r>
      </w:ins>
      <w:ins w:id="1038" w:author="Miranda, Pedro" w:date="2020-07-18T10:55:00Z">
        <w:r w:rsidR="002B0469">
          <w:rPr>
            <w:rFonts w:ascii="Calibri" w:hAnsi="Calibri" w:cs="Calibri"/>
            <w:color w:val="000000"/>
            <w:lang w:val="pt-BR"/>
          </w:rPr>
          <w:t xml:space="preserve"> no ecossistema. </w:t>
        </w:r>
      </w:ins>
      <w:ins w:id="1039" w:author="de Araujo Rodrigues, Thales" w:date="2020-07-16T17:02:00Z">
        <w:del w:id="1040" w:author="Miranda, Pedro" w:date="2020-07-18T10:55:00Z">
          <w:r w:rsidRPr="009670E1" w:rsidDel="005F4BDD">
            <w:rPr>
              <w:rFonts w:ascii="Calibri" w:hAnsi="Calibri" w:cs="Calibri"/>
              <w:color w:val="000000"/>
              <w:lang w:val="pt-BR"/>
              <w:rPrChange w:id="1041" w:author="Miranda, Pedro" w:date="2020-07-18T10:54:00Z">
                <w:rPr>
                  <w:rFonts w:ascii="Calibri" w:hAnsi="Calibri" w:cs="Calibri"/>
                  <w:color w:val="000000"/>
                  <w:sz w:val="23"/>
                  <w:szCs w:val="23"/>
                  <w:lang w:val="pt-BR"/>
                </w:rPr>
              </w:rPrChange>
            </w:rPr>
            <w:delText xml:space="preserve"> para que se possa consumir tais dados.</w:delText>
          </w:r>
        </w:del>
      </w:ins>
    </w:p>
    <w:p w14:paraId="12DA59DF" w14:textId="77777777" w:rsidR="009F7E7A" w:rsidRPr="009F7E7A" w:rsidRDefault="009F7E7A">
      <w:pPr>
        <w:autoSpaceDE w:val="0"/>
        <w:autoSpaceDN w:val="0"/>
        <w:adjustRightInd w:val="0"/>
        <w:spacing w:after="0" w:line="240" w:lineRule="auto"/>
        <w:jc w:val="both"/>
        <w:rPr>
          <w:ins w:id="1042" w:author="de Araujo Rodrigues, Thales" w:date="2020-07-16T16:56:00Z"/>
          <w:rFonts w:ascii="Calibri" w:hAnsi="Calibri" w:cs="Calibri"/>
          <w:color w:val="000000"/>
          <w:sz w:val="23"/>
          <w:szCs w:val="23"/>
          <w:lang w:val="pt-BR"/>
          <w:rPrChange w:id="1043" w:author="de Araujo Rodrigues, Thales" w:date="2020-07-16T17:00:00Z">
            <w:rPr>
              <w:ins w:id="1044" w:author="de Araujo Rodrigues, Thales" w:date="2020-07-16T16:56:00Z"/>
              <w:lang w:val="pt-BR"/>
            </w:rPr>
          </w:rPrChange>
        </w:rPr>
        <w:pPrChange w:id="1045" w:author="Miranda, Pedro" w:date="2020-07-22T08:21:00Z">
          <w:pPr/>
        </w:pPrChange>
      </w:pPr>
    </w:p>
    <w:p w14:paraId="6FC57795" w14:textId="1C6DD0F7" w:rsidR="008B3AD7" w:rsidRDefault="008B3AD7">
      <w:pPr>
        <w:ind w:firstLine="720"/>
        <w:jc w:val="both"/>
        <w:rPr>
          <w:ins w:id="1046" w:author="Miranda, Pedro" w:date="2020-07-22T08:17:00Z"/>
          <w:lang w:val="pt-BR"/>
        </w:rPr>
        <w:pPrChange w:id="1047" w:author="Miranda, Pedro" w:date="2020-07-22T08:21:00Z">
          <w:pPr>
            <w:ind w:firstLine="360"/>
            <w:jc w:val="both"/>
          </w:pPr>
        </w:pPrChange>
      </w:pPr>
      <w:ins w:id="1048" w:author="de Araujo Rodrigues, Thales" w:date="2020-07-16T16:56:00Z">
        <w:del w:id="1049" w:author="Miranda, Pedro" w:date="2020-07-18T10:55:00Z">
          <w:r w:rsidDel="002B0469">
            <w:rPr>
              <w:lang w:val="pt-BR"/>
            </w:rPr>
            <w:delText>O Sistema financeiro aberto prevê outras três fases</w:delText>
          </w:r>
        </w:del>
      </w:ins>
      <w:ins w:id="1050" w:author="Miranda, Pedro" w:date="2020-07-18T10:55:00Z">
        <w:r w:rsidR="002B0469">
          <w:rPr>
            <w:lang w:val="pt-BR"/>
          </w:rPr>
          <w:t xml:space="preserve">A resolução prevê </w:t>
        </w:r>
      </w:ins>
      <w:ins w:id="1051" w:author="Miranda, Pedro" w:date="2020-07-22T08:17:00Z">
        <w:r w:rsidR="0023530C">
          <w:rPr>
            <w:lang w:val="pt-BR"/>
          </w:rPr>
          <w:t xml:space="preserve">também </w:t>
        </w:r>
      </w:ins>
      <w:ins w:id="1052" w:author="Miranda, Pedro" w:date="2020-07-18T10:55:00Z">
        <w:r w:rsidR="002B0469">
          <w:rPr>
            <w:lang w:val="pt-BR"/>
          </w:rPr>
          <w:t>o compartilhamento de outros dados</w:t>
        </w:r>
      </w:ins>
      <w:ins w:id="1053" w:author="de Araujo Rodrigues, Thales" w:date="2020-07-16T16:57:00Z">
        <w:r>
          <w:rPr>
            <w:lang w:val="pt-BR"/>
          </w:rPr>
          <w:t xml:space="preserve">, </w:t>
        </w:r>
      </w:ins>
      <w:ins w:id="1054" w:author="Miranda, Pedro" w:date="2020-07-18T10:55:00Z">
        <w:r w:rsidR="002B0469">
          <w:rPr>
            <w:lang w:val="pt-BR"/>
          </w:rPr>
          <w:t xml:space="preserve">com </w:t>
        </w:r>
      </w:ins>
      <w:ins w:id="1055" w:author="de Araujo Rodrigues, Thales" w:date="2020-07-16T16:57:00Z">
        <w:del w:id="1056" w:author="Miranda, Pedro" w:date="2020-07-18T10:55:00Z">
          <w:r w:rsidDel="002B0469">
            <w:rPr>
              <w:lang w:val="pt-BR"/>
            </w:rPr>
            <w:delText xml:space="preserve">a serem </w:delText>
          </w:r>
        </w:del>
      </w:ins>
      <w:ins w:id="1057" w:author="Miranda, Pedro" w:date="2020-07-18T10:55:00Z">
        <w:r w:rsidR="002B0469">
          <w:rPr>
            <w:lang w:val="pt-BR"/>
          </w:rPr>
          <w:t xml:space="preserve">implementação </w:t>
        </w:r>
      </w:ins>
      <w:ins w:id="1058" w:author="de Araujo Rodrigues, Thales" w:date="2020-07-16T16:57:00Z">
        <w:del w:id="1059" w:author="Miranda, Pedro" w:date="2020-07-18T10:55:00Z">
          <w:r w:rsidDel="002B0469">
            <w:rPr>
              <w:lang w:val="pt-BR"/>
            </w:rPr>
            <w:delText xml:space="preserve">concluídas </w:delText>
          </w:r>
        </w:del>
      </w:ins>
      <w:ins w:id="1060" w:author="Miranda, Pedro" w:date="2020-07-18T10:55:00Z">
        <w:r w:rsidR="002B0469">
          <w:rPr>
            <w:lang w:val="pt-BR"/>
          </w:rPr>
          <w:t xml:space="preserve">completa </w:t>
        </w:r>
      </w:ins>
      <w:ins w:id="1061" w:author="de Araujo Rodrigues, Thales" w:date="2020-07-16T16:57:00Z">
        <w:r>
          <w:rPr>
            <w:lang w:val="pt-BR"/>
          </w:rPr>
          <w:t xml:space="preserve">até </w:t>
        </w:r>
      </w:ins>
      <w:ins w:id="1062" w:author="Miranda, Pedro" w:date="2020-07-18T10:56:00Z">
        <w:r w:rsidR="00EE48ED">
          <w:rPr>
            <w:lang w:val="pt-BR"/>
          </w:rPr>
          <w:t>o</w:t>
        </w:r>
      </w:ins>
      <w:ins w:id="1063" w:author="de Araujo Rodrigues, Thales" w:date="2020-07-16T16:58:00Z">
        <w:del w:id="1064" w:author="Miranda, Pedro" w:date="2020-07-18T10:56:00Z">
          <w:r w:rsidR="00662B47" w:rsidDel="00EE48ED">
            <w:rPr>
              <w:lang w:val="pt-BR"/>
            </w:rPr>
            <w:delText>O</w:delText>
          </w:r>
        </w:del>
        <w:r w:rsidR="00662B47">
          <w:rPr>
            <w:lang w:val="pt-BR"/>
          </w:rPr>
          <w:t>utu</w:t>
        </w:r>
      </w:ins>
      <w:ins w:id="1065" w:author="de Araujo Rodrigues, Thales" w:date="2020-07-16T16:57:00Z">
        <w:r>
          <w:rPr>
            <w:lang w:val="pt-BR"/>
          </w:rPr>
          <w:t>bro de 2021.</w:t>
        </w:r>
      </w:ins>
    </w:p>
    <w:p w14:paraId="3BF64C01" w14:textId="77777777" w:rsidR="0023530C" w:rsidRPr="008B3AD7" w:rsidRDefault="0023530C">
      <w:pPr>
        <w:jc w:val="both"/>
        <w:rPr>
          <w:ins w:id="1066" w:author="de Araujo Rodrigues, Thales" w:date="2020-07-16T16:51:00Z"/>
          <w:lang w:val="pt-BR"/>
        </w:rPr>
        <w:pPrChange w:id="1067" w:author="Miranda, Pedro" w:date="2020-07-22T08:17:00Z">
          <w:pPr/>
        </w:pPrChange>
      </w:pPr>
    </w:p>
    <w:p w14:paraId="0939984F" w14:textId="5A49EE01" w:rsidR="006B5CD7" w:rsidRPr="00FA744C" w:rsidDel="002B0469" w:rsidRDefault="006B5CD7">
      <w:pPr>
        <w:pStyle w:val="Heading3"/>
        <w:rPr>
          <w:ins w:id="1068" w:author="de Araujo Rodrigues, Thales" w:date="2020-07-16T17:06:00Z"/>
          <w:del w:id="1069" w:author="Miranda, Pedro" w:date="2020-07-18T10:55:00Z"/>
          <w:lang w:val="pt-BR"/>
        </w:rPr>
        <w:pPrChange w:id="1070" w:author="Miranda, Pedro" w:date="2020-07-22T06:59:00Z">
          <w:pPr>
            <w:jc w:val="both"/>
          </w:pPr>
        </w:pPrChange>
      </w:pPr>
    </w:p>
    <w:p w14:paraId="0BD958E0" w14:textId="7CDF9061" w:rsidR="00330919" w:rsidRPr="00D77D61" w:rsidRDefault="00330919">
      <w:pPr>
        <w:pStyle w:val="Heading3"/>
        <w:rPr>
          <w:ins w:id="1071" w:author="de Araujo Rodrigues, Thales" w:date="2020-07-16T17:06:00Z"/>
          <w:bCs/>
          <w:lang w:val="pt-BR"/>
          <w:rPrChange w:id="1072" w:author="Miranda, Pedro" w:date="2020-07-22T06:59:00Z">
            <w:rPr>
              <w:ins w:id="1073" w:author="de Araujo Rodrigues, Thales" w:date="2020-07-16T17:06:00Z"/>
              <w:b/>
              <w:bCs/>
              <w:lang w:val="pt-BR"/>
            </w:rPr>
          </w:rPrChange>
        </w:rPr>
        <w:pPrChange w:id="1074" w:author="Miranda, Pedro" w:date="2020-07-22T06:59:00Z">
          <w:pPr/>
        </w:pPrChange>
      </w:pPr>
      <w:ins w:id="1075" w:author="de Araujo Rodrigues, Thales" w:date="2020-07-16T17:06:00Z">
        <w:del w:id="1076" w:author="Miranda, Pedro" w:date="2020-07-22T06:59:00Z">
          <w:r w:rsidRPr="00D77D61" w:rsidDel="00D77D61">
            <w:rPr>
              <w:bCs/>
              <w:lang w:val="pt-BR"/>
              <w:rPrChange w:id="1077" w:author="Miranda, Pedro" w:date="2020-07-22T06:59:00Z">
                <w:rPr>
                  <w:b/>
                  <w:bCs/>
                  <w:lang w:val="pt-BR"/>
                </w:rPr>
              </w:rPrChange>
            </w:rPr>
            <w:delText>Sobre o</w:delText>
          </w:r>
        </w:del>
      </w:ins>
      <w:bookmarkStart w:id="1078" w:name="_Toc46340372"/>
      <w:ins w:id="1079" w:author="Miranda, Pedro" w:date="2020-07-22T06:59:00Z">
        <w:r w:rsidR="00D77D61" w:rsidRPr="00D77D61">
          <w:rPr>
            <w:bCs/>
            <w:lang w:val="pt-BR"/>
            <w:rPrChange w:id="1080" w:author="Miranda, Pedro" w:date="2020-07-22T06:59:00Z">
              <w:rPr>
                <w:b/>
                <w:bCs/>
                <w:lang w:val="pt-BR"/>
              </w:rPr>
            </w:rPrChange>
          </w:rPr>
          <w:t>O</w:t>
        </w:r>
      </w:ins>
      <w:ins w:id="1081" w:author="de Araujo Rodrigues, Thales" w:date="2020-07-16T17:06:00Z">
        <w:r w:rsidRPr="00D77D61">
          <w:rPr>
            <w:bCs/>
            <w:lang w:val="pt-BR"/>
            <w:rPrChange w:id="1082" w:author="Miranda, Pedro" w:date="2020-07-22T06:59:00Z">
              <w:rPr>
                <w:b/>
                <w:bCs/>
                <w:lang w:val="pt-BR"/>
              </w:rPr>
            </w:rPrChange>
          </w:rPr>
          <w:t xml:space="preserve">s </w:t>
        </w:r>
      </w:ins>
      <w:ins w:id="1083" w:author="Miranda, Pedro" w:date="2020-07-18T10:57:00Z">
        <w:r w:rsidR="006538FC" w:rsidRPr="00D77D61">
          <w:rPr>
            <w:bCs/>
            <w:lang w:val="pt-BR"/>
            <w:rPrChange w:id="1084" w:author="Miranda, Pedro" w:date="2020-07-22T06:59:00Z">
              <w:rPr>
                <w:b/>
                <w:bCs/>
                <w:lang w:val="pt-BR"/>
              </w:rPr>
            </w:rPrChange>
          </w:rPr>
          <w:t>p</w:t>
        </w:r>
      </w:ins>
      <w:ins w:id="1085" w:author="de Araujo Rodrigues, Thales" w:date="2020-07-16T17:06:00Z">
        <w:del w:id="1086" w:author="Miranda, Pedro" w:date="2020-07-18T10:57:00Z">
          <w:r w:rsidRPr="00D77D61" w:rsidDel="006538FC">
            <w:rPr>
              <w:bCs/>
              <w:lang w:val="pt-BR"/>
              <w:rPrChange w:id="1087" w:author="Miranda, Pedro" w:date="2020-07-22T06:59:00Z">
                <w:rPr>
                  <w:b/>
                  <w:bCs/>
                  <w:lang w:val="pt-BR"/>
                </w:rPr>
              </w:rPrChange>
            </w:rPr>
            <w:delText>P</w:delText>
          </w:r>
        </w:del>
        <w:r w:rsidRPr="00D77D61">
          <w:rPr>
            <w:bCs/>
            <w:lang w:val="pt-BR"/>
            <w:rPrChange w:id="1088" w:author="Miranda, Pedro" w:date="2020-07-22T06:59:00Z">
              <w:rPr>
                <w:b/>
                <w:bCs/>
                <w:lang w:val="pt-BR"/>
              </w:rPr>
            </w:rPrChange>
          </w:rPr>
          <w:t xml:space="preserve">articipantes do </w:t>
        </w:r>
      </w:ins>
      <w:ins w:id="1089" w:author="Miranda, Pedro" w:date="2020-07-18T10:57:00Z">
        <w:r w:rsidR="006538FC" w:rsidRPr="00D77D61">
          <w:rPr>
            <w:bCs/>
            <w:lang w:val="pt-BR"/>
            <w:rPrChange w:id="1090" w:author="Miranda, Pedro" w:date="2020-07-22T06:59:00Z">
              <w:rPr>
                <w:b/>
                <w:bCs/>
                <w:lang w:val="pt-BR"/>
              </w:rPr>
            </w:rPrChange>
          </w:rPr>
          <w:t>e</w:t>
        </w:r>
      </w:ins>
      <w:ins w:id="1091" w:author="de Araujo Rodrigues, Thales" w:date="2020-07-16T17:06:00Z">
        <w:del w:id="1092" w:author="Miranda, Pedro" w:date="2020-07-18T10:57:00Z">
          <w:r w:rsidRPr="00D77D61" w:rsidDel="006538FC">
            <w:rPr>
              <w:bCs/>
              <w:lang w:val="pt-BR"/>
              <w:rPrChange w:id="1093" w:author="Miranda, Pedro" w:date="2020-07-22T06:59:00Z">
                <w:rPr>
                  <w:b/>
                  <w:bCs/>
                  <w:lang w:val="pt-BR"/>
                </w:rPr>
              </w:rPrChange>
            </w:rPr>
            <w:delText>E</w:delText>
          </w:r>
        </w:del>
        <w:r w:rsidRPr="00D77D61">
          <w:rPr>
            <w:bCs/>
            <w:lang w:val="pt-BR"/>
            <w:rPrChange w:id="1094" w:author="Miranda, Pedro" w:date="2020-07-22T06:59:00Z">
              <w:rPr>
                <w:b/>
                <w:bCs/>
                <w:lang w:val="pt-BR"/>
              </w:rPr>
            </w:rPrChange>
          </w:rPr>
          <w:t>cossistema</w:t>
        </w:r>
        <w:bookmarkEnd w:id="1078"/>
        <w:del w:id="1095" w:author="Miranda, Pedro" w:date="2020-07-18T10:57:00Z">
          <w:r w:rsidRPr="00D77D61" w:rsidDel="006538FC">
            <w:rPr>
              <w:bCs/>
              <w:lang w:val="pt-BR"/>
              <w:rPrChange w:id="1096" w:author="Miranda, Pedro" w:date="2020-07-22T06:59:00Z">
                <w:rPr>
                  <w:b/>
                  <w:bCs/>
                  <w:lang w:val="pt-BR"/>
                </w:rPr>
              </w:rPrChange>
            </w:rPr>
            <w:delText xml:space="preserve"> do Sistema Financeiro Aberto.</w:delText>
          </w:r>
        </w:del>
      </w:ins>
    </w:p>
    <w:p w14:paraId="41C6829B" w14:textId="77777777" w:rsidR="00E55EEE" w:rsidRDefault="00E55EEE" w:rsidP="0023530C">
      <w:pPr>
        <w:ind w:firstLine="720"/>
        <w:jc w:val="both"/>
        <w:rPr>
          <w:ins w:id="1097" w:author="Miranda, Pedro" w:date="2020-07-22T08:21:00Z"/>
          <w:lang w:val="pt-BR"/>
        </w:rPr>
      </w:pPr>
    </w:p>
    <w:p w14:paraId="7F97C631" w14:textId="5B114D12" w:rsidR="006C44F4" w:rsidRDefault="006C44F4">
      <w:pPr>
        <w:ind w:firstLine="720"/>
        <w:jc w:val="both"/>
        <w:rPr>
          <w:ins w:id="1098" w:author="Miranda, Pedro" w:date="2020-07-18T11:00:00Z"/>
          <w:lang w:val="pt-BR"/>
        </w:rPr>
        <w:pPrChange w:id="1099" w:author="Miranda, Pedro" w:date="2020-07-22T08:21:00Z">
          <w:pPr>
            <w:jc w:val="both"/>
          </w:pPr>
        </w:pPrChange>
      </w:pPr>
      <w:ins w:id="1100" w:author="Miranda, Pedro" w:date="2020-07-18T10:59:00Z">
        <w:r>
          <w:rPr>
            <w:lang w:val="pt-BR"/>
          </w:rPr>
          <w:t xml:space="preserve">A participação no ecossistema do Open Banking </w:t>
        </w:r>
        <w:r w:rsidR="008C24AC">
          <w:rPr>
            <w:lang w:val="pt-BR"/>
          </w:rPr>
          <w:t>é limitada as instituições autorizadas a funcionar pelo Banco Central do Br</w:t>
        </w:r>
      </w:ins>
      <w:ins w:id="1101" w:author="Miranda, Pedro" w:date="2020-07-18T11:00:00Z">
        <w:r w:rsidR="008C24AC">
          <w:rPr>
            <w:lang w:val="pt-BR"/>
          </w:rPr>
          <w:t xml:space="preserve">asil, com exceção da 1ª fase no qual o consumo das informações é público. </w:t>
        </w:r>
      </w:ins>
    </w:p>
    <w:p w14:paraId="3DD6BA46" w14:textId="77B07C0B" w:rsidR="008C24AC" w:rsidRDefault="008C24AC">
      <w:pPr>
        <w:ind w:firstLine="720"/>
        <w:jc w:val="both"/>
        <w:rPr>
          <w:ins w:id="1102" w:author="Miranda, Pedro" w:date="2020-07-18T10:59:00Z"/>
          <w:lang w:val="pt-BR"/>
        </w:rPr>
        <w:pPrChange w:id="1103" w:author="Miranda, Pedro" w:date="2020-07-22T08:21:00Z">
          <w:pPr>
            <w:jc w:val="both"/>
          </w:pPr>
        </w:pPrChange>
      </w:pPr>
      <w:ins w:id="1104" w:author="Miranda, Pedro" w:date="2020-07-18T11:00:00Z">
        <w:r>
          <w:rPr>
            <w:lang w:val="pt-BR"/>
          </w:rPr>
          <w:t>Em um primeiro momento, a principal figura no ecossistema é a instituição transmissora de dados que disponibilizará interface dedica</w:t>
        </w:r>
      </w:ins>
      <w:ins w:id="1105" w:author="Miranda, Pedro" w:date="2020-07-18T11:01:00Z">
        <w:r>
          <w:rPr>
            <w:lang w:val="pt-BR"/>
          </w:rPr>
          <w:t>da</w:t>
        </w:r>
      </w:ins>
      <w:ins w:id="1106" w:author="Miranda, Pedro" w:date="2020-07-18T11:00:00Z">
        <w:r>
          <w:rPr>
            <w:lang w:val="pt-BR"/>
          </w:rPr>
          <w:t xml:space="preserve"> para co</w:t>
        </w:r>
      </w:ins>
      <w:ins w:id="1107" w:author="Miranda, Pedro" w:date="2020-07-18T11:01:00Z">
        <w:r>
          <w:rPr>
            <w:lang w:val="pt-BR"/>
          </w:rPr>
          <w:t xml:space="preserve">mpartilhamento de dados sobre </w:t>
        </w:r>
      </w:ins>
      <w:ins w:id="1108" w:author="Miranda, Pedro" w:date="2020-07-22T08:17:00Z">
        <w:r w:rsidR="0023530C">
          <w:rPr>
            <w:lang w:val="pt-BR"/>
          </w:rPr>
          <w:t xml:space="preserve">seus </w:t>
        </w:r>
      </w:ins>
      <w:ins w:id="1109" w:author="Miranda, Pedro" w:date="2020-07-18T11:01:00Z">
        <w:r>
          <w:rPr>
            <w:lang w:val="pt-BR"/>
          </w:rPr>
          <w:t>canais de atendimento, produtos e serviços</w:t>
        </w:r>
      </w:ins>
      <w:ins w:id="1110" w:author="Miranda, Pedro" w:date="2020-07-22T08:17:00Z">
        <w:r w:rsidR="0023530C">
          <w:rPr>
            <w:lang w:val="pt-BR"/>
          </w:rPr>
          <w:t>.</w:t>
        </w:r>
      </w:ins>
    </w:p>
    <w:p w14:paraId="7E90960C" w14:textId="4635DDBB" w:rsidR="00330919" w:rsidRDefault="008C24AC">
      <w:pPr>
        <w:ind w:firstLine="714"/>
        <w:jc w:val="both"/>
        <w:rPr>
          <w:ins w:id="1111" w:author="de Araujo Rodrigues, Thales" w:date="2020-07-16T17:27:00Z"/>
          <w:lang w:val="pt-BR"/>
        </w:rPr>
        <w:pPrChange w:id="1112" w:author="Miranda, Pedro" w:date="2020-07-22T08:21:00Z">
          <w:pPr>
            <w:jc w:val="both"/>
          </w:pPr>
        </w:pPrChange>
      </w:pPr>
      <w:ins w:id="1113" w:author="Miranda, Pedro" w:date="2020-07-18T11:01:00Z">
        <w:r>
          <w:rPr>
            <w:lang w:val="pt-BR"/>
          </w:rPr>
          <w:t>Também ser</w:t>
        </w:r>
      </w:ins>
      <w:ins w:id="1114" w:author="de Araujo Rodrigues, Thales" w:date="2020-07-16T17:26:00Z">
        <w:del w:id="1115" w:author="Miranda, Pedro" w:date="2020-07-18T11:01:00Z">
          <w:r w:rsidR="00724127" w:rsidDel="008C24AC">
            <w:rPr>
              <w:lang w:val="pt-BR"/>
            </w:rPr>
            <w:delText>Sã</w:delText>
          </w:r>
        </w:del>
      </w:ins>
      <w:ins w:id="1116" w:author="Miranda, Pedro" w:date="2020-07-18T11:01:00Z">
        <w:r>
          <w:rPr>
            <w:lang w:val="pt-BR"/>
          </w:rPr>
          <w:t>ã</w:t>
        </w:r>
      </w:ins>
      <w:ins w:id="1117" w:author="de Araujo Rodrigues, Thales" w:date="2020-07-16T17:26:00Z">
        <w:r w:rsidR="00724127">
          <w:rPr>
            <w:lang w:val="pt-BR"/>
          </w:rPr>
          <w:t xml:space="preserve">o partes </w:t>
        </w:r>
      </w:ins>
      <w:ins w:id="1118" w:author="de Araujo Rodrigues, Thales" w:date="2020-07-16T17:27:00Z">
        <w:r w:rsidR="00724127">
          <w:rPr>
            <w:lang w:val="pt-BR"/>
          </w:rPr>
          <w:t xml:space="preserve">envolvidas no ecossistema do </w:t>
        </w:r>
      </w:ins>
      <w:ins w:id="1119" w:author="de Araujo Rodrigues, Thales" w:date="2020-07-20T14:32:00Z">
        <w:r w:rsidR="00914EA6">
          <w:rPr>
            <w:lang w:val="pt-BR"/>
          </w:rPr>
          <w:t xml:space="preserve">Open Banking </w:t>
        </w:r>
      </w:ins>
      <w:ins w:id="1120" w:author="Miranda, Pedro" w:date="2020-07-18T11:01:00Z">
        <w:del w:id="1121" w:author="de Araujo Rodrigues, Thales" w:date="2020-07-20T14:32:00Z">
          <w:r w:rsidDel="00914EA6">
            <w:rPr>
              <w:lang w:val="pt-BR"/>
            </w:rPr>
            <w:delText xml:space="preserve"> </w:delText>
          </w:r>
        </w:del>
        <w:r>
          <w:rPr>
            <w:lang w:val="pt-BR"/>
          </w:rPr>
          <w:t>nas demais fases</w:t>
        </w:r>
        <w:del w:id="1122" w:author="de Araujo Rodrigues, Thales" w:date="2020-07-20T14:32:00Z">
          <w:r w:rsidDel="00914EA6">
            <w:rPr>
              <w:lang w:val="pt-BR"/>
            </w:rPr>
            <w:delText xml:space="preserve"> do Open Ban</w:delText>
          </w:r>
        </w:del>
      </w:ins>
      <w:ins w:id="1123" w:author="Miranda, Pedro" w:date="2020-07-18T11:02:00Z">
        <w:del w:id="1124" w:author="de Araujo Rodrigues, Thales" w:date="2020-07-20T14:32:00Z">
          <w:r w:rsidDel="00914EA6">
            <w:rPr>
              <w:lang w:val="pt-BR"/>
            </w:rPr>
            <w:delText>king</w:delText>
          </w:r>
        </w:del>
      </w:ins>
      <w:ins w:id="1125" w:author="de Araujo Rodrigues, Thales" w:date="2020-07-20T14:32:00Z">
        <w:r w:rsidR="00914EA6">
          <w:rPr>
            <w:lang w:val="pt-BR"/>
          </w:rPr>
          <w:t>:</w:t>
        </w:r>
      </w:ins>
    </w:p>
    <w:p w14:paraId="36AAFB40" w14:textId="1D66F725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26" w:author="Miranda, Pedro" w:date="2020-07-22T08:20:00Z"/>
          <w:rFonts w:ascii="Calibri" w:hAnsi="Calibri" w:cs="Calibri"/>
          <w:color w:val="000000"/>
          <w:lang w:val="pt-BR"/>
        </w:rPr>
        <w:pPrChange w:id="1127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28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29" w:author="Miranda, Pedro" w:date="2020-07-22T08:20:00Z">
              <w:rPr>
                <w:b/>
                <w:bCs/>
                <w:lang w:val="pt-BR"/>
              </w:rPr>
            </w:rPrChange>
          </w:rPr>
          <w:t xml:space="preserve">Cliente: </w:t>
        </w:r>
        <w:r w:rsidRPr="00E005CD">
          <w:rPr>
            <w:rFonts w:ascii="Calibri" w:hAnsi="Calibri" w:cs="Calibri"/>
            <w:color w:val="000000"/>
            <w:lang w:val="pt-BR"/>
            <w:rPrChange w:id="1130" w:author="Miranda, Pedro" w:date="2020-07-22T08:20:00Z">
              <w:rPr>
                <w:lang w:val="pt-BR"/>
              </w:rPr>
            </w:rPrChange>
          </w:rPr>
          <w:t>qualquer pessoa natural ou jurídica que mantém relacionamento destinado</w:t>
        </w:r>
      </w:ins>
      <w:ins w:id="1131" w:author="de Araujo Rodrigues, Thales" w:date="2020-07-16T17:28:00Z">
        <w:r w:rsidRPr="00E005CD">
          <w:rPr>
            <w:rFonts w:ascii="Calibri" w:hAnsi="Calibri" w:cs="Calibri"/>
            <w:color w:val="000000"/>
            <w:lang w:val="pt-BR"/>
            <w:rPrChange w:id="1132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</w:t>
        </w:r>
      </w:ins>
      <w:ins w:id="1133" w:author="de Araujo Rodrigues, Thales" w:date="2020-07-16T17:27:00Z">
        <w:r w:rsidRPr="00E005CD">
          <w:rPr>
            <w:rFonts w:ascii="Calibri" w:hAnsi="Calibri" w:cs="Calibri"/>
            <w:color w:val="000000"/>
            <w:lang w:val="pt-BR"/>
            <w:rPrChange w:id="1134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à prestação de serviço financeiro</w:t>
        </w:r>
      </w:ins>
      <w:ins w:id="1135" w:author="de Araujo Rodrigues, Thales" w:date="2020-07-16T17:28:00Z">
        <w:r w:rsidRPr="00E005CD">
          <w:rPr>
            <w:rFonts w:ascii="Calibri" w:hAnsi="Calibri" w:cs="Calibri"/>
            <w:color w:val="000000"/>
            <w:lang w:val="pt-BR"/>
            <w:rPrChange w:id="1136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 xml:space="preserve"> ou </w:t>
        </w:r>
      </w:ins>
      <w:ins w:id="1137" w:author="de Araujo Rodrigues, Thales" w:date="2020-07-16T17:27:00Z">
        <w:r w:rsidRPr="00E005CD">
          <w:rPr>
            <w:rFonts w:ascii="Calibri" w:hAnsi="Calibri" w:cs="Calibri"/>
            <w:color w:val="000000"/>
            <w:lang w:val="pt-BR"/>
            <w:rPrChange w:id="1138" w:author="Miranda, Pedro" w:date="2020-07-22T08:20:00Z">
              <w:rPr>
                <w:rFonts w:ascii="Calibri" w:hAnsi="Calibri" w:cs="Calibri"/>
                <w:color w:val="000000"/>
                <w:sz w:val="23"/>
                <w:szCs w:val="23"/>
                <w:lang w:val="pt-BR"/>
              </w:rPr>
            </w:rPrChange>
          </w:rPr>
          <w:t>à realização de operação financeira com as instituições participantes</w:t>
        </w:r>
      </w:ins>
    </w:p>
    <w:p w14:paraId="12240143" w14:textId="77777777" w:rsidR="00E005CD" w:rsidRPr="00E005CD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39" w:author="Miranda, Pedro" w:date="2020-07-22T08:20:00Z"/>
          <w:rFonts w:ascii="Calibri" w:hAnsi="Calibri" w:cs="Calibri"/>
          <w:color w:val="000000"/>
          <w:lang w:val="pt-BR"/>
          <w:rPrChange w:id="1140" w:author="Miranda, Pedro" w:date="2020-07-22T08:20:00Z">
            <w:rPr>
              <w:ins w:id="1141" w:author="Miranda, Pedro" w:date="2020-07-22T08:20:00Z"/>
              <w:rFonts w:ascii="Calibri" w:hAnsi="Calibri" w:cs="Calibri"/>
              <w:color w:val="000000"/>
              <w:sz w:val="23"/>
              <w:szCs w:val="23"/>
              <w:lang w:val="pt-BR"/>
            </w:rPr>
          </w:rPrChange>
        </w:rPr>
        <w:pPrChange w:id="1142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14:paraId="34491B7E" w14:textId="4F674431" w:rsidR="00724127" w:rsidRPr="00E005CD" w:rsidDel="008C24AC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43" w:author="de Araujo Rodrigues, Thales" w:date="2020-07-16T17:27:00Z"/>
          <w:del w:id="1144" w:author="Miranda, Pedro" w:date="2020-07-18T11:01:00Z"/>
          <w:rFonts w:ascii="Calibri" w:hAnsi="Calibri" w:cs="Calibri"/>
          <w:color w:val="000000"/>
          <w:lang w:val="pt-BR"/>
          <w:rPrChange w:id="1145" w:author="Miranda, Pedro" w:date="2020-07-22T08:20:00Z">
            <w:rPr>
              <w:ins w:id="1146" w:author="de Araujo Rodrigues, Thales" w:date="2020-07-16T17:27:00Z"/>
              <w:del w:id="1147" w:author="Miranda, Pedro" w:date="2020-07-18T11:01:00Z"/>
              <w:lang w:val="pt-BR"/>
            </w:rPr>
          </w:rPrChange>
        </w:rPr>
        <w:pPrChange w:id="1148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  <w:ins w:id="1149" w:author="de Araujo Rodrigues, Thales" w:date="2020-07-16T17:27:00Z">
        <w:del w:id="1150" w:author="Miranda, Pedro" w:date="2020-07-18T11:01:00Z">
          <w:r w:rsidRPr="00E005CD" w:rsidDel="008C24AC">
            <w:rPr>
              <w:rFonts w:ascii="Calibri" w:hAnsi="Calibri" w:cs="Calibri"/>
              <w:b/>
              <w:bCs/>
              <w:color w:val="000000"/>
              <w:lang w:val="pt-BR"/>
              <w:rPrChange w:id="1151" w:author="Miranda, Pedro" w:date="2020-07-22T08:20:00Z">
                <w:rPr>
                  <w:b/>
                  <w:bCs/>
                  <w:lang w:val="pt-BR"/>
                </w:rPr>
              </w:rPrChange>
            </w:rPr>
            <w:delText xml:space="preserve">Instituição transmissora de dados: </w:delText>
          </w:r>
          <w:r w:rsidRPr="00E005CD" w:rsidDel="008C24AC">
            <w:rPr>
              <w:rFonts w:ascii="Calibri" w:hAnsi="Calibri" w:cs="Calibri"/>
              <w:color w:val="000000"/>
              <w:lang w:val="pt-BR"/>
              <w:rPrChange w:id="1152" w:author="Miranda, Pedro" w:date="2020-07-22T08:20:00Z">
                <w:rPr>
                  <w:lang w:val="pt-BR"/>
                </w:rPr>
              </w:rPrChange>
            </w:rPr>
            <w:delText>instituição participante que compartilha com a instituição receptora os dados do escopo do Open Banking</w:delText>
          </w:r>
        </w:del>
      </w:ins>
    </w:p>
    <w:p w14:paraId="73B086B7" w14:textId="7ED35468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53" w:author="Miranda, Pedro" w:date="2020-07-22T08:20:00Z"/>
          <w:lang w:val="pt-BR"/>
        </w:rPr>
        <w:pPrChange w:id="1154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55" w:author="de Araujo Rodrigues, Thales" w:date="2020-07-16T17:27:00Z">
        <w:r w:rsidRPr="002031E7">
          <w:rPr>
            <w:b/>
            <w:bCs/>
            <w:lang w:val="pt-BR"/>
          </w:rPr>
          <w:t xml:space="preserve">Instituição receptora de dados: </w:t>
        </w:r>
        <w:r w:rsidRPr="002031E7">
          <w:rPr>
            <w:lang w:val="pt-BR"/>
          </w:rPr>
          <w:t>instituição participante que apresenta solicitação de compartilhamento à instituição transmissora de dados para recepção dos dados</w:t>
        </w:r>
      </w:ins>
    </w:p>
    <w:p w14:paraId="0C5A030F" w14:textId="77777777" w:rsidR="00E005CD" w:rsidRPr="002031E7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56" w:author="Miranda, Pedro" w:date="2020-07-22T08:20:00Z"/>
          <w:lang w:val="pt-BR"/>
        </w:rPr>
        <w:pPrChange w:id="1157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</w:p>
    <w:p w14:paraId="562D016E" w14:textId="3EC8719A" w:rsidR="00724127" w:rsidDel="00E005CD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58" w:author="Miranda, Pedro" w:date="2020-07-22T08:20:00Z"/>
          <w:rFonts w:ascii="Calibri" w:hAnsi="Calibri" w:cs="Calibri"/>
          <w:color w:val="000000"/>
          <w:lang w:val="pt-BR"/>
        </w:rPr>
        <w:pPrChange w:id="1159" w:author="Miranda, Pedro" w:date="2020-07-22T08:21:00Z">
          <w:pPr>
            <w:pStyle w:val="ListParagraph"/>
            <w:numPr>
              <w:numId w:val="31"/>
            </w:numPr>
            <w:autoSpaceDE w:val="0"/>
            <w:autoSpaceDN w:val="0"/>
            <w:adjustRightInd w:val="0"/>
            <w:spacing w:before="120" w:after="120" w:line="240" w:lineRule="auto"/>
            <w:ind w:left="1074" w:hanging="360"/>
          </w:pPr>
        </w:pPrChange>
      </w:pPr>
      <w:ins w:id="1160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61" w:author="Miranda, Pedro" w:date="2020-07-22T08:20:00Z">
              <w:rPr>
                <w:b/>
                <w:bCs/>
                <w:lang w:val="pt-BR"/>
              </w:rPr>
            </w:rPrChange>
          </w:rPr>
          <w:t xml:space="preserve">Instituição detentora de conta: </w:t>
        </w:r>
        <w:r w:rsidRPr="00E005CD">
          <w:rPr>
            <w:rFonts w:ascii="Calibri" w:hAnsi="Calibri" w:cs="Calibri"/>
            <w:color w:val="000000"/>
            <w:lang w:val="pt-BR"/>
            <w:rPrChange w:id="1162" w:author="Miranda, Pedro" w:date="2020-07-22T08:20:00Z">
              <w:rPr>
                <w:lang w:val="pt-BR"/>
              </w:rPr>
            </w:rPrChange>
          </w:rPr>
          <w:t>instituição participante que mantém conta de depósitos à vista ou de poupança ou conta de pagamento pré-paga de cliente</w:t>
        </w:r>
      </w:ins>
    </w:p>
    <w:p w14:paraId="2ABAF564" w14:textId="77777777" w:rsidR="00E005CD" w:rsidRPr="00E005CD" w:rsidRDefault="00E005C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63" w:author="Miranda, Pedro" w:date="2020-07-22T08:20:00Z"/>
          <w:rFonts w:ascii="Calibri" w:hAnsi="Calibri" w:cs="Calibri"/>
          <w:color w:val="000000"/>
          <w:lang w:val="pt-BR"/>
          <w:rPrChange w:id="1164" w:author="Miranda, Pedro" w:date="2020-07-22T08:20:00Z">
            <w:rPr>
              <w:ins w:id="1165" w:author="Miranda, Pedro" w:date="2020-07-22T08:20:00Z"/>
              <w:lang w:val="pt-BR"/>
            </w:rPr>
          </w:rPrChange>
        </w:rPr>
        <w:pPrChange w:id="1166" w:author="Miranda, Pedro" w:date="2020-07-22T08:21:00Z">
          <w:pPr>
            <w:autoSpaceDE w:val="0"/>
            <w:autoSpaceDN w:val="0"/>
            <w:adjustRightInd w:val="0"/>
            <w:spacing w:after="306" w:line="240" w:lineRule="auto"/>
          </w:pPr>
        </w:pPrChange>
      </w:pPr>
    </w:p>
    <w:p w14:paraId="179CC8FB" w14:textId="457CE85E" w:rsidR="00724127" w:rsidRPr="00E005CD" w:rsidDel="00CF510E" w:rsidRDefault="0072412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del w:id="1167" w:author="Miranda, Pedro" w:date="2020-07-22T08:18:00Z"/>
          <w:rFonts w:ascii="Calibri" w:hAnsi="Calibri" w:cs="Calibri"/>
          <w:color w:val="000000"/>
          <w:lang w:val="pt-BR"/>
          <w:rPrChange w:id="1168" w:author="Miranda, Pedro" w:date="2020-07-22T08:20:00Z">
            <w:rPr>
              <w:del w:id="1169" w:author="Miranda, Pedro" w:date="2020-07-22T08:18:00Z"/>
              <w:lang w:val="pt-BR"/>
            </w:rPr>
          </w:rPrChange>
        </w:rPr>
        <w:pPrChange w:id="1170" w:author="Miranda, Pedro" w:date="2020-07-22T08:21:00Z">
          <w:pPr>
            <w:pStyle w:val="ListParagraph"/>
            <w:numPr>
              <w:numId w:val="11"/>
            </w:numPr>
            <w:autoSpaceDE w:val="0"/>
            <w:autoSpaceDN w:val="0"/>
            <w:adjustRightInd w:val="0"/>
            <w:spacing w:before="120" w:after="120" w:line="240" w:lineRule="auto"/>
            <w:ind w:left="714" w:hanging="357"/>
            <w:contextualSpacing w:val="0"/>
          </w:pPr>
        </w:pPrChange>
      </w:pPr>
      <w:ins w:id="1171" w:author="de Araujo Rodrigues, Thales" w:date="2020-07-16T17:27:00Z">
        <w:r w:rsidRPr="00E005CD">
          <w:rPr>
            <w:rFonts w:ascii="Calibri" w:hAnsi="Calibri" w:cs="Calibri"/>
            <w:b/>
            <w:bCs/>
            <w:color w:val="000000"/>
            <w:lang w:val="pt-BR"/>
            <w:rPrChange w:id="1172" w:author="Miranda, Pedro" w:date="2020-07-22T08:20:00Z">
              <w:rPr>
                <w:b/>
                <w:bCs/>
                <w:lang w:val="pt-BR"/>
              </w:rPr>
            </w:rPrChange>
          </w:rPr>
          <w:t>Instituição iniciadora de transação de pagamento:</w:t>
        </w:r>
        <w:del w:id="1173" w:author="Miranda, Pedro" w:date="2020-07-18T11:02:00Z">
          <w:r w:rsidRPr="00E005CD" w:rsidDel="009E195F">
            <w:rPr>
              <w:rFonts w:ascii="Calibri" w:hAnsi="Calibri" w:cs="Calibri"/>
              <w:b/>
              <w:bCs/>
              <w:color w:val="000000"/>
              <w:lang w:val="pt-BR"/>
              <w:rPrChange w:id="1174" w:author="Miranda, Pedro" w:date="2020-07-22T08:20:00Z">
                <w:rPr>
                  <w:b/>
                  <w:bCs/>
                  <w:lang w:val="pt-BR"/>
                </w:rPr>
              </w:rPrChange>
            </w:rPr>
            <w:delText xml:space="preserve"> </w:delText>
          </w:r>
        </w:del>
        <w:r w:rsidRPr="00E005CD">
          <w:rPr>
            <w:rFonts w:ascii="Calibri" w:hAnsi="Calibri" w:cs="Calibri"/>
            <w:b/>
            <w:bCs/>
            <w:color w:val="000000"/>
            <w:lang w:val="pt-BR"/>
            <w:rPrChange w:id="1175" w:author="Miranda, Pedro" w:date="2020-07-22T08:20:00Z">
              <w:rPr>
                <w:b/>
                <w:bCs/>
                <w:lang w:val="pt-BR"/>
              </w:rPr>
            </w:rPrChange>
          </w:rPr>
          <w:t xml:space="preserve"> </w:t>
        </w:r>
        <w:r w:rsidRPr="00E005CD">
          <w:rPr>
            <w:rFonts w:ascii="Calibri" w:hAnsi="Calibri" w:cs="Calibri"/>
            <w:color w:val="000000"/>
            <w:lang w:val="pt-BR"/>
            <w:rPrChange w:id="1176" w:author="Miranda, Pedro" w:date="2020-07-22T08:20:00Z">
              <w:rPr>
                <w:lang w:val="pt-BR"/>
              </w:rPr>
            </w:rPrChange>
          </w:rPr>
          <w:t>instituição participante que presta serviço de iniciação de transação de pagamento sem deter em momento algum os fundos transferidos na prestação do serviço</w:t>
        </w:r>
      </w:ins>
    </w:p>
    <w:p w14:paraId="63EB26FA" w14:textId="77777777" w:rsidR="00CF510E" w:rsidRPr="002031E7" w:rsidRDefault="00CF510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120" w:after="120" w:line="240" w:lineRule="auto"/>
        <w:jc w:val="both"/>
        <w:rPr>
          <w:ins w:id="1177" w:author="Miranda, Pedro" w:date="2020-07-22T08:18:00Z"/>
          <w:lang w:val="pt-BR"/>
        </w:rPr>
        <w:pPrChange w:id="1178" w:author="Miranda, Pedro" w:date="2020-07-22T08:21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14:paraId="64CD0F24" w14:textId="1A53ACE5" w:rsidR="00611B39" w:rsidRPr="00CF510E" w:rsidRDefault="00611B39">
      <w:pPr>
        <w:autoSpaceDE w:val="0"/>
        <w:autoSpaceDN w:val="0"/>
        <w:adjustRightInd w:val="0"/>
        <w:spacing w:before="120" w:after="120" w:line="240" w:lineRule="auto"/>
        <w:ind w:firstLine="714"/>
        <w:jc w:val="both"/>
        <w:rPr>
          <w:ins w:id="1179" w:author="Miranda, Pedro" w:date="2020-07-18T11:02:00Z"/>
          <w:lang w:val="pt-PT"/>
        </w:rPr>
        <w:pPrChange w:id="1180" w:author="Miranda, Pedro" w:date="2020-07-22T08:21:00Z">
          <w:pPr/>
        </w:pPrChange>
      </w:pPr>
      <w:ins w:id="1181" w:author="Miranda, Pedro" w:date="2020-07-18T11:02:00Z">
        <w:r w:rsidRPr="00CF510E">
          <w:rPr>
            <w:lang w:val="pt-PT"/>
          </w:rPr>
          <w:t xml:space="preserve">Para controle de participantes, será criado um repositório de participantes, com as </w:t>
        </w:r>
      </w:ins>
      <w:ins w:id="1182" w:author="Miranda, Pedro" w:date="2020-07-18T11:03:00Z">
        <w:r w:rsidRPr="00CF510E">
          <w:rPr>
            <w:lang w:val="pt-PT"/>
          </w:rPr>
          <w:t>informações d</w:t>
        </w:r>
        <w:r w:rsidR="00A61AD6" w:rsidRPr="00CF510E">
          <w:rPr>
            <w:lang w:val="pt-PT"/>
          </w:rPr>
          <w:t>as instituições</w:t>
        </w:r>
        <w:r w:rsidRPr="00CF510E">
          <w:rPr>
            <w:lang w:val="pt-PT"/>
          </w:rPr>
          <w:t xml:space="preserve"> que operam no ecossistema. </w:t>
        </w:r>
      </w:ins>
    </w:p>
    <w:p w14:paraId="50F9B370" w14:textId="1B883B6F" w:rsidR="009C53CA" w:rsidRPr="00D77D61" w:rsidDel="00914EA6" w:rsidRDefault="009C53CA">
      <w:pPr>
        <w:pStyle w:val="Heading3"/>
        <w:rPr>
          <w:del w:id="1183" w:author="Miranda, Pedro" w:date="2020-07-18T11:03:00Z"/>
          <w:lang w:val="pt-PT"/>
          <w:rPrChange w:id="1184" w:author="Miranda, Pedro" w:date="2020-07-22T06:59:00Z">
            <w:rPr>
              <w:del w:id="1185" w:author="Miranda, Pedro" w:date="2020-07-18T11:03:00Z"/>
              <w:lang w:val="pt-PT"/>
            </w:rPr>
          </w:rPrChange>
        </w:rPr>
        <w:pPrChange w:id="1186" w:author="Miranda, Pedro" w:date="2020-07-22T06:59:00Z">
          <w:pPr/>
        </w:pPrChange>
      </w:pPr>
      <w:commentRangeStart w:id="1187"/>
      <w:ins w:id="1188" w:author="de Araujo Rodrigues, Thales" w:date="2020-07-16T18:18:00Z">
        <w:del w:id="1189" w:author="Miranda, Pedro" w:date="2020-07-18T10:59:00Z">
          <w:r w:rsidRPr="00D77D61" w:rsidDel="006C44F4">
            <w:rPr>
              <w:color w:val="auto"/>
              <w:lang w:val="pt-PT"/>
              <w:rPrChange w:id="1190" w:author="Miranda, Pedro" w:date="2020-07-22T06:59:00Z">
                <w:rPr>
                  <w:color w:val="4472C4"/>
                  <w:lang w:val="pt-PT"/>
                </w:rPr>
              </w:rPrChange>
            </w:rPr>
            <w:delText>Ainda sobre o ecossistema, o</w:delText>
          </w:r>
        </w:del>
      </w:ins>
      <w:ins w:id="1191" w:author="de Araujo Rodrigues, Thales" w:date="2020-07-16T18:17:00Z">
        <w:del w:id="1192" w:author="Miranda, Pedro" w:date="2020-07-18T10:59:00Z">
          <w:r w:rsidRPr="00D77D61" w:rsidDel="006C44F4">
            <w:rPr>
              <w:lang w:val="pt-PT"/>
              <w:rPrChange w:id="1193" w:author="Miranda, Pedro" w:date="2020-07-22T06:59:00Z">
                <w:rPr>
                  <w:lang w:val="pt-PT"/>
                </w:rPr>
              </w:rPrChange>
            </w:rPr>
            <w:delText xml:space="preserve"> </w:delText>
          </w:r>
          <w:r w:rsidRPr="00D77D61" w:rsidDel="006C44F4">
            <w:rPr>
              <w:i/>
              <w:iCs/>
              <w:lang w:val="pt-PT"/>
              <w:rPrChange w:id="1194" w:author="Miranda, Pedro" w:date="2020-07-22T06:59:00Z">
                <w:rPr>
                  <w:lang w:val="pt-PT"/>
                </w:rPr>
              </w:rPrChange>
            </w:rPr>
            <w:delText>Open Banking</w:delText>
          </w:r>
          <w:r w:rsidRPr="00D77D61" w:rsidDel="006C44F4">
            <w:rPr>
              <w:lang w:val="pt-PT"/>
              <w:rPrChange w:id="1195" w:author="Miranda, Pedro" w:date="2020-07-22T06:59:00Z">
                <w:rPr>
                  <w:lang w:val="pt-PT"/>
                </w:rPr>
              </w:rPrChange>
            </w:rPr>
            <w:delText xml:space="preserve"> permite que os “Provedores de Serviços de Pagamento e Serviços de Conta” (</w:delText>
          </w:r>
          <w:r w:rsidRPr="00D77D61" w:rsidDel="006C44F4">
            <w:rPr>
              <w:bCs/>
              <w:lang w:val="pt-BR"/>
              <w:rPrChange w:id="1196" w:author="Miranda, Pedro" w:date="2020-07-22T06:59:00Z">
                <w:rPr>
                  <w:b/>
                  <w:bCs/>
                </w:rPr>
              </w:rPrChange>
            </w:rPr>
            <w:delText xml:space="preserve">Instituição </w:delText>
          </w:r>
          <w:r w:rsidRPr="00D77D61" w:rsidDel="006C44F4">
            <w:rPr>
              <w:bCs/>
              <w:color w:val="auto"/>
              <w:lang w:val="pt-BR"/>
              <w:rPrChange w:id="1197" w:author="Miranda, Pedro" w:date="2020-07-22T06:59:00Z">
                <w:rPr>
                  <w:b/>
                  <w:bCs/>
                  <w:i/>
                  <w:iCs/>
                  <w:color w:val="4472C4"/>
                  <w:lang w:val="en-US"/>
                </w:rPr>
              </w:rPrChange>
            </w:rPr>
            <w:delText>T</w:delText>
          </w:r>
          <w:r w:rsidRPr="00D77D61" w:rsidDel="006C44F4">
            <w:rPr>
              <w:bCs/>
              <w:lang w:val="pt-BR"/>
              <w:rPrChange w:id="1198" w:author="Miranda, Pedro" w:date="2020-07-22T06:59:00Z">
                <w:rPr>
                  <w:b/>
                  <w:bCs/>
                </w:rPr>
              </w:rPrChange>
            </w:rPr>
            <w:delText xml:space="preserve">ransmissora de </w:delText>
          </w:r>
          <w:r w:rsidRPr="00D77D61" w:rsidDel="006C44F4">
            <w:rPr>
              <w:bCs/>
              <w:color w:val="auto"/>
              <w:lang w:val="pt-BR"/>
              <w:rPrChange w:id="1199" w:author="Miranda, Pedro" w:date="2020-07-22T06:59:00Z">
                <w:rPr>
                  <w:b/>
                  <w:bCs/>
                  <w:i/>
                  <w:iCs/>
                  <w:color w:val="4472C4"/>
                  <w:lang w:val="en-US"/>
                </w:rPr>
              </w:rPrChange>
            </w:rPr>
            <w:delText>D</w:delText>
          </w:r>
          <w:r w:rsidRPr="00D77D61" w:rsidDel="006C44F4">
            <w:rPr>
              <w:bCs/>
              <w:lang w:val="pt-BR"/>
              <w:rPrChange w:id="1200" w:author="Miranda, Pedro" w:date="2020-07-22T06:59:00Z">
                <w:rPr>
                  <w:b/>
                  <w:bCs/>
                </w:rPr>
              </w:rPrChange>
            </w:rPr>
            <w:delText>ados</w:delText>
          </w:r>
          <w:r w:rsidRPr="00D77D61" w:rsidDel="006C44F4">
            <w:rPr>
              <w:lang w:val="pt-PT"/>
              <w:rPrChange w:id="1201" w:author="Miranda, Pedro" w:date="2020-07-22T06:59:00Z">
                <w:rPr>
                  <w:lang w:val="pt-PT"/>
                </w:rPr>
              </w:rPrChange>
            </w:rPr>
            <w:delText xml:space="preserve">) incluam bancos e empresas, permitindo que seus clientes pessoais e de pequenas empresas compartilhem os dados de suas contas com segurança com a </w:delText>
          </w:r>
          <w:r w:rsidRPr="00D77D61" w:rsidDel="006C44F4">
            <w:rPr>
              <w:bCs/>
              <w:lang w:val="pt-PT"/>
              <w:rPrChange w:id="1202" w:author="Miranda, Pedro" w:date="2020-07-22T06:59:00Z">
                <w:rPr>
                  <w:b/>
                  <w:bCs/>
                  <w:lang w:val="pt-PT"/>
                </w:rPr>
              </w:rPrChange>
            </w:rPr>
            <w:delText>Instituição participante</w:delText>
          </w:r>
          <w:r w:rsidRPr="00D77D61" w:rsidDel="006C44F4">
            <w:rPr>
              <w:lang w:val="pt-PT"/>
              <w:rPrChange w:id="1203" w:author="Miranda, Pedro" w:date="2020-07-22T06:59:00Z">
                <w:rPr>
                  <w:lang w:val="pt-PT"/>
                </w:rPr>
              </w:rPrChange>
            </w:rPr>
            <w:delText>. Isso permite que esses terceiros forneçam aos clientes serviços relacionados às informações da conta como comparação de produtos ou início de pagamento ou confirmação de fundos.</w:delText>
          </w:r>
          <w:r w:rsidRPr="00D77D61" w:rsidDel="006C44F4">
            <w:rPr>
              <w:lang w:val="pt-PT"/>
              <w:rPrChange w:id="1204" w:author="Miranda, Pedro" w:date="2020-07-22T06:59:00Z">
                <w:rPr>
                  <w:lang w:val="pt-PT"/>
                </w:rPr>
              </w:rPrChange>
            </w:rPr>
            <w:br/>
          </w:r>
        </w:del>
        <w:del w:id="1205" w:author="Miranda, Pedro" w:date="2020-07-18T11:02:00Z">
          <w:r w:rsidRPr="00D77D61" w:rsidDel="008C24AC">
            <w:rPr>
              <w:lang w:val="pt-PT"/>
              <w:rPrChange w:id="1206" w:author="Miranda, Pedro" w:date="2020-07-22T06:59:00Z">
                <w:rPr>
                  <w:lang w:val="pt-PT"/>
                </w:rPr>
              </w:rPrChange>
            </w:rPr>
            <w:br/>
          </w:r>
        </w:del>
        <w:del w:id="1207" w:author="Miranda, Pedro" w:date="2020-07-18T11:03:00Z">
          <w:r w:rsidRPr="00D77D61" w:rsidDel="00611B39">
            <w:rPr>
              <w:lang w:val="pt-BR"/>
              <w:rPrChange w:id="1208" w:author="Miranda, Pedro" w:date="2020-07-22T06:59:00Z">
                <w:rPr/>
              </w:rPrChange>
            </w:rPr>
            <w:delText xml:space="preserve">Para facilitar isso, </w:delText>
          </w:r>
          <w:r w:rsidRPr="00D77D61" w:rsidDel="00611B39">
            <w:rPr>
              <w:color w:val="auto"/>
              <w:lang w:val="pt-BR"/>
              <w:rPrChange w:id="1209" w:author="Miranda, Pedro" w:date="2020-07-22T06:59:00Z">
                <w:rPr>
                  <w:i/>
                  <w:iCs/>
                  <w:color w:val="4472C4"/>
                  <w:lang w:val="en-US"/>
                </w:rPr>
              </w:rPrChange>
            </w:rPr>
            <w:delText>o Bacen</w:delText>
          </w:r>
          <w:r w:rsidRPr="00D77D61" w:rsidDel="00611B39">
            <w:rPr>
              <w:lang w:val="pt-BR"/>
              <w:rPrChange w:id="1210" w:author="Miranda, Pedro" w:date="2020-07-22T06:59:00Z">
                <w:rPr/>
              </w:rPrChange>
            </w:rPr>
            <w:delText xml:space="preserve"> mantém o Diretório de Participantes do Open Banking, que fornece uma "lista de permissões" de participantes que podem operar no ecossistema “</w:delText>
          </w:r>
          <w:r w:rsidRPr="00D77D61" w:rsidDel="00611B39">
            <w:rPr>
              <w:color w:val="auto"/>
              <w:lang w:val="pt-BR"/>
              <w:rPrChange w:id="1211" w:author="Miranda, Pedro" w:date="2020-07-22T06:59:00Z">
                <w:rPr>
                  <w:i/>
                  <w:iCs/>
                  <w:color w:val="4472C4"/>
                  <w:lang w:val="en-US"/>
                </w:rPr>
              </w:rPrChange>
            </w:rPr>
            <w:delText>Open Banking” dentro de três papéis (Compartilhamento de dados, Iniciação de pagamentos e Encaminhamento de operação de crédito).</w:delText>
          </w:r>
        </w:del>
      </w:ins>
    </w:p>
    <w:p w14:paraId="545CC566" w14:textId="5924DBAD" w:rsidR="00914EA6" w:rsidRPr="00D77D61" w:rsidDel="00D77D61" w:rsidRDefault="00914EA6">
      <w:pPr>
        <w:pStyle w:val="Heading3"/>
        <w:rPr>
          <w:ins w:id="1212" w:author="de Araujo Rodrigues, Thales" w:date="2020-07-20T14:34:00Z"/>
          <w:del w:id="1213" w:author="Miranda, Pedro" w:date="2020-07-22T06:59:00Z"/>
          <w:color w:val="auto"/>
          <w:lang w:val="pt-BR"/>
          <w:rPrChange w:id="1214" w:author="Miranda, Pedro" w:date="2020-07-22T06:59:00Z">
            <w:rPr>
              <w:ins w:id="1215" w:author="de Araujo Rodrigues, Thales" w:date="2020-07-20T14:34:00Z"/>
              <w:del w:id="1216" w:author="Miranda, Pedro" w:date="2020-07-22T06:59:00Z"/>
              <w:i/>
              <w:iCs/>
              <w:color w:val="4472C4"/>
              <w:sz w:val="24"/>
              <w:szCs w:val="24"/>
              <w:lang w:val="en-US"/>
            </w:rPr>
          </w:rPrChange>
        </w:rPr>
        <w:pPrChange w:id="1217" w:author="Miranda, Pedro" w:date="2020-07-22T06:59:00Z">
          <w:pPr>
            <w:pStyle w:val="ListParagraph"/>
            <w:numPr>
              <w:numId w:val="11"/>
            </w:numPr>
            <w:ind w:left="2148" w:hanging="360"/>
          </w:pPr>
        </w:pPrChange>
      </w:pPr>
    </w:p>
    <w:p w14:paraId="68DF20CE" w14:textId="0DD97ACB" w:rsidR="00724127" w:rsidRPr="00FA744C" w:rsidDel="00611B39" w:rsidRDefault="00724127">
      <w:pPr>
        <w:pStyle w:val="Heading3"/>
        <w:rPr>
          <w:ins w:id="1218" w:author="de Araujo Rodrigues, Thales" w:date="2020-07-16T17:30:00Z"/>
          <w:del w:id="1219" w:author="Miranda, Pedro" w:date="2020-07-18T11:03:00Z"/>
          <w:lang w:val="pt-BR"/>
        </w:rPr>
        <w:pPrChange w:id="1220" w:author="Miranda, Pedro" w:date="2020-07-22T06:59:00Z">
          <w:pPr>
            <w:jc w:val="both"/>
          </w:pPr>
        </w:pPrChange>
      </w:pPr>
    </w:p>
    <w:p w14:paraId="326EE04A" w14:textId="584E9D7B" w:rsidR="002F57BA" w:rsidRPr="00D77D61" w:rsidRDefault="002F57BA">
      <w:pPr>
        <w:pStyle w:val="Heading3"/>
        <w:rPr>
          <w:ins w:id="1221" w:author="de Araujo Rodrigues, Thales" w:date="2020-07-16T17:30:00Z"/>
          <w:bCs/>
          <w:lang w:val="pt-BR"/>
          <w:rPrChange w:id="1222" w:author="Miranda, Pedro" w:date="2020-07-22T06:59:00Z">
            <w:rPr>
              <w:ins w:id="1223" w:author="de Araujo Rodrigues, Thales" w:date="2020-07-16T17:30:00Z"/>
              <w:b/>
              <w:bCs/>
              <w:lang w:val="pt-BR"/>
            </w:rPr>
          </w:rPrChange>
        </w:rPr>
        <w:pPrChange w:id="1224" w:author="Miranda, Pedro" w:date="2020-07-22T06:59:00Z">
          <w:pPr/>
        </w:pPrChange>
      </w:pPr>
      <w:ins w:id="1225" w:author="de Araujo Rodrigues, Thales" w:date="2020-07-16T17:30:00Z">
        <w:del w:id="1226" w:author="Miranda, Pedro" w:date="2020-07-22T06:59:00Z">
          <w:r w:rsidRPr="00D77D61" w:rsidDel="00D77D61">
            <w:rPr>
              <w:bCs/>
              <w:lang w:val="pt-BR"/>
              <w:rPrChange w:id="1227" w:author="Miranda, Pedro" w:date="2020-07-22T06:59:00Z">
                <w:rPr>
                  <w:b/>
                  <w:bCs/>
                  <w:lang w:val="pt-BR"/>
                </w:rPr>
              </w:rPrChange>
            </w:rPr>
            <w:delText>Sobre a</w:delText>
          </w:r>
        </w:del>
      </w:ins>
      <w:bookmarkStart w:id="1228" w:name="_Toc46340373"/>
      <w:ins w:id="1229" w:author="Miranda, Pedro" w:date="2020-07-22T06:59:00Z">
        <w:r w:rsidR="00D77D61" w:rsidRPr="00D77D61">
          <w:rPr>
            <w:bCs/>
            <w:lang w:val="pt-BR"/>
            <w:rPrChange w:id="1230" w:author="Miranda, Pedro" w:date="2020-07-22T06:59:00Z">
              <w:rPr>
                <w:b/>
                <w:bCs/>
                <w:lang w:val="pt-BR"/>
              </w:rPr>
            </w:rPrChange>
          </w:rPr>
          <w:t>A</w:t>
        </w:r>
      </w:ins>
      <w:ins w:id="1231" w:author="de Araujo Rodrigues, Thales" w:date="2020-07-16T17:30:00Z">
        <w:r w:rsidRPr="00D77D61">
          <w:rPr>
            <w:bCs/>
            <w:lang w:val="pt-BR"/>
            <w:rPrChange w:id="1232" w:author="Miranda, Pedro" w:date="2020-07-22T06:59:00Z">
              <w:rPr>
                <w:b/>
                <w:bCs/>
                <w:lang w:val="pt-BR"/>
              </w:rPr>
            </w:rPrChange>
          </w:rPr>
          <w:t xml:space="preserve"> segurança dos dados</w:t>
        </w:r>
        <w:bookmarkEnd w:id="1228"/>
        <w:del w:id="1233" w:author="Miranda, Pedro" w:date="2020-07-22T06:59:00Z">
          <w:r w:rsidRPr="00D77D61" w:rsidDel="00D77D61">
            <w:rPr>
              <w:bCs/>
              <w:lang w:val="pt-BR"/>
              <w:rPrChange w:id="1234" w:author="Miranda, Pedro" w:date="2020-07-22T06:59:00Z">
                <w:rPr>
                  <w:b/>
                  <w:bCs/>
                  <w:lang w:val="pt-BR"/>
                </w:rPr>
              </w:rPrChange>
            </w:rPr>
            <w:delText xml:space="preserve"> do Sistema Financeiro Aberto.</w:delText>
          </w:r>
        </w:del>
      </w:ins>
      <w:commentRangeEnd w:id="1187"/>
      <w:del w:id="1235" w:author="Miranda, Pedro" w:date="2020-07-22T06:59:00Z">
        <w:r w:rsidR="004E4389" w:rsidRPr="00D77D61" w:rsidDel="00D77D61">
          <w:rPr>
            <w:rStyle w:val="CommentReference"/>
            <w:rPrChange w:id="1236" w:author="Miranda, Pedro" w:date="2020-07-22T06:59:00Z">
              <w:rPr>
                <w:rStyle w:val="CommentReference"/>
              </w:rPr>
            </w:rPrChange>
          </w:rPr>
          <w:commentReference w:id="1187"/>
        </w:r>
      </w:del>
    </w:p>
    <w:p w14:paraId="13EB1402" w14:textId="5AFC56D7" w:rsidR="0042004C" w:rsidDel="00D77D61" w:rsidRDefault="0042004C" w:rsidP="00D26387">
      <w:pPr>
        <w:jc w:val="both"/>
        <w:rPr>
          <w:del w:id="1237" w:author="Miranda, Pedro" w:date="2020-07-18T11:04:00Z"/>
          <w:lang w:val="pt-BR"/>
        </w:rPr>
      </w:pPr>
      <w:ins w:id="1238" w:author="de Araujo Rodrigues, Thales" w:date="2020-07-16T18:05:00Z">
        <w:del w:id="1239" w:author="Miranda, Pedro" w:date="2020-07-18T11:04:00Z">
          <w:r w:rsidDel="004E4389">
            <w:rPr>
              <w:lang w:val="pt-BR"/>
            </w:rPr>
            <w:delText>Para a implantação do</w:delText>
          </w:r>
        </w:del>
      </w:ins>
      <w:ins w:id="1240" w:author="de Araujo Rodrigues, Thales" w:date="2020-07-16T17:30:00Z">
        <w:del w:id="1241" w:author="Miranda, Pedro" w:date="2020-07-18T11:04:00Z">
          <w:r w:rsidR="00635413" w:rsidDel="004E4389">
            <w:rPr>
              <w:lang w:val="pt-BR"/>
            </w:rPr>
            <w:delText xml:space="preserve"> Sistema Financeiro Aberto </w:delText>
          </w:r>
        </w:del>
      </w:ins>
      <w:ins w:id="1242" w:author="de Araujo Rodrigues, Thales" w:date="2020-07-16T18:05:00Z">
        <w:del w:id="1243" w:author="Miranda, Pedro" w:date="2020-07-18T11:04:00Z">
          <w:r w:rsidDel="004E4389">
            <w:rPr>
              <w:lang w:val="pt-BR"/>
            </w:rPr>
            <w:delText xml:space="preserve">muita discussão técnica ocorreu para a definição de </w:delText>
          </w:r>
        </w:del>
      </w:ins>
      <w:ins w:id="1244" w:author="de Araujo Rodrigues, Thales" w:date="2020-07-16T18:06:00Z">
        <w:del w:id="1245" w:author="Miranda, Pedro" w:date="2020-07-18T11:04:00Z">
          <w:r w:rsidDel="004E4389">
            <w:rPr>
              <w:lang w:val="pt-BR"/>
            </w:rPr>
            <w:delText>criteriosos e modernos processos e técnicas de segurança.</w:delText>
          </w:r>
        </w:del>
      </w:ins>
    </w:p>
    <w:p w14:paraId="3BEFD180" w14:textId="3948B4C6" w:rsidR="00914EA6" w:rsidDel="007F1B5B" w:rsidRDefault="00914EA6" w:rsidP="00D26387">
      <w:pPr>
        <w:jc w:val="both"/>
        <w:rPr>
          <w:ins w:id="1246" w:author="de Araujo Rodrigues, Thales" w:date="2020-07-20T14:34:00Z"/>
          <w:del w:id="1247" w:author="Miranda, Pedro" w:date="2020-07-22T08:12:00Z"/>
          <w:lang w:val="pt-BR"/>
        </w:rPr>
      </w:pPr>
      <w:ins w:id="1248" w:author="de Araujo Rodrigues, Thales" w:date="2020-07-20T14:34:00Z">
        <w:r>
          <w:rPr>
            <w:lang w:val="pt-BR"/>
          </w:rPr>
          <w:t>&lt;Squad 3 – Complementar com as devidas informações&gt;</w:t>
        </w:r>
      </w:ins>
    </w:p>
    <w:p w14:paraId="3A55A36F" w14:textId="72A36D9F" w:rsidR="0042004C" w:rsidRPr="00D77D61" w:rsidDel="004E4389" w:rsidRDefault="0042004C">
      <w:pPr>
        <w:pStyle w:val="Heading3"/>
        <w:rPr>
          <w:del w:id="1249" w:author="Miranda, Pedro" w:date="2020-07-18T11:04:00Z"/>
          <w:lang w:val="pt-BR"/>
          <w:rPrChange w:id="1250" w:author="Miranda, Pedro" w:date="2020-07-22T07:00:00Z">
            <w:rPr>
              <w:del w:id="1251" w:author="Miranda, Pedro" w:date="2020-07-18T11:04:00Z"/>
              <w:lang w:val="pt-BR"/>
            </w:rPr>
          </w:rPrChange>
        </w:rPr>
        <w:pPrChange w:id="1252" w:author="Miranda, Pedro" w:date="2020-07-22T08:12:00Z">
          <w:pPr>
            <w:jc w:val="both"/>
          </w:pPr>
        </w:pPrChange>
      </w:pPr>
      <w:ins w:id="1253" w:author="de Araujo Rodrigues, Thales" w:date="2020-07-16T18:06:00Z">
        <w:del w:id="1254" w:author="Miranda, Pedro" w:date="2020-07-18T11:04:00Z">
          <w:r w:rsidRPr="00FA744C" w:rsidDel="004E4389">
            <w:rPr>
              <w:lang w:val="pt-BR"/>
            </w:rPr>
            <w:delText>Desde a</w:delText>
          </w:r>
        </w:del>
      </w:ins>
      <w:ins w:id="1255" w:author="de Araujo Rodrigues, Thales" w:date="2020-07-16T18:07:00Z">
        <w:del w:id="1256" w:author="Miranda, Pedro" w:date="2020-07-18T11:04:00Z">
          <w:r w:rsidRPr="00D77D61" w:rsidDel="004E4389">
            <w:rPr>
              <w:lang w:val="pt-BR"/>
              <w:rPrChange w:id="1257" w:author="Miranda, Pedro" w:date="2020-07-22T07:00:00Z">
                <w:rPr>
                  <w:lang w:val="pt-BR"/>
                </w:rPr>
              </w:rPrChange>
            </w:rPr>
            <w:delText>s questões de infraestrutura técnica quanto a</w:delText>
          </w:r>
        </w:del>
      </w:ins>
      <w:ins w:id="1258" w:author="de Araujo Rodrigues, Thales" w:date="2020-07-16T18:10:00Z">
        <w:del w:id="1259" w:author="Miranda, Pedro" w:date="2020-07-18T11:04:00Z">
          <w:r w:rsidRPr="00D77D61" w:rsidDel="004E4389">
            <w:rPr>
              <w:lang w:val="pt-BR"/>
              <w:rPrChange w:id="1260" w:author="Miranda, Pedro" w:date="2020-07-22T07:00:00Z">
                <w:rPr>
                  <w:lang w:val="pt-BR"/>
                </w:rPr>
              </w:rPrChange>
            </w:rPr>
            <w:delText>s</w:delText>
          </w:r>
        </w:del>
      </w:ins>
      <w:ins w:id="1261" w:author="de Araujo Rodrigues, Thales" w:date="2020-07-16T18:07:00Z">
        <w:del w:id="1262" w:author="Miranda, Pedro" w:date="2020-07-18T11:04:00Z">
          <w:r w:rsidRPr="00D77D61" w:rsidDel="004E4389">
            <w:rPr>
              <w:lang w:val="pt-BR"/>
              <w:rPrChange w:id="1263" w:author="Miranda, Pedro" w:date="2020-07-22T07:00:00Z">
                <w:rPr>
                  <w:lang w:val="pt-BR"/>
                </w:rPr>
              </w:rPrChange>
            </w:rPr>
            <w:delText xml:space="preserve"> questões processuais</w:delText>
          </w:r>
        </w:del>
      </w:ins>
      <w:ins w:id="1264" w:author="de Araujo Rodrigues, Thales" w:date="2020-07-16T18:10:00Z">
        <w:del w:id="1265" w:author="Miranda, Pedro" w:date="2020-07-18T11:04:00Z">
          <w:r w:rsidRPr="00D77D61" w:rsidDel="004E4389">
            <w:rPr>
              <w:lang w:val="pt-BR"/>
              <w:rPrChange w:id="1266" w:author="Miranda, Pedro" w:date="2020-07-22T07:00:00Z">
                <w:rPr>
                  <w:lang w:val="pt-BR"/>
                </w:rPr>
              </w:rPrChange>
            </w:rPr>
            <w:delText xml:space="preserve">, tais como a LGPD, </w:delText>
          </w:r>
        </w:del>
      </w:ins>
      <w:ins w:id="1267" w:author="de Araujo Rodrigues, Thales" w:date="2020-07-16T18:07:00Z">
        <w:del w:id="1268" w:author="Miranda, Pedro" w:date="2020-07-18T11:04:00Z">
          <w:r w:rsidRPr="00D77D61" w:rsidDel="004E4389">
            <w:rPr>
              <w:lang w:val="pt-BR"/>
              <w:rPrChange w:id="1269" w:author="Miranda, Pedro" w:date="2020-07-22T07:00:00Z">
                <w:rPr>
                  <w:lang w:val="pt-BR"/>
                </w:rPr>
              </w:rPrChange>
            </w:rPr>
            <w:delText xml:space="preserve"> foram levadas em conta para que os dados estejam seguros, não só pela garantia de quem estará </w:delText>
          </w:r>
        </w:del>
      </w:ins>
      <w:ins w:id="1270" w:author="de Araujo Rodrigues, Thales" w:date="2020-07-16T18:08:00Z">
        <w:del w:id="1271" w:author="Miranda, Pedro" w:date="2020-07-18T11:04:00Z">
          <w:r w:rsidRPr="00D77D61" w:rsidDel="004E4389">
            <w:rPr>
              <w:lang w:val="pt-BR"/>
              <w:rPrChange w:id="1272" w:author="Miranda, Pedro" w:date="2020-07-22T07:00:00Z">
                <w:rPr>
                  <w:lang w:val="pt-BR"/>
                </w:rPr>
              </w:rPrChange>
            </w:rPr>
            <w:delText>transmitindo</w:delText>
          </w:r>
        </w:del>
      </w:ins>
      <w:ins w:id="1273" w:author="de Araujo Rodrigues, Thales" w:date="2020-07-16T18:07:00Z">
        <w:del w:id="1274" w:author="Miranda, Pedro" w:date="2020-07-18T11:04:00Z">
          <w:r w:rsidRPr="00D77D61" w:rsidDel="004E4389">
            <w:rPr>
              <w:lang w:val="pt-BR"/>
              <w:rPrChange w:id="1275" w:author="Miranda, Pedro" w:date="2020-07-22T07:00:00Z">
                <w:rPr>
                  <w:lang w:val="pt-BR"/>
                </w:rPr>
              </w:rPrChange>
            </w:rPr>
            <w:delText xml:space="preserve"> e </w:delText>
          </w:r>
        </w:del>
      </w:ins>
      <w:ins w:id="1276" w:author="de Araujo Rodrigues, Thales" w:date="2020-07-16T18:08:00Z">
        <w:del w:id="1277" w:author="Miranda, Pedro" w:date="2020-07-18T11:04:00Z">
          <w:r w:rsidRPr="00D77D61" w:rsidDel="004E4389">
            <w:rPr>
              <w:lang w:val="pt-BR"/>
              <w:rPrChange w:id="1278" w:author="Miranda, Pedro" w:date="2020-07-22T07:00:00Z">
                <w:rPr>
                  <w:lang w:val="pt-BR"/>
                </w:rPr>
              </w:rPrChange>
            </w:rPr>
            <w:delText>recebendo</w:delText>
          </w:r>
        </w:del>
      </w:ins>
      <w:ins w:id="1279" w:author="de Araujo Rodrigues, Thales" w:date="2020-07-16T18:07:00Z">
        <w:del w:id="1280" w:author="Miranda, Pedro" w:date="2020-07-18T11:04:00Z">
          <w:r w:rsidRPr="00D77D61" w:rsidDel="004E4389">
            <w:rPr>
              <w:lang w:val="pt-BR"/>
              <w:rPrChange w:id="1281" w:author="Miranda, Pedro" w:date="2020-07-22T07:00:00Z">
                <w:rPr>
                  <w:lang w:val="pt-BR"/>
                </w:rPr>
              </w:rPrChange>
            </w:rPr>
            <w:delText xml:space="preserve"> os dados mas também </w:delText>
          </w:r>
        </w:del>
      </w:ins>
      <w:ins w:id="1282" w:author="de Araujo Rodrigues, Thales" w:date="2020-07-16T18:10:00Z">
        <w:del w:id="1283" w:author="Miranda, Pedro" w:date="2020-07-18T11:04:00Z">
          <w:r w:rsidRPr="00D77D61" w:rsidDel="004E4389">
            <w:rPr>
              <w:lang w:val="pt-BR"/>
              <w:rPrChange w:id="1284" w:author="Miranda, Pedro" w:date="2020-07-22T07:00:00Z">
                <w:rPr>
                  <w:lang w:val="pt-BR"/>
                </w:rPr>
              </w:rPrChange>
            </w:rPr>
            <w:delText>o</w:delText>
          </w:r>
        </w:del>
      </w:ins>
      <w:ins w:id="1285" w:author="de Araujo Rodrigues, Thales" w:date="2020-07-16T18:11:00Z">
        <w:del w:id="1286" w:author="Miranda, Pedro" w:date="2020-07-18T11:04:00Z">
          <w:r w:rsidRPr="00D77D61" w:rsidDel="004E4389">
            <w:rPr>
              <w:lang w:val="pt-BR"/>
              <w:rPrChange w:id="1287" w:author="Miranda, Pedro" w:date="2020-07-22T07:00:00Z">
                <w:rPr>
                  <w:lang w:val="pt-BR"/>
                </w:rPr>
              </w:rPrChange>
            </w:rPr>
            <w:delText>rientando a</w:delText>
          </w:r>
        </w:del>
      </w:ins>
      <w:ins w:id="1288" w:author="de Araujo Rodrigues, Thales" w:date="2020-07-16T18:09:00Z">
        <w:del w:id="1289" w:author="Miranda, Pedro" w:date="2020-07-18T11:04:00Z">
          <w:r w:rsidRPr="00D77D61" w:rsidDel="004E4389">
            <w:rPr>
              <w:lang w:val="pt-BR"/>
              <w:rPrChange w:id="1290" w:author="Miranda, Pedro" w:date="2020-07-22T07:00:00Z">
                <w:rPr>
                  <w:lang w:val="pt-BR"/>
                </w:rPr>
              </w:rPrChange>
            </w:rPr>
            <w:delText xml:space="preserve"> que todas as melhores práticas sejam seguidas, bem como recomendações adicionais para </w:delText>
          </w:r>
        </w:del>
      </w:ins>
      <w:ins w:id="1291" w:author="de Araujo Rodrigues, Thales" w:date="2020-07-16T18:11:00Z">
        <w:del w:id="1292" w:author="Miranda, Pedro" w:date="2020-07-18T11:04:00Z">
          <w:r w:rsidRPr="00D77D61" w:rsidDel="004E4389">
            <w:rPr>
              <w:lang w:val="pt-BR"/>
              <w:rPrChange w:id="1293" w:author="Miranda, Pedro" w:date="2020-07-22T07:00:00Z">
                <w:rPr>
                  <w:lang w:val="pt-BR"/>
                </w:rPr>
              </w:rPrChange>
            </w:rPr>
            <w:delText>assegurar a integridade</w:delText>
          </w:r>
        </w:del>
      </w:ins>
      <w:ins w:id="1294" w:author="de Araujo Rodrigues, Thales" w:date="2020-07-16T18:12:00Z">
        <w:del w:id="1295" w:author="Miranda, Pedro" w:date="2020-07-18T11:04:00Z">
          <w:r w:rsidRPr="00D77D61" w:rsidDel="004E4389">
            <w:rPr>
              <w:lang w:val="pt-BR"/>
              <w:rPrChange w:id="1296" w:author="Miranda, Pedro" w:date="2020-07-22T07:00:00Z">
                <w:rPr>
                  <w:lang w:val="pt-BR"/>
                </w:rPr>
              </w:rPrChange>
            </w:rPr>
            <w:delText xml:space="preserve">, probidade e </w:delText>
          </w:r>
        </w:del>
      </w:ins>
      <w:ins w:id="1297" w:author="de Araujo Rodrigues, Thales" w:date="2020-07-16T18:15:00Z">
        <w:del w:id="1298" w:author="Miranda, Pedro" w:date="2020-07-18T11:04:00Z">
          <w:r w:rsidR="007F0556" w:rsidRPr="00D77D61" w:rsidDel="004E4389">
            <w:rPr>
              <w:lang w:val="pt-BR"/>
              <w:rPrChange w:id="1299" w:author="Miranda, Pedro" w:date="2020-07-22T07:00:00Z">
                <w:rPr>
                  <w:lang w:val="pt-BR"/>
                </w:rPr>
              </w:rPrChange>
            </w:rPr>
            <w:delText xml:space="preserve">o consumo </w:delText>
          </w:r>
        </w:del>
      </w:ins>
      <w:ins w:id="1300" w:author="de Araujo Rodrigues, Thales" w:date="2020-07-16T18:16:00Z">
        <w:del w:id="1301" w:author="Miranda, Pedro" w:date="2020-07-18T11:04:00Z">
          <w:r w:rsidR="007F0556" w:rsidRPr="00D77D61" w:rsidDel="004E4389">
            <w:rPr>
              <w:lang w:val="pt-BR"/>
              <w:rPrChange w:id="1302" w:author="Miranda, Pedro" w:date="2020-07-22T07:00:00Z">
                <w:rPr>
                  <w:lang w:val="pt-BR"/>
                </w:rPr>
              </w:rPrChange>
            </w:rPr>
            <w:delText>de acordo com o que foi acordado com o consumidor.</w:delText>
          </w:r>
        </w:del>
      </w:ins>
    </w:p>
    <w:p w14:paraId="0194B7D7" w14:textId="1457ECD9" w:rsidR="00BB04D0" w:rsidRPr="00D77D61" w:rsidDel="004E4389" w:rsidRDefault="00BB04D0">
      <w:pPr>
        <w:pStyle w:val="Heading3"/>
        <w:rPr>
          <w:del w:id="1303" w:author="Miranda, Pedro" w:date="2020-07-18T11:04:00Z"/>
          <w:lang w:val="pt-BR"/>
          <w:rPrChange w:id="1304" w:author="Miranda, Pedro" w:date="2020-07-22T07:00:00Z">
            <w:rPr>
              <w:del w:id="1305" w:author="Miranda, Pedro" w:date="2020-07-18T11:04:00Z"/>
              <w:b/>
              <w:lang w:val="pt-BR"/>
            </w:rPr>
          </w:rPrChange>
        </w:rPr>
        <w:pPrChange w:id="1306" w:author="Miranda, Pedro" w:date="2020-07-22T08:12:00Z">
          <w:pPr/>
        </w:pPrChange>
      </w:pPr>
      <w:del w:id="1307" w:author="de Araujo Rodrigues, Thales" w:date="2020-07-17T14:48:00Z">
        <w:r w:rsidRPr="00D77D61" w:rsidDel="00430558">
          <w:rPr>
            <w:lang w:val="pt-BR"/>
            <w:rPrChange w:id="1308" w:author="Miranda, Pedro" w:date="2020-07-22T07:00:00Z">
              <w:rPr>
                <w:b/>
                <w:lang w:val="pt-BR"/>
              </w:rPr>
            </w:rPrChange>
          </w:rPr>
          <w:br w:type="page"/>
        </w:r>
      </w:del>
    </w:p>
    <w:p w14:paraId="415D5BDE" w14:textId="765A1F76" w:rsidR="006B5CD7" w:rsidRPr="00D77D61" w:rsidDel="007F1B5B" w:rsidRDefault="006B5CD7">
      <w:pPr>
        <w:pStyle w:val="Heading3"/>
        <w:rPr>
          <w:del w:id="1309" w:author="Miranda, Pedro" w:date="2020-07-22T08:12:00Z"/>
          <w:lang w:val="pt-BR"/>
          <w:rPrChange w:id="1310" w:author="Miranda, Pedro" w:date="2020-07-22T07:00:00Z">
            <w:rPr>
              <w:del w:id="1311" w:author="Miranda, Pedro" w:date="2020-07-22T08:12:00Z"/>
              <w:b/>
              <w:lang w:val="pt-BR"/>
            </w:rPr>
          </w:rPrChange>
        </w:rPr>
        <w:pPrChange w:id="1312" w:author="Miranda, Pedro" w:date="2020-07-22T08:12:00Z">
          <w:pPr/>
        </w:pPrChange>
      </w:pPr>
      <w:del w:id="1313" w:author="Miranda, Pedro" w:date="2020-07-22T07:00:00Z">
        <w:r w:rsidRPr="00D77D61" w:rsidDel="00D77D61">
          <w:rPr>
            <w:lang w:val="pt-BR"/>
            <w:rPrChange w:id="1314" w:author="Miranda, Pedro" w:date="2020-07-22T07:00:00Z">
              <w:rPr>
                <w:b/>
                <w:lang w:val="pt-BR"/>
              </w:rPr>
            </w:rPrChange>
          </w:rPr>
          <w:delText>PRINCÍPIOS</w:delText>
        </w:r>
        <w:r w:rsidR="00C21F42" w:rsidRPr="00D77D61" w:rsidDel="00D77D61">
          <w:rPr>
            <w:lang w:val="pt-BR"/>
            <w:rPrChange w:id="1315" w:author="Miranda, Pedro" w:date="2020-07-22T07:00:00Z">
              <w:rPr>
                <w:b/>
                <w:lang w:val="pt-BR"/>
              </w:rPr>
            </w:rPrChange>
          </w:rPr>
          <w:delText xml:space="preserve"> DO OPEN BANKING</w:delText>
        </w:r>
      </w:del>
      <w:del w:id="1316" w:author="Miranda, Pedro" w:date="2020-07-22T08:12:00Z">
        <w:r w:rsidR="00C21F42" w:rsidRPr="00D77D61" w:rsidDel="007F1B5B">
          <w:rPr>
            <w:lang w:val="pt-BR"/>
            <w:rPrChange w:id="1317" w:author="Miranda, Pedro" w:date="2020-07-22T07:00:00Z">
              <w:rPr>
                <w:b/>
                <w:lang w:val="pt-BR"/>
              </w:rPr>
            </w:rPrChange>
          </w:rPr>
          <w:delText xml:space="preserve"> </w:delText>
        </w:r>
      </w:del>
      <w:del w:id="1318" w:author="Miranda, Pedro" w:date="2020-07-22T07:00:00Z">
        <w:r w:rsidR="00C21F42" w:rsidRPr="00D77D61" w:rsidDel="00D77D61">
          <w:rPr>
            <w:lang w:val="pt-BR"/>
            <w:rPrChange w:id="1319" w:author="Miranda, Pedro" w:date="2020-07-22T07:00:00Z">
              <w:rPr>
                <w:b/>
                <w:lang w:val="pt-BR"/>
              </w:rPr>
            </w:rPrChange>
          </w:rPr>
          <w:delText>BRASIL</w:delText>
        </w:r>
      </w:del>
    </w:p>
    <w:p w14:paraId="359A264C" w14:textId="1AC8C339" w:rsidR="006B5CD7" w:rsidRPr="00120B8C" w:rsidDel="007F1B5B" w:rsidRDefault="006B5CD7">
      <w:pPr>
        <w:rPr>
          <w:del w:id="1320" w:author="Miranda, Pedro" w:date="2020-07-22T08:12:00Z"/>
          <w:lang w:val="pt-BR"/>
        </w:rPr>
      </w:pPr>
      <w:del w:id="1321" w:author="Miranda, Pedro" w:date="2020-07-22T08:12:00Z">
        <w:r w:rsidRPr="00120B8C" w:rsidDel="007F1B5B">
          <w:rPr>
            <w:lang w:val="pt-BR"/>
          </w:rPr>
          <w:delText>São princípios que nortearam a definição para o Sistema Financeiro Aberto no Brasil</w:delText>
        </w:r>
      </w:del>
    </w:p>
    <w:p w14:paraId="75BBFDF5" w14:textId="2BF219A6" w:rsidR="00853129" w:rsidRPr="00B3752C" w:rsidDel="007F1B5B" w:rsidRDefault="00853129">
      <w:pPr>
        <w:pStyle w:val="Default"/>
        <w:spacing w:before="120"/>
        <w:rPr>
          <w:del w:id="1322" w:author="Miranda, Pedro" w:date="2020-07-22T08:12:00Z"/>
          <w:sz w:val="22"/>
          <w:szCs w:val="22"/>
          <w:lang w:val="pt-BR"/>
          <w:rPrChange w:id="1323" w:author="Miranda, Pedro" w:date="2020-06-25T07:21:00Z">
            <w:rPr>
              <w:del w:id="1324" w:author="Miranda, Pedro" w:date="2020-07-22T08:12:00Z"/>
              <w:sz w:val="23"/>
              <w:szCs w:val="23"/>
              <w:lang w:val="pt-BR"/>
            </w:rPr>
          </w:rPrChange>
        </w:rPr>
        <w:pPrChange w:id="1325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26" w:author="Miranda, Pedro" w:date="2020-07-22T07:00:00Z">
        <w:r w:rsidRPr="00B3752C" w:rsidDel="009B2C46">
          <w:rPr>
            <w:sz w:val="22"/>
            <w:szCs w:val="22"/>
            <w:lang w:val="pt-BR"/>
            <w:rPrChange w:id="1327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t</w:delText>
        </w:r>
      </w:del>
      <w:del w:id="1328" w:author="Miranda, Pedro" w:date="2020-07-22T08:12:00Z">
        <w:r w:rsidRPr="00B3752C" w:rsidDel="007F1B5B">
          <w:rPr>
            <w:sz w:val="22"/>
            <w:szCs w:val="22"/>
            <w:lang w:val="pt-BR"/>
            <w:rPrChange w:id="1329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ransparência</w:delText>
        </w:r>
      </w:del>
      <w:del w:id="1330" w:author="Miranda, Pedro" w:date="2020-07-22T07:00:00Z">
        <w:r w:rsidRPr="00B3752C" w:rsidDel="009B2C46">
          <w:rPr>
            <w:sz w:val="22"/>
            <w:szCs w:val="22"/>
            <w:lang w:val="pt-BR"/>
            <w:rPrChange w:id="1331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480AA3BA" w14:textId="6AEB4441" w:rsidR="00853129" w:rsidRPr="00B3752C" w:rsidDel="007F1B5B" w:rsidRDefault="00853129">
      <w:pPr>
        <w:pStyle w:val="Default"/>
        <w:spacing w:before="120"/>
        <w:rPr>
          <w:del w:id="1332" w:author="Miranda, Pedro" w:date="2020-07-22T08:12:00Z"/>
          <w:sz w:val="22"/>
          <w:szCs w:val="22"/>
          <w:lang w:val="pt-BR"/>
          <w:rPrChange w:id="1333" w:author="Miranda, Pedro" w:date="2020-06-25T07:21:00Z">
            <w:rPr>
              <w:del w:id="1334" w:author="Miranda, Pedro" w:date="2020-07-22T08:12:00Z"/>
              <w:sz w:val="23"/>
              <w:szCs w:val="23"/>
              <w:lang w:val="pt-BR"/>
            </w:rPr>
          </w:rPrChange>
        </w:rPr>
        <w:pPrChange w:id="1335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36" w:author="Miranda, Pedro" w:date="2020-07-22T07:00:00Z">
        <w:r w:rsidRPr="00B3752C" w:rsidDel="009B2C46">
          <w:rPr>
            <w:sz w:val="22"/>
            <w:szCs w:val="22"/>
            <w:lang w:val="pt-BR"/>
            <w:rPrChange w:id="1337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s</w:delText>
        </w:r>
      </w:del>
      <w:del w:id="1338" w:author="Miranda, Pedro" w:date="2020-07-22T08:12:00Z">
        <w:r w:rsidRPr="00B3752C" w:rsidDel="007F1B5B">
          <w:rPr>
            <w:sz w:val="22"/>
            <w:szCs w:val="22"/>
            <w:lang w:val="pt-BR"/>
            <w:rPrChange w:id="1339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egurança e privacidade de dados e de informações sobre serviços compartilhados no âmbito desta Resolução Conjunta</w:delText>
        </w:r>
      </w:del>
      <w:del w:id="1340" w:author="Miranda, Pedro" w:date="2020-07-22T07:00:00Z">
        <w:r w:rsidRPr="00B3752C" w:rsidDel="009B2C46">
          <w:rPr>
            <w:sz w:val="22"/>
            <w:szCs w:val="22"/>
            <w:lang w:val="pt-BR"/>
            <w:rPrChange w:id="1341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5B37FCFF" w14:textId="6D9E63BB" w:rsidR="00853129" w:rsidRPr="00B3752C" w:rsidDel="007F1B5B" w:rsidRDefault="00853129">
      <w:pPr>
        <w:pStyle w:val="Default"/>
        <w:spacing w:before="120"/>
        <w:rPr>
          <w:del w:id="1342" w:author="Miranda, Pedro" w:date="2020-07-22T08:12:00Z"/>
          <w:sz w:val="22"/>
          <w:szCs w:val="22"/>
          <w:lang w:val="pt-BR"/>
          <w:rPrChange w:id="1343" w:author="Miranda, Pedro" w:date="2020-06-25T07:21:00Z">
            <w:rPr>
              <w:del w:id="1344" w:author="Miranda, Pedro" w:date="2020-07-22T08:12:00Z"/>
              <w:sz w:val="23"/>
              <w:szCs w:val="23"/>
              <w:lang w:val="pt-BR"/>
            </w:rPr>
          </w:rPrChange>
        </w:rPr>
        <w:pPrChange w:id="1345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46" w:author="Miranda, Pedro" w:date="2020-07-22T07:00:00Z">
        <w:r w:rsidRPr="00B3752C" w:rsidDel="009B2C46">
          <w:rPr>
            <w:sz w:val="22"/>
            <w:szCs w:val="22"/>
            <w:lang w:val="pt-BR"/>
            <w:rPrChange w:id="1347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q</w:delText>
        </w:r>
      </w:del>
      <w:del w:id="1348" w:author="Miranda, Pedro" w:date="2020-07-22T08:12:00Z">
        <w:r w:rsidRPr="00B3752C" w:rsidDel="007F1B5B">
          <w:rPr>
            <w:sz w:val="22"/>
            <w:szCs w:val="22"/>
            <w:lang w:val="pt-BR"/>
            <w:rPrChange w:id="1349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ualidade dos dados</w:delText>
        </w:r>
      </w:del>
      <w:del w:id="1350" w:author="Miranda, Pedro" w:date="2020-07-22T07:01:00Z">
        <w:r w:rsidRPr="00B3752C" w:rsidDel="009B2C46">
          <w:rPr>
            <w:sz w:val="22"/>
            <w:szCs w:val="22"/>
            <w:lang w:val="pt-BR"/>
            <w:rPrChange w:id="1351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0DF1A818" w14:textId="6754C7CC" w:rsidR="00853129" w:rsidRPr="00B3752C" w:rsidDel="007F1B5B" w:rsidRDefault="00853129">
      <w:pPr>
        <w:pStyle w:val="Default"/>
        <w:spacing w:before="120"/>
        <w:rPr>
          <w:del w:id="1352" w:author="Miranda, Pedro" w:date="2020-07-22T08:12:00Z"/>
          <w:sz w:val="22"/>
          <w:szCs w:val="22"/>
          <w:lang w:val="pt-BR"/>
          <w:rPrChange w:id="1353" w:author="Miranda, Pedro" w:date="2020-06-25T07:21:00Z">
            <w:rPr>
              <w:del w:id="1354" w:author="Miranda, Pedro" w:date="2020-07-22T08:12:00Z"/>
              <w:sz w:val="23"/>
              <w:szCs w:val="23"/>
              <w:lang w:val="pt-BR"/>
            </w:rPr>
          </w:rPrChange>
        </w:rPr>
        <w:pPrChange w:id="1355" w:author="Miranda, Pedro" w:date="2020-07-22T08:12:00Z">
          <w:pPr>
            <w:pStyle w:val="Default"/>
            <w:numPr>
              <w:numId w:val="5"/>
            </w:numPr>
            <w:spacing w:before="120"/>
            <w:ind w:left="714" w:hanging="357"/>
          </w:pPr>
        </w:pPrChange>
      </w:pPr>
      <w:del w:id="1356" w:author="Miranda, Pedro" w:date="2020-07-22T07:00:00Z">
        <w:r w:rsidRPr="00B3752C" w:rsidDel="009B2C46">
          <w:rPr>
            <w:sz w:val="22"/>
            <w:szCs w:val="22"/>
            <w:lang w:val="pt-BR"/>
            <w:rPrChange w:id="1357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t</w:delText>
        </w:r>
      </w:del>
      <w:del w:id="1358" w:author="Miranda, Pedro" w:date="2020-07-22T08:12:00Z">
        <w:r w:rsidRPr="00B3752C" w:rsidDel="007F1B5B">
          <w:rPr>
            <w:sz w:val="22"/>
            <w:szCs w:val="22"/>
            <w:lang w:val="pt-BR"/>
            <w:rPrChange w:id="1359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>ratamento não discriminatório</w:delText>
        </w:r>
      </w:del>
      <w:del w:id="1360" w:author="Miranda, Pedro" w:date="2020-07-22T07:01:00Z">
        <w:r w:rsidRPr="00B3752C" w:rsidDel="009B2C46">
          <w:rPr>
            <w:sz w:val="22"/>
            <w:szCs w:val="22"/>
            <w:lang w:val="pt-BR"/>
            <w:rPrChange w:id="1361" w:author="Miranda, Pedro" w:date="2020-06-25T07:21:00Z">
              <w:rPr>
                <w:sz w:val="23"/>
                <w:szCs w:val="23"/>
                <w:lang w:val="pt-BR"/>
              </w:rPr>
            </w:rPrChange>
          </w:rPr>
          <w:delText xml:space="preserve">; </w:delText>
        </w:r>
      </w:del>
    </w:p>
    <w:p w14:paraId="0ACA51F3" w14:textId="70F536DC" w:rsidR="00853129" w:rsidRPr="002639A9" w:rsidDel="009B2C46" w:rsidRDefault="00853129">
      <w:pPr>
        <w:pStyle w:val="Default"/>
        <w:spacing w:before="120"/>
        <w:rPr>
          <w:del w:id="1362" w:author="Miranda, Pedro" w:date="2020-07-22T07:01:00Z"/>
          <w:sz w:val="22"/>
          <w:szCs w:val="22"/>
          <w:lang w:val="pt-BR"/>
          <w:rPrChange w:id="1363" w:author="Miranda, Pedro" w:date="2020-07-22T08:14:00Z">
            <w:rPr>
              <w:del w:id="1364" w:author="Miranda, Pedro" w:date="2020-07-22T07:01:00Z"/>
              <w:sz w:val="22"/>
              <w:szCs w:val="22"/>
            </w:rPr>
          </w:rPrChange>
        </w:rPr>
        <w:pPrChange w:id="1365" w:author="Miranda, Pedro" w:date="2020-07-22T08:12:00Z">
          <w:pPr>
            <w:pStyle w:val="Default"/>
            <w:numPr>
              <w:numId w:val="24"/>
            </w:numPr>
            <w:spacing w:before="120"/>
            <w:ind w:left="1080" w:hanging="360"/>
          </w:pPr>
        </w:pPrChange>
      </w:pPr>
      <w:del w:id="1366" w:author="Miranda, Pedro" w:date="2020-07-22T07:01:00Z">
        <w:r w:rsidRPr="002639A9" w:rsidDel="009B2C46">
          <w:rPr>
            <w:sz w:val="22"/>
            <w:szCs w:val="22"/>
            <w:lang w:val="pt-BR"/>
            <w:rPrChange w:id="1367" w:author="Miranda, Pedro" w:date="2020-07-22T08:14:00Z">
              <w:rPr>
                <w:sz w:val="23"/>
                <w:szCs w:val="23"/>
              </w:rPr>
            </w:rPrChange>
          </w:rPr>
          <w:delText>r</w:delText>
        </w:r>
      </w:del>
      <w:del w:id="1368" w:author="Miranda, Pedro" w:date="2020-07-22T08:12:00Z">
        <w:r w:rsidRPr="002639A9" w:rsidDel="007F1B5B">
          <w:rPr>
            <w:sz w:val="22"/>
            <w:szCs w:val="22"/>
            <w:lang w:val="pt-BR"/>
            <w:rPrChange w:id="1369" w:author="Miranda, Pedro" w:date="2020-07-22T08:14:00Z">
              <w:rPr>
                <w:sz w:val="23"/>
                <w:szCs w:val="23"/>
              </w:rPr>
            </w:rPrChange>
          </w:rPr>
          <w:delText>eciprocidade</w:delText>
        </w:r>
      </w:del>
      <w:del w:id="1370" w:author="Miranda, Pedro" w:date="2020-07-22T07:01:00Z">
        <w:r w:rsidRPr="002639A9" w:rsidDel="009B2C46">
          <w:rPr>
            <w:sz w:val="22"/>
            <w:szCs w:val="22"/>
            <w:lang w:val="pt-BR"/>
            <w:rPrChange w:id="1371" w:author="Miranda, Pedro" w:date="2020-07-22T08:14:00Z">
              <w:rPr>
                <w:sz w:val="23"/>
                <w:szCs w:val="23"/>
              </w:rPr>
            </w:rPrChange>
          </w:rPr>
          <w:delText>; e</w:delText>
        </w:r>
      </w:del>
      <w:del w:id="1372" w:author="Miranda, Pedro" w:date="2020-07-22T08:12:00Z">
        <w:r w:rsidRPr="002639A9" w:rsidDel="007F1B5B">
          <w:rPr>
            <w:sz w:val="22"/>
            <w:szCs w:val="22"/>
            <w:lang w:val="pt-BR"/>
            <w:rPrChange w:id="1373" w:author="Miranda, Pedro" w:date="2020-07-22T08:14:00Z">
              <w:rPr>
                <w:sz w:val="23"/>
                <w:szCs w:val="23"/>
              </w:rPr>
            </w:rPrChange>
          </w:rPr>
          <w:delText xml:space="preserve"> </w:delText>
        </w:r>
      </w:del>
    </w:p>
    <w:p w14:paraId="0EB697B8" w14:textId="50FCFB2B" w:rsidR="006B5CD7" w:rsidRPr="009B2C46" w:rsidDel="00914F26" w:rsidRDefault="00853129">
      <w:pPr>
        <w:pStyle w:val="Default"/>
        <w:spacing w:before="120"/>
        <w:rPr>
          <w:del w:id="1374" w:author="Miranda, Pedro" w:date="2020-07-18T11:05:00Z"/>
          <w:lang w:val="pt-BR"/>
          <w:rPrChange w:id="1375" w:author="Miranda, Pedro" w:date="2020-07-22T07:01:00Z">
            <w:rPr>
              <w:del w:id="1376" w:author="Miranda, Pedro" w:date="2020-07-18T11:05:00Z"/>
            </w:rPr>
          </w:rPrChange>
        </w:rPr>
        <w:pPrChange w:id="1377" w:author="Miranda, Pedro" w:date="2020-07-22T08:12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  <w:del w:id="1378" w:author="Miranda, Pedro" w:date="2020-07-22T07:01:00Z">
        <w:r w:rsidRPr="002639A9" w:rsidDel="009B2C46">
          <w:rPr>
            <w:sz w:val="22"/>
            <w:szCs w:val="22"/>
            <w:lang w:val="pt-BR"/>
            <w:rPrChange w:id="1379" w:author="Miranda, Pedro" w:date="2020-07-22T08:14:00Z">
              <w:rPr>
                <w:sz w:val="23"/>
                <w:szCs w:val="23"/>
              </w:rPr>
            </w:rPrChange>
          </w:rPr>
          <w:delText>i</w:delText>
        </w:r>
      </w:del>
      <w:del w:id="1380" w:author="Miranda, Pedro" w:date="2020-07-22T08:12:00Z">
        <w:r w:rsidRPr="002639A9" w:rsidDel="007F1B5B">
          <w:rPr>
            <w:sz w:val="22"/>
            <w:szCs w:val="22"/>
            <w:lang w:val="pt-BR"/>
            <w:rPrChange w:id="1381" w:author="Miranda, Pedro" w:date="2020-07-22T08:14:00Z">
              <w:rPr>
                <w:sz w:val="23"/>
                <w:szCs w:val="23"/>
              </w:rPr>
            </w:rPrChange>
          </w:rPr>
          <w:delText>nteroperabilidade.</w:delText>
        </w:r>
      </w:del>
    </w:p>
    <w:p w14:paraId="0234F798" w14:textId="77777777" w:rsidR="00914F26" w:rsidRPr="008156CF" w:rsidRDefault="00914F26">
      <w:pPr>
        <w:jc w:val="both"/>
        <w:rPr>
          <w:ins w:id="1382" w:author="Miranda, Pedro" w:date="2020-07-18T11:05:00Z"/>
          <w:lang w:val="pt-BR"/>
          <w:rPrChange w:id="1383" w:author="de Araujo Rodrigues, Thales [2]" w:date="2020-06-25T17:27:00Z">
            <w:rPr>
              <w:ins w:id="1384" w:author="Miranda, Pedro" w:date="2020-07-18T11:05:00Z"/>
            </w:rPr>
          </w:rPrChange>
        </w:rPr>
        <w:pPrChange w:id="1385" w:author="Miranda, Pedro" w:date="2020-07-22T08:12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</w:p>
    <w:p w14:paraId="4AB37707" w14:textId="54A4EAB8" w:rsidR="008156CF" w:rsidRPr="00914F26" w:rsidRDefault="008156CF">
      <w:pPr>
        <w:pStyle w:val="ListParagraph"/>
        <w:spacing w:before="120"/>
        <w:ind w:left="714"/>
        <w:rPr>
          <w:ins w:id="1386" w:author="de Araujo Rodrigues, Thales [2]" w:date="2020-06-25T17:27:00Z"/>
          <w:lang w:val="pt-BR"/>
        </w:rPr>
        <w:pPrChange w:id="1387" w:author="de Araujo Rodrigues, Thales" w:date="2020-07-20T14:34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</w:p>
    <w:p w14:paraId="55CD7427" w14:textId="3862900C" w:rsidR="008156CF" w:rsidDel="00D32197" w:rsidRDefault="008156CF">
      <w:pPr>
        <w:pStyle w:val="Heading1"/>
        <w:rPr>
          <w:ins w:id="1388" w:author="de Araujo Rodrigues, Thales [2]" w:date="2020-06-25T17:27:00Z"/>
          <w:del w:id="1389" w:author="Miranda, Pedro" w:date="2020-07-22T07:02:00Z"/>
          <w:lang w:val="pt-BR"/>
        </w:rPr>
        <w:pPrChange w:id="1390" w:author="Miranda, Pedro" w:date="2020-07-22T07:02:00Z">
          <w:pPr/>
        </w:pPrChange>
      </w:pPr>
      <w:ins w:id="1391" w:author="de Araujo Rodrigues, Thales [2]" w:date="2020-06-25T17:27:00Z">
        <w:del w:id="1392" w:author="Miranda, Pedro" w:date="2020-07-22T07:02:00Z">
          <w:r w:rsidDel="00D32197">
            <w:rPr>
              <w:lang w:val="pt-BR"/>
            </w:rPr>
            <w:br w:type="page"/>
          </w:r>
        </w:del>
      </w:ins>
    </w:p>
    <w:p w14:paraId="595D1954" w14:textId="76AA73EE" w:rsidR="00430558" w:rsidRPr="00FA744C" w:rsidRDefault="00430558">
      <w:pPr>
        <w:pStyle w:val="Heading1"/>
        <w:rPr>
          <w:ins w:id="1393" w:author="de Araujo Rodrigues, Thales" w:date="2020-07-17T14:48:00Z"/>
          <w:rFonts w:eastAsia="Times New Roman"/>
          <w:lang w:val="pt-BR"/>
        </w:rPr>
        <w:pPrChange w:id="1394" w:author="Miranda, Pedro" w:date="2020-07-22T07:02:00Z">
          <w:pPr>
            <w:spacing w:after="0" w:line="240" w:lineRule="auto"/>
          </w:pPr>
        </w:pPrChange>
      </w:pPr>
      <w:bookmarkStart w:id="1395" w:name="_Toc46340374"/>
      <w:ins w:id="1396" w:author="de Araujo Rodrigues, Thales" w:date="2020-07-17T14:48:00Z">
        <w:r w:rsidRPr="00F46144">
          <w:rPr>
            <w:rFonts w:eastAsia="Times New Roman"/>
            <w:lang w:val="pt-BR"/>
            <w:rPrChange w:id="1397" w:author="de Araujo Rodrigues, Thales" w:date="2020-07-20T14:35:00Z">
              <w:rPr>
                <w:rFonts w:eastAsia="Times New Roman"/>
                <w:u w:val="single"/>
                <w:lang w:val="pt-BR"/>
              </w:rPr>
            </w:rPrChange>
          </w:rPr>
          <w:t xml:space="preserve">DISPONIBILIDADE E </w:t>
        </w:r>
        <w:del w:id="1398" w:author="Castro Fabregas, Jordi" w:date="2020-07-21T17:44:00Z">
          <w:r w:rsidRPr="00F46144" w:rsidDel="00E425D8">
            <w:rPr>
              <w:rFonts w:eastAsia="Times New Roman"/>
              <w:lang w:val="pt-BR"/>
              <w:rPrChange w:id="1399" w:author="de Araujo Rodrigues, Thales" w:date="2020-07-20T14:35:00Z">
                <w:rPr>
                  <w:rFonts w:eastAsia="Times New Roman"/>
                  <w:u w:val="single"/>
                  <w:lang w:val="pt-BR"/>
                </w:rPr>
              </w:rPrChange>
            </w:rPr>
            <w:delText>PERFORMANCE</w:delText>
          </w:r>
        </w:del>
      </w:ins>
      <w:ins w:id="1400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bookmarkEnd w:id="1395"/>
    </w:p>
    <w:p w14:paraId="798BB5D4" w14:textId="7FCB70A3" w:rsidR="0044131A" w:rsidRDefault="0044131A" w:rsidP="00430558">
      <w:pPr>
        <w:spacing w:after="0" w:line="240" w:lineRule="auto"/>
        <w:rPr>
          <w:ins w:id="1401" w:author="de Araujo Rodrigues, Thales" w:date="2020-07-17T14:48:00Z"/>
          <w:rFonts w:eastAsia="Times New Roman"/>
          <w:lang w:val="pt-BR"/>
        </w:rPr>
      </w:pPr>
    </w:p>
    <w:p w14:paraId="43BAE474" w14:textId="02083853" w:rsidR="00CB7ADA" w:rsidRDefault="00CB7ADA">
      <w:pPr>
        <w:spacing w:after="0" w:line="240" w:lineRule="auto"/>
        <w:ind w:firstLine="720"/>
        <w:jc w:val="both"/>
        <w:rPr>
          <w:ins w:id="1402" w:author="Miranda, Pedro" w:date="2020-07-18T11:06:00Z"/>
          <w:rFonts w:eastAsia="Times New Roman"/>
          <w:lang w:val="pt-BR"/>
        </w:rPr>
        <w:pPrChange w:id="1403" w:author="Miranda, Pedro" w:date="2020-07-22T08:25:00Z">
          <w:pPr>
            <w:spacing w:after="0" w:line="240" w:lineRule="auto"/>
          </w:pPr>
        </w:pPrChange>
      </w:pPr>
      <w:ins w:id="1404" w:author="Miranda, Pedro" w:date="2020-07-18T11:06:00Z">
        <w:r>
          <w:rPr>
            <w:rFonts w:eastAsia="Times New Roman"/>
            <w:lang w:val="pt-BR"/>
          </w:rPr>
          <w:t>Um item de substancial importância</w:t>
        </w:r>
      </w:ins>
      <w:ins w:id="1405" w:author="Miranda, Pedro" w:date="2020-07-18T11:21:00Z">
        <w:r w:rsidR="00314100">
          <w:rPr>
            <w:rFonts w:eastAsia="Times New Roman"/>
            <w:lang w:val="pt-BR"/>
          </w:rPr>
          <w:t xml:space="preserve"> para tração do Open Banking</w:t>
        </w:r>
      </w:ins>
      <w:ins w:id="1406" w:author="Miranda, Pedro" w:date="2020-07-18T11:06:00Z">
        <w:r>
          <w:rPr>
            <w:rFonts w:eastAsia="Times New Roman"/>
            <w:lang w:val="pt-BR"/>
          </w:rPr>
          <w:t xml:space="preserve"> </w:t>
        </w:r>
      </w:ins>
      <w:ins w:id="1407" w:author="Miranda, Pedro" w:date="2020-07-18T11:20:00Z">
        <w:r w:rsidR="00314100">
          <w:rPr>
            <w:rFonts w:eastAsia="Times New Roman"/>
            <w:lang w:val="pt-BR"/>
          </w:rPr>
          <w:t xml:space="preserve">é a disponibilidade e </w:t>
        </w:r>
        <w:del w:id="1408" w:author="Castro Fabregas, Jordi" w:date="2020-07-21T16:39:00Z">
          <w:r w:rsidR="00314100" w:rsidDel="004C4093">
            <w:rPr>
              <w:rFonts w:eastAsia="Times New Roman"/>
              <w:lang w:val="pt-BR"/>
            </w:rPr>
            <w:delText>desempenho</w:delText>
          </w:r>
        </w:del>
      </w:ins>
      <w:ins w:id="1409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ins w:id="1410" w:author="Miranda, Pedro" w:date="2020-07-18T11:20:00Z">
        <w:r w:rsidR="00314100">
          <w:rPr>
            <w:rFonts w:eastAsia="Times New Roman"/>
            <w:lang w:val="pt-BR"/>
          </w:rPr>
          <w:t xml:space="preserve"> das interfaces dedicadas dos participantes</w:t>
        </w:r>
      </w:ins>
      <w:ins w:id="1411" w:author="Miranda, Pedro" w:date="2020-07-18T11:21:00Z">
        <w:r w:rsidR="00314100">
          <w:rPr>
            <w:rFonts w:eastAsia="Times New Roman"/>
            <w:lang w:val="pt-BR"/>
          </w:rPr>
          <w:t>. De forma prática, a disponibilidade e desempenho de uma interface se refere ao tempo em que as int</w:t>
        </w:r>
      </w:ins>
      <w:ins w:id="1412" w:author="Miranda, Pedro" w:date="2020-07-18T11:22:00Z">
        <w:r w:rsidR="00314100">
          <w:rPr>
            <w:rFonts w:eastAsia="Times New Roman"/>
            <w:lang w:val="pt-BR"/>
          </w:rPr>
          <w:t xml:space="preserve">erfaces das instituições transmissoras </w:t>
        </w:r>
        <w:r w:rsidR="00CA6F32">
          <w:rPr>
            <w:rFonts w:eastAsia="Times New Roman"/>
            <w:lang w:val="pt-BR"/>
          </w:rPr>
          <w:t>estão</w:t>
        </w:r>
        <w:r w:rsidR="00314100">
          <w:rPr>
            <w:rFonts w:eastAsia="Times New Roman"/>
            <w:lang w:val="pt-BR"/>
          </w:rPr>
          <w:t xml:space="preserve"> disponíveis</w:t>
        </w:r>
      </w:ins>
      <w:ins w:id="1413" w:author="Miranda, Pedro" w:date="2020-07-18T11:23:00Z">
        <w:r w:rsidR="00CA6F32">
          <w:rPr>
            <w:rFonts w:eastAsia="Times New Roman"/>
            <w:lang w:val="pt-BR"/>
          </w:rPr>
          <w:t xml:space="preserve"> </w:t>
        </w:r>
      </w:ins>
      <w:ins w:id="1414" w:author="Miranda, Pedro" w:date="2020-07-18T11:22:00Z">
        <w:r w:rsidR="00314100">
          <w:rPr>
            <w:rFonts w:eastAsia="Times New Roman"/>
            <w:lang w:val="pt-BR"/>
          </w:rPr>
          <w:t>para consumo</w:t>
        </w:r>
      </w:ins>
      <w:ins w:id="1415" w:author="Miranda, Pedro" w:date="2020-07-18T11:24:00Z">
        <w:r w:rsidR="002126C0">
          <w:rPr>
            <w:rFonts w:eastAsia="Times New Roman"/>
            <w:lang w:val="pt-BR"/>
          </w:rPr>
          <w:t xml:space="preserve"> e o </w:t>
        </w:r>
      </w:ins>
      <w:ins w:id="1416" w:author="Miranda, Pedro" w:date="2020-07-18T11:22:00Z">
        <w:r w:rsidR="00314100">
          <w:rPr>
            <w:rFonts w:eastAsia="Times New Roman"/>
            <w:lang w:val="pt-BR"/>
          </w:rPr>
          <w:t xml:space="preserve">tempo de resposta ao consumo, baseado na relação </w:t>
        </w:r>
        <w:r w:rsidR="00314100" w:rsidRPr="00CC7D7F">
          <w:rPr>
            <w:rFonts w:eastAsia="Times New Roman"/>
            <w:i/>
            <w:lang w:val="pt-BR"/>
            <w:rPrChange w:id="1417" w:author="Miranda, Pedro" w:date="2020-07-18T11:23:00Z">
              <w:rPr>
                <w:rFonts w:eastAsia="Times New Roman"/>
                <w:lang w:val="pt-BR"/>
              </w:rPr>
            </w:rPrChange>
          </w:rPr>
          <w:t>bytes</w:t>
        </w:r>
        <w:r w:rsidR="00314100">
          <w:rPr>
            <w:rFonts w:eastAsia="Times New Roman"/>
            <w:lang w:val="pt-BR"/>
          </w:rPr>
          <w:t xml:space="preserve"> por segundo. </w:t>
        </w:r>
      </w:ins>
    </w:p>
    <w:p w14:paraId="377970EA" w14:textId="77777777" w:rsidR="00CB7ADA" w:rsidRDefault="00CB7ADA" w:rsidP="00430558">
      <w:pPr>
        <w:spacing w:after="0" w:line="240" w:lineRule="auto"/>
        <w:rPr>
          <w:ins w:id="1418" w:author="Miranda, Pedro" w:date="2020-07-18T11:06:00Z"/>
          <w:rFonts w:eastAsia="Times New Roman"/>
          <w:lang w:val="pt-BR"/>
        </w:rPr>
      </w:pPr>
    </w:p>
    <w:p w14:paraId="3AAD0956" w14:textId="4372090E" w:rsidR="0044131A" w:rsidDel="00C808EF" w:rsidRDefault="00C808EF">
      <w:pPr>
        <w:spacing w:after="0" w:line="240" w:lineRule="auto"/>
        <w:ind w:firstLine="720"/>
        <w:jc w:val="both"/>
        <w:rPr>
          <w:del w:id="1419" w:author="Miranda, Pedro" w:date="2020-07-18T11:22:00Z"/>
          <w:rFonts w:eastAsia="Times New Roman"/>
          <w:lang w:val="pt-BR"/>
        </w:rPr>
        <w:pPrChange w:id="1420" w:author="Miranda, Pedro" w:date="2020-07-22T08:25:00Z">
          <w:pPr>
            <w:spacing w:after="0" w:line="240" w:lineRule="auto"/>
          </w:pPr>
        </w:pPrChange>
      </w:pPr>
      <w:ins w:id="1421" w:author="Miranda, Pedro" w:date="2020-07-18T11:23:00Z">
        <w:r>
          <w:rPr>
            <w:rFonts w:eastAsia="Times New Roman"/>
            <w:lang w:val="pt-BR"/>
          </w:rPr>
          <w:t>As instituições participantes do Open Banking devem preza</w:t>
        </w:r>
      </w:ins>
      <w:ins w:id="1422" w:author="Miranda, Pedro" w:date="2020-07-18T11:24:00Z">
        <w:r>
          <w:rPr>
            <w:rFonts w:eastAsia="Times New Roman"/>
            <w:lang w:val="pt-BR"/>
          </w:rPr>
          <w:t xml:space="preserve">r por manter </w:t>
        </w:r>
      </w:ins>
      <w:ins w:id="1423" w:author="de Araujo Rodrigues, Thales" w:date="2020-07-17T14:48:00Z">
        <w:del w:id="1424" w:author="Miranda, Pedro" w:date="2020-07-18T11:22:00Z">
          <w:r w:rsidR="0044131A" w:rsidDel="00314100">
            <w:rPr>
              <w:rFonts w:eastAsia="Times New Roman"/>
              <w:lang w:val="pt-BR"/>
            </w:rPr>
            <w:delText xml:space="preserve">A questão de ‘disponibilidade e performance’ </w:delText>
          </w:r>
        </w:del>
      </w:ins>
      <w:ins w:id="1425" w:author="de Araujo Rodrigues, Thales" w:date="2020-07-17T14:49:00Z">
        <w:del w:id="1426" w:author="Miranda, Pedro" w:date="2020-07-18T11:22:00Z">
          <w:r w:rsidR="0044131A" w:rsidDel="00314100">
            <w:rPr>
              <w:rFonts w:eastAsia="Times New Roman"/>
              <w:lang w:val="pt-BR"/>
            </w:rPr>
            <w:delText>refere-se a</w:delText>
          </w:r>
        </w:del>
      </w:ins>
      <w:ins w:id="1427" w:author="de Araujo Rodrigues, Thales" w:date="2020-07-17T14:50:00Z">
        <w:del w:id="1428" w:author="Miranda, Pedro" w:date="2020-07-18T11:22:00Z">
          <w:r w:rsidR="0044131A" w:rsidDel="00314100">
            <w:rPr>
              <w:rFonts w:eastAsia="Times New Roman"/>
              <w:lang w:val="pt-BR"/>
            </w:rPr>
            <w:delText>o tempo em que as API’s transmissoras devem estar disponíveis durante o mês</w:delText>
          </w:r>
        </w:del>
      </w:ins>
      <w:ins w:id="1429" w:author="de Araujo Rodrigues, Thales" w:date="2020-07-17T14:51:00Z">
        <w:del w:id="1430" w:author="Miranda, Pedro" w:date="2020-07-18T11:22:00Z">
          <w:r w:rsidR="0044131A" w:rsidDel="00314100">
            <w:rPr>
              <w:rFonts w:eastAsia="Times New Roman"/>
              <w:lang w:val="pt-BR"/>
            </w:rPr>
            <w:delText>, um SLA, e quanto ao tempo</w:delText>
          </w:r>
        </w:del>
      </w:ins>
      <w:ins w:id="1431" w:author="de Araujo Rodrigues, Thales" w:date="2020-07-17T14:55:00Z">
        <w:del w:id="1432" w:author="Miranda, Pedro" w:date="2020-07-18T11:22:00Z">
          <w:r w:rsidR="00550056" w:rsidRPr="00550056" w:rsidDel="00314100">
            <w:rPr>
              <w:rFonts w:eastAsia="Times New Roman"/>
              <w:lang w:val="pt-BR"/>
            </w:rPr>
            <w:delText xml:space="preserve"> </w:delText>
          </w:r>
          <w:r w:rsidR="00550056" w:rsidDel="00314100">
            <w:rPr>
              <w:rFonts w:eastAsia="Times New Roman"/>
              <w:lang w:val="pt-BR"/>
            </w:rPr>
            <w:delText>de resposta dessas API’s ao consumidor (solicitante dos dados)</w:delText>
          </w:r>
        </w:del>
      </w:ins>
      <w:ins w:id="1433" w:author="de Araujo Rodrigues, Thales" w:date="2020-07-17T14:52:00Z">
        <w:del w:id="1434" w:author="Miranda, Pedro" w:date="2020-07-18T11:22:00Z">
          <w:r w:rsidR="0044131A" w:rsidDel="00314100">
            <w:rPr>
              <w:rFonts w:eastAsia="Times New Roman"/>
              <w:lang w:val="pt-BR"/>
            </w:rPr>
            <w:delText>, baseado na relação bytes x segundo (bytes transferidos por segundo)</w:delText>
          </w:r>
        </w:del>
      </w:ins>
      <w:ins w:id="1435" w:author="de Araujo Rodrigues, Thales" w:date="2020-07-17T14:55:00Z">
        <w:del w:id="1436" w:author="Miranda, Pedro" w:date="2020-07-18T11:22:00Z">
          <w:r w:rsidR="00550056" w:rsidDel="00314100">
            <w:rPr>
              <w:rFonts w:eastAsia="Times New Roman"/>
              <w:lang w:val="pt-BR"/>
            </w:rPr>
            <w:delText>.</w:delText>
          </w:r>
        </w:del>
      </w:ins>
    </w:p>
    <w:p w14:paraId="4E99AA0F" w14:textId="0120E9A4" w:rsidR="0044131A" w:rsidDel="00314100" w:rsidRDefault="0044131A">
      <w:pPr>
        <w:spacing w:after="0" w:line="240" w:lineRule="auto"/>
        <w:ind w:firstLine="720"/>
        <w:jc w:val="both"/>
        <w:rPr>
          <w:ins w:id="1437" w:author="de Araujo Rodrigues, Thales" w:date="2020-07-17T15:15:00Z"/>
          <w:del w:id="1438" w:author="Miranda, Pedro" w:date="2020-07-18T11:22:00Z"/>
          <w:rFonts w:eastAsia="Times New Roman"/>
          <w:lang w:val="pt-BR"/>
        </w:rPr>
        <w:pPrChange w:id="1439" w:author="Miranda, Pedro" w:date="2020-07-22T08:25:00Z">
          <w:pPr>
            <w:spacing w:after="0" w:line="240" w:lineRule="auto"/>
          </w:pPr>
        </w:pPrChange>
      </w:pPr>
    </w:p>
    <w:p w14:paraId="7BAAE04E" w14:textId="74E97EDA" w:rsidR="00DB69CE" w:rsidRDefault="00DB69CE">
      <w:pPr>
        <w:spacing w:after="0" w:line="240" w:lineRule="auto"/>
        <w:ind w:firstLine="720"/>
        <w:jc w:val="both"/>
        <w:rPr>
          <w:ins w:id="1440" w:author="Miranda, Pedro" w:date="2020-07-18T11:24:00Z"/>
          <w:rFonts w:eastAsia="Times New Roman"/>
          <w:lang w:val="pt-BR"/>
        </w:rPr>
        <w:pPrChange w:id="1441" w:author="Miranda, Pedro" w:date="2020-07-22T08:25:00Z">
          <w:pPr>
            <w:spacing w:after="0" w:line="240" w:lineRule="auto"/>
          </w:pPr>
        </w:pPrChange>
      </w:pPr>
      <w:ins w:id="1442" w:author="de Araujo Rodrigues, Thales" w:date="2020-07-17T15:15:00Z">
        <w:del w:id="1443" w:author="Miranda, Pedro" w:date="2020-07-18T11:24:00Z">
          <w:r w:rsidRPr="00DB69CE" w:rsidDel="00C808EF">
            <w:rPr>
              <w:rFonts w:eastAsia="Times New Roman"/>
              <w:lang w:val="pt-BR"/>
              <w:rPrChange w:id="1444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O suporte eficaz do Serviço Bancário Aberto é preza manter </w:delText>
          </w:r>
        </w:del>
        <w:r w:rsidRPr="00DB69CE">
          <w:rPr>
            <w:rFonts w:eastAsia="Times New Roman"/>
            <w:lang w:val="pt-BR"/>
            <w:rPrChange w:id="1445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níveis consistentes de serviço do sistema para </w:t>
        </w:r>
      </w:ins>
      <w:ins w:id="1446" w:author="Miranda, Pedro" w:date="2020-07-18T11:24:00Z">
        <w:r w:rsidR="00C808EF">
          <w:rPr>
            <w:rFonts w:eastAsia="Times New Roman"/>
            <w:lang w:val="pt-BR"/>
          </w:rPr>
          <w:t xml:space="preserve">todas as fases, </w:t>
        </w:r>
        <w:del w:id="1447" w:author="de Araujo Rodrigues, Thales" w:date="2020-07-21T15:12:00Z">
          <w:r w:rsidR="00C808EF" w:rsidDel="008430AC">
            <w:rPr>
              <w:rFonts w:eastAsia="Times New Roman"/>
              <w:lang w:val="pt-BR"/>
            </w:rPr>
            <w:delText>incluindo</w:delText>
          </w:r>
        </w:del>
      </w:ins>
      <w:ins w:id="1448" w:author="de Araujo Rodrigues, Thales" w:date="2020-07-21T15:12:00Z">
        <w:r w:rsidR="008430AC">
          <w:rPr>
            <w:rFonts w:eastAsia="Times New Roman"/>
            <w:lang w:val="pt-BR"/>
          </w:rPr>
          <w:t>inc</w:t>
        </w:r>
      </w:ins>
      <w:ins w:id="1449" w:author="de Araujo Rodrigues, Thales" w:date="2020-07-21T15:13:00Z">
        <w:r w:rsidR="008430AC">
          <w:rPr>
            <w:rFonts w:eastAsia="Times New Roman"/>
            <w:lang w:val="pt-BR"/>
          </w:rPr>
          <w:t>lusive para</w:t>
        </w:r>
      </w:ins>
      <w:ins w:id="1450" w:author="Miranda, Pedro" w:date="2020-07-18T11:24:00Z">
        <w:r w:rsidR="00C808EF">
          <w:rPr>
            <w:rFonts w:eastAsia="Times New Roman"/>
            <w:lang w:val="pt-BR"/>
          </w:rPr>
          <w:t xml:space="preserve"> a primeira</w:t>
        </w:r>
      </w:ins>
      <w:ins w:id="1451" w:author="Miranda, Pedro" w:date="2020-07-18T11:27:00Z">
        <w:r w:rsidR="0050516B">
          <w:rPr>
            <w:rFonts w:eastAsia="Times New Roman"/>
            <w:lang w:val="pt-BR"/>
          </w:rPr>
          <w:t xml:space="preserve"> fase</w:t>
        </w:r>
      </w:ins>
      <w:ins w:id="1452" w:author="de Araujo Rodrigues, Thales" w:date="2020-07-21T15:13:00Z">
        <w:r w:rsidR="008430AC">
          <w:rPr>
            <w:rFonts w:eastAsia="Times New Roman"/>
            <w:lang w:val="pt-BR"/>
          </w:rPr>
          <w:t>,</w:t>
        </w:r>
      </w:ins>
      <w:ins w:id="1453" w:author="Miranda, Pedro" w:date="2020-07-18T11:25:00Z">
        <w:r w:rsidR="002C2214">
          <w:rPr>
            <w:rFonts w:eastAsia="Times New Roman"/>
            <w:lang w:val="pt-BR"/>
          </w:rPr>
          <w:t xml:space="preserve"> que consiste no compartilhamento</w:t>
        </w:r>
      </w:ins>
      <w:ins w:id="1454" w:author="Miranda, Pedro" w:date="2020-07-18T11:24:00Z">
        <w:r w:rsidR="00C808EF">
          <w:rPr>
            <w:rFonts w:eastAsia="Times New Roman"/>
            <w:lang w:val="pt-BR"/>
          </w:rPr>
          <w:t xml:space="preserve"> de dados </w:t>
        </w:r>
      </w:ins>
      <w:ins w:id="1455" w:author="Miranda, Pedro" w:date="2020-07-18T11:25:00Z">
        <w:r w:rsidR="005F1ACE">
          <w:rPr>
            <w:rFonts w:eastAsia="Times New Roman"/>
            <w:lang w:val="pt-BR"/>
          </w:rPr>
          <w:t>sobre</w:t>
        </w:r>
      </w:ins>
      <w:ins w:id="1456" w:author="Miranda, Pedro" w:date="2020-07-18T11:24:00Z">
        <w:r w:rsidR="00C808EF">
          <w:rPr>
            <w:rFonts w:eastAsia="Times New Roman"/>
            <w:lang w:val="pt-BR"/>
          </w:rPr>
          <w:t xml:space="preserve"> canais de atendimento, produtos e serviços. </w:t>
        </w:r>
      </w:ins>
      <w:ins w:id="1457" w:author="de Araujo Rodrigues, Thales" w:date="2020-07-17T15:15:00Z">
        <w:del w:id="1458" w:author="Miranda, Pedro" w:date="2020-07-18T11:24:00Z">
          <w:r w:rsidRPr="00DB69CE" w:rsidDel="00C808EF">
            <w:rPr>
              <w:rFonts w:eastAsia="Times New Roman"/>
              <w:lang w:val="pt-BR"/>
              <w:rPrChange w:id="1459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dados abertos. </w:delText>
          </w:r>
        </w:del>
      </w:ins>
    </w:p>
    <w:p w14:paraId="3CE2805B" w14:textId="08597A64" w:rsidR="00C808EF" w:rsidRDefault="00C808EF">
      <w:pPr>
        <w:spacing w:after="0" w:line="240" w:lineRule="auto"/>
        <w:rPr>
          <w:ins w:id="1460" w:author="de Araujo Rodrigues, Thales" w:date="2020-07-21T15:42:00Z"/>
          <w:rFonts w:eastAsia="Times New Roman"/>
          <w:lang w:val="pt-BR"/>
        </w:rPr>
      </w:pPr>
    </w:p>
    <w:p w14:paraId="6BB9143C" w14:textId="6873BAE2" w:rsidR="00E55C76" w:rsidRPr="00E55C76" w:rsidRDefault="00E55C76">
      <w:pPr>
        <w:spacing w:after="0" w:line="240" w:lineRule="auto"/>
        <w:ind w:firstLine="720"/>
        <w:jc w:val="both"/>
        <w:rPr>
          <w:ins w:id="1461" w:author="de Araujo Rodrigues, Thales" w:date="2020-07-17T15:15:00Z"/>
          <w:rFonts w:eastAsia="Times New Roman"/>
          <w:lang w:val="pt-BR"/>
          <w:rPrChange w:id="1462" w:author="de Araujo Rodrigues, Thales" w:date="2020-07-21T15:42:00Z">
            <w:rPr>
              <w:ins w:id="1463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464" w:author="Miranda, Pedro" w:date="2020-07-22T08:25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65" w:author="de Araujo Rodrigues, Thales" w:date="2020-07-21T15:42:00Z">
        <w:r>
          <w:rPr>
            <w:rFonts w:eastAsia="Times New Roman"/>
            <w:lang w:val="pt-BR"/>
          </w:rPr>
          <w:t xml:space="preserve">A disponibilidade e desempenho deve ser aferido para cada um dos </w:t>
        </w:r>
        <w:r>
          <w:rPr>
            <w:rFonts w:eastAsia="Times New Roman"/>
            <w:i/>
            <w:iCs/>
            <w:lang w:val="pt-BR"/>
          </w:rPr>
          <w:t>endpoints</w:t>
        </w:r>
        <w:r>
          <w:rPr>
            <w:rFonts w:eastAsia="Times New Roman"/>
            <w:lang w:val="pt-BR"/>
          </w:rPr>
          <w:t xml:space="preserve"> disponibilizados.</w:t>
        </w:r>
      </w:ins>
    </w:p>
    <w:p w14:paraId="5C07E0DA" w14:textId="77777777" w:rsidR="00505AF3" w:rsidRDefault="00505AF3">
      <w:pPr>
        <w:spacing w:after="0" w:line="240" w:lineRule="auto"/>
        <w:rPr>
          <w:ins w:id="1466" w:author="de Araujo Rodrigues, Thales" w:date="2020-07-20T14:52:00Z"/>
          <w:rFonts w:eastAsia="Times New Roman"/>
          <w:lang w:val="pt-BR"/>
        </w:rPr>
      </w:pPr>
    </w:p>
    <w:p w14:paraId="6E7CE098" w14:textId="0ABCE30D" w:rsidR="00505AF3" w:rsidRPr="00FA744C" w:rsidRDefault="00505AF3">
      <w:pPr>
        <w:pStyle w:val="Heading2"/>
        <w:rPr>
          <w:ins w:id="1467" w:author="de Araujo Rodrigues, Thales" w:date="2020-07-20T14:52:00Z"/>
          <w:rFonts w:eastAsia="Times New Roman"/>
          <w:lang w:val="pt-BR"/>
        </w:rPr>
        <w:pPrChange w:id="1468" w:author="Miranda, Pedro" w:date="2020-07-22T07:02:00Z">
          <w:pPr>
            <w:spacing w:after="0" w:line="240" w:lineRule="auto"/>
          </w:pPr>
        </w:pPrChange>
      </w:pPr>
      <w:ins w:id="1469" w:author="de Araujo Rodrigues, Thales" w:date="2020-07-20T14:52:00Z">
        <w:del w:id="1470" w:author="Castro Fabregas, Jordi" w:date="2020-07-21T17:44:00Z">
          <w:r w:rsidRPr="00FA744C" w:rsidDel="00E425D8">
            <w:rPr>
              <w:rFonts w:eastAsia="Times New Roman"/>
              <w:lang w:val="pt-BR"/>
            </w:rPr>
            <w:delText>PERFORMANCE</w:delText>
          </w:r>
        </w:del>
      </w:ins>
      <w:bookmarkStart w:id="1471" w:name="_Toc46340375"/>
      <w:ins w:id="1472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bookmarkEnd w:id="1471"/>
    </w:p>
    <w:p w14:paraId="0A4A7F61" w14:textId="77777777" w:rsidR="00931368" w:rsidRDefault="00931368">
      <w:pPr>
        <w:spacing w:after="0" w:line="240" w:lineRule="auto"/>
        <w:rPr>
          <w:ins w:id="1473" w:author="Miranda, Pedro" w:date="2020-07-22T07:02:00Z"/>
          <w:rFonts w:eastAsia="Times New Roman"/>
          <w:lang w:val="pt-BR"/>
        </w:rPr>
      </w:pPr>
    </w:p>
    <w:p w14:paraId="656C0F0A" w14:textId="34DC80EB" w:rsidR="00DB69CE" w:rsidRPr="00DB69CE" w:rsidRDefault="00DB69CE">
      <w:pPr>
        <w:spacing w:after="0" w:line="240" w:lineRule="auto"/>
        <w:ind w:firstLine="720"/>
        <w:rPr>
          <w:ins w:id="1474" w:author="de Araujo Rodrigues, Thales" w:date="2020-07-17T15:15:00Z"/>
          <w:rFonts w:eastAsia="Times New Roman"/>
          <w:lang w:val="pt-BR"/>
          <w:rPrChange w:id="1475" w:author="de Araujo Rodrigues, Thales" w:date="2020-07-17T15:16:00Z">
            <w:rPr>
              <w:ins w:id="1476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477" w:author="Miranda, Pedro" w:date="2020-07-22T08:1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478" w:author="de Araujo Rodrigues, Thales" w:date="2020-07-17T15:15:00Z">
        <w:r w:rsidRPr="00DB69CE">
          <w:rPr>
            <w:rFonts w:eastAsia="Times New Roman"/>
            <w:lang w:val="pt-BR"/>
            <w:rPrChange w:id="1479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O desempenho </w:t>
        </w:r>
        <w:r w:rsidRPr="00E55C76">
          <w:rPr>
            <w:rFonts w:eastAsia="Times New Roman"/>
            <w:color w:val="000000" w:themeColor="text1"/>
            <w:lang w:val="pt-BR"/>
            <w:rPrChange w:id="1480" w:author="de Araujo Rodrigues, Thales" w:date="2020-07-21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d</w:t>
        </w:r>
      </w:ins>
      <w:ins w:id="1481" w:author="de Araujo Rodrigues, Thales" w:date="2020-07-21T15:39:00Z">
        <w:r w:rsidR="00E55C76" w:rsidRPr="00E55C76">
          <w:rPr>
            <w:rFonts w:eastAsia="Times New Roman"/>
            <w:color w:val="000000" w:themeColor="text1"/>
            <w:lang w:val="pt-BR"/>
            <w:rPrChange w:id="1482" w:author="de Araujo Rodrigues, Thales" w:date="2020-07-21T15:43:00Z">
              <w:rPr>
                <w:rFonts w:eastAsia="Times New Roman"/>
                <w:lang w:val="pt-BR"/>
              </w:rPr>
            </w:rPrChange>
          </w:rPr>
          <w:t>e cada</w:t>
        </w:r>
      </w:ins>
      <w:ins w:id="1483" w:author="de Araujo Rodrigues, Thales" w:date="2020-07-17T15:15:00Z">
        <w:r w:rsidRPr="00E55C76">
          <w:rPr>
            <w:rFonts w:eastAsia="Times New Roman"/>
            <w:color w:val="000000" w:themeColor="text1"/>
            <w:lang w:val="pt-BR"/>
            <w:rPrChange w:id="1484" w:author="de Araujo Rodrigues, Thales" w:date="2020-07-21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  <w:del w:id="1485" w:author="Miranda, Pedro" w:date="2020-07-18T11:25:00Z">
          <w:r w:rsidRPr="002B3BAF" w:rsidDel="002B3BAF">
            <w:rPr>
              <w:rFonts w:eastAsia="Times New Roman"/>
              <w:i/>
              <w:lang w:val="pt-BR"/>
              <w:rPrChange w:id="1486" w:author="Miranda, Pedro" w:date="2020-07-18T11:25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ponto final</w:delText>
          </w:r>
        </w:del>
      </w:ins>
      <w:ins w:id="1487" w:author="Miranda, Pedro" w:date="2020-07-18T11:25:00Z">
        <w:r w:rsidR="002B3BAF" w:rsidRPr="002B3BAF">
          <w:rPr>
            <w:rFonts w:eastAsia="Times New Roman"/>
            <w:i/>
            <w:lang w:val="pt-BR"/>
            <w:rPrChange w:id="1488" w:author="Miranda, Pedro" w:date="2020-07-18T11:25:00Z">
              <w:rPr>
                <w:rFonts w:eastAsia="Times New Roman"/>
                <w:lang w:val="pt-BR"/>
              </w:rPr>
            </w:rPrChange>
          </w:rPr>
          <w:t>en</w:t>
        </w:r>
        <w:r w:rsidR="002B3BAF">
          <w:rPr>
            <w:rFonts w:eastAsia="Times New Roman"/>
            <w:i/>
            <w:lang w:val="pt-BR"/>
          </w:rPr>
          <w:t>d</w:t>
        </w:r>
        <w:r w:rsidR="002B3BAF" w:rsidRPr="002B3BAF">
          <w:rPr>
            <w:rFonts w:eastAsia="Times New Roman"/>
            <w:i/>
            <w:lang w:val="pt-BR"/>
            <w:rPrChange w:id="1489" w:author="Miranda, Pedro" w:date="2020-07-18T11:25:00Z">
              <w:rPr>
                <w:rFonts w:eastAsia="Times New Roman"/>
                <w:lang w:val="pt-BR"/>
              </w:rPr>
            </w:rPrChange>
          </w:rPr>
          <w:t>point</w:t>
        </w:r>
      </w:ins>
      <w:ins w:id="1490" w:author="de Araujo Rodrigues, Thales" w:date="2020-07-17T15:15:00Z">
        <w:r w:rsidRPr="00DB69CE">
          <w:rPr>
            <w:rFonts w:eastAsia="Times New Roman"/>
            <w:lang w:val="pt-BR"/>
            <w:rPrChange w:id="1491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da API será medido no tempo de resposta de cada solicitação </w:t>
        </w:r>
      </w:ins>
      <w:ins w:id="1492" w:author="Miranda, Pedro" w:date="2020-07-18T11:27:00Z">
        <w:r w:rsidR="00CF2D22">
          <w:rPr>
            <w:rFonts w:eastAsia="Times New Roman"/>
            <w:lang w:val="pt-BR"/>
          </w:rPr>
          <w:t xml:space="preserve">da </w:t>
        </w:r>
      </w:ins>
      <w:ins w:id="1493" w:author="de Araujo Rodrigues, Thales" w:date="2020-07-17T15:15:00Z">
        <w:r w:rsidRPr="00DB69CE">
          <w:rPr>
            <w:rFonts w:eastAsia="Times New Roman"/>
            <w:lang w:val="pt-BR"/>
            <w:rPrChange w:id="1494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API, desde o recebimento da solicitação até </w:t>
        </w:r>
        <w:del w:id="1495" w:author="Miranda, Pedro" w:date="2020-07-18T11:25:00Z">
          <w:r w:rsidRPr="00DB69CE" w:rsidDel="002B3BAF">
            <w:rPr>
              <w:rFonts w:eastAsia="Times New Roman"/>
              <w:lang w:val="pt-BR"/>
              <w:rPrChange w:id="1496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a entrega</w:delText>
          </w:r>
        </w:del>
      </w:ins>
      <w:ins w:id="1497" w:author="Miranda, Pedro" w:date="2020-07-18T11:25:00Z">
        <w:r w:rsidR="002B3BAF">
          <w:rPr>
            <w:rFonts w:eastAsia="Times New Roman"/>
            <w:lang w:val="pt-BR"/>
          </w:rPr>
          <w:t>o envio</w:t>
        </w:r>
      </w:ins>
      <w:ins w:id="1498" w:author="de Araujo Rodrigues, Thales" w:date="2020-07-17T15:15:00Z">
        <w:r w:rsidRPr="00DB69CE">
          <w:rPr>
            <w:rFonts w:eastAsia="Times New Roman"/>
            <w:lang w:val="pt-BR"/>
            <w:rPrChange w:id="1499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da resposta.</w:t>
        </w:r>
      </w:ins>
    </w:p>
    <w:p w14:paraId="116053D5" w14:textId="77777777" w:rsidR="0050516B" w:rsidRDefault="0050516B">
      <w:pPr>
        <w:spacing w:after="0" w:line="240" w:lineRule="auto"/>
        <w:rPr>
          <w:ins w:id="1500" w:author="Miranda, Pedro" w:date="2020-07-18T11:26:00Z"/>
          <w:rFonts w:eastAsia="Times New Roman"/>
          <w:lang w:val="pt-BR"/>
        </w:rPr>
      </w:pPr>
    </w:p>
    <w:p w14:paraId="7D89D276" w14:textId="42480946" w:rsidR="00DB69CE" w:rsidRPr="00DB69CE" w:rsidRDefault="00DB69CE">
      <w:pPr>
        <w:spacing w:after="0" w:line="240" w:lineRule="auto"/>
        <w:ind w:firstLine="720"/>
        <w:rPr>
          <w:ins w:id="1501" w:author="de Araujo Rodrigues, Thales" w:date="2020-07-17T15:15:00Z"/>
          <w:rFonts w:eastAsia="Times New Roman"/>
          <w:lang w:val="pt-BR"/>
          <w:rPrChange w:id="1502" w:author="de Araujo Rodrigues, Thales" w:date="2020-07-17T15:16:00Z">
            <w:rPr>
              <w:ins w:id="1503" w:author="de Araujo Rodrigues, Thales" w:date="2020-07-17T15:15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1504" w:author="Miranda, Pedro" w:date="2020-07-22T08:1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505" w:author="de Araujo Rodrigues, Thales" w:date="2020-07-17T15:15:00Z">
        <w:r w:rsidRPr="00DB69CE">
          <w:rPr>
            <w:rFonts w:eastAsia="Times New Roman"/>
            <w:lang w:val="pt-BR"/>
            <w:rPrChange w:id="1506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Espera-se que o </w:t>
        </w:r>
        <w:del w:id="1507" w:author="Miranda, Pedro" w:date="2020-07-18T11:25:00Z">
          <w:r w:rsidRPr="00DB69CE" w:rsidDel="002B3BAF">
            <w:rPr>
              <w:rFonts w:eastAsia="Times New Roman"/>
              <w:lang w:val="pt-BR"/>
              <w:rPrChange w:id="1508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detentor</w:delText>
          </w:r>
        </w:del>
      </w:ins>
      <w:ins w:id="1509" w:author="Miranda, Pedro" w:date="2020-07-18T11:25:00Z">
        <w:r w:rsidR="002B3BAF">
          <w:rPr>
            <w:rFonts w:eastAsia="Times New Roman"/>
            <w:lang w:val="pt-BR"/>
          </w:rPr>
          <w:t>transmissor</w:t>
        </w:r>
      </w:ins>
      <w:ins w:id="1510" w:author="de Araujo Rodrigues, Thales" w:date="2020-07-17T15:15:00Z">
        <w:r w:rsidRPr="00DB69CE">
          <w:rPr>
            <w:rFonts w:eastAsia="Times New Roman"/>
            <w:lang w:val="pt-BR"/>
            <w:rPrChange w:id="1511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dos dados garanta que a medição do tempo de resposta ocorra o mais próximo possível do receptor dos dado</w:t>
        </w:r>
      </w:ins>
      <w:ins w:id="1512" w:author="de Araujo Rodrigues, Thales" w:date="2020-07-21T15:48:00Z">
        <w:r w:rsidR="00960C4C">
          <w:rPr>
            <w:rFonts w:eastAsia="Times New Roman"/>
            <w:lang w:val="pt-BR"/>
          </w:rPr>
          <w:t>s</w:t>
        </w:r>
      </w:ins>
      <w:ins w:id="1513" w:author="de Araujo Rodrigues, Thales" w:date="2020-07-17T15:15:00Z">
        <w:r w:rsidRPr="00DB69CE">
          <w:rPr>
            <w:rFonts w:eastAsia="Times New Roman"/>
            <w:lang w:val="pt-BR"/>
            <w:rPrChange w:id="1514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, apesar de que algumas camadas técnicas não </w:t>
        </w:r>
        <w:del w:id="1515" w:author="Miranda, Pedro" w:date="2020-07-18T11:26:00Z">
          <w:r w:rsidRPr="00DB69CE" w:rsidDel="0075141F">
            <w:rPr>
              <w:rFonts w:eastAsia="Times New Roman"/>
              <w:lang w:val="pt-BR"/>
              <w:rPrChange w:id="1516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estão</w:delText>
          </w:r>
        </w:del>
      </w:ins>
      <w:ins w:id="1517" w:author="Miranda, Pedro" w:date="2020-07-18T11:26:00Z">
        <w:r w:rsidR="0075141F">
          <w:rPr>
            <w:rFonts w:eastAsia="Times New Roman"/>
            <w:lang w:val="pt-BR"/>
          </w:rPr>
          <w:t>estarão</w:t>
        </w:r>
      </w:ins>
      <w:ins w:id="1518" w:author="de Araujo Rodrigues, Thales" w:date="2020-07-17T15:15:00Z">
        <w:r w:rsidRPr="00DB69CE">
          <w:rPr>
            <w:rFonts w:eastAsia="Times New Roman"/>
            <w:lang w:val="pt-BR"/>
            <w:rPrChange w:id="1519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  <w:del w:id="1520" w:author="Miranda, Pedro" w:date="2020-07-18T11:26:00Z">
          <w:r w:rsidRPr="00DB69CE" w:rsidDel="0075141F">
            <w:rPr>
              <w:rFonts w:eastAsia="Times New Roman"/>
              <w:lang w:val="pt-BR"/>
              <w:rPrChange w:id="1521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no </w:delText>
          </w:r>
        </w:del>
      </w:ins>
      <w:ins w:id="1522" w:author="Miranda, Pedro" w:date="2020-07-18T11:26:00Z">
        <w:r w:rsidR="0075141F">
          <w:rPr>
            <w:rFonts w:eastAsia="Times New Roman"/>
            <w:lang w:val="pt-BR"/>
          </w:rPr>
          <w:t>sob</w:t>
        </w:r>
        <w:r w:rsidR="00BC7B78">
          <w:rPr>
            <w:rFonts w:eastAsia="Times New Roman"/>
            <w:lang w:val="pt-BR"/>
          </w:rPr>
          <w:t xml:space="preserve"> seu</w:t>
        </w:r>
        <w:r w:rsidR="0075141F">
          <w:rPr>
            <w:rFonts w:eastAsia="Times New Roman"/>
            <w:lang w:val="pt-BR"/>
          </w:rPr>
          <w:t xml:space="preserve"> </w:t>
        </w:r>
      </w:ins>
      <w:ins w:id="1523" w:author="de Araujo Rodrigues, Thales" w:date="2020-07-17T15:15:00Z">
        <w:r w:rsidRPr="00DB69CE">
          <w:rPr>
            <w:rFonts w:eastAsia="Times New Roman"/>
            <w:lang w:val="pt-BR"/>
            <w:rPrChange w:id="1524" w:author="de Araujo Rodrigues, Thales" w:date="2020-07-17T15:16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controle</w:t>
        </w:r>
      </w:ins>
      <w:ins w:id="1525" w:author="Miranda, Pedro" w:date="2020-07-18T11:26:00Z">
        <w:r w:rsidR="0075141F">
          <w:rPr>
            <w:rFonts w:eastAsia="Times New Roman"/>
            <w:lang w:val="pt-BR"/>
          </w:rPr>
          <w:t>.</w:t>
        </w:r>
      </w:ins>
      <w:ins w:id="1526" w:author="de Araujo Rodrigues, Thales" w:date="2020-07-17T15:15:00Z">
        <w:del w:id="1527" w:author="Miranda, Pedro" w:date="2020-07-18T11:26:00Z">
          <w:r w:rsidRPr="00DB69CE" w:rsidDel="0075141F">
            <w:rPr>
              <w:rFonts w:eastAsia="Times New Roman"/>
              <w:lang w:val="pt-BR"/>
              <w:rPrChange w:id="1528" w:author="de Araujo Rodrigues, Thales" w:date="2020-07-17T15:16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do detentor dos dados.</w:delText>
          </w:r>
        </w:del>
      </w:ins>
    </w:p>
    <w:p w14:paraId="39F20D84" w14:textId="664952E6" w:rsidR="00DB69CE" w:rsidDel="00244061" w:rsidRDefault="00DB69CE" w:rsidP="00244061">
      <w:pPr>
        <w:spacing w:after="0" w:line="240" w:lineRule="auto"/>
        <w:rPr>
          <w:del w:id="1529" w:author="Miranda, Pedro" w:date="2020-07-18T11:27:00Z"/>
          <w:rFonts w:eastAsia="Times New Roman"/>
          <w:lang w:val="pt-BR"/>
        </w:rPr>
      </w:pPr>
    </w:p>
    <w:p w14:paraId="25FE370B" w14:textId="77777777" w:rsidR="00244061" w:rsidRDefault="00244061" w:rsidP="00430558">
      <w:pPr>
        <w:spacing w:after="0" w:line="240" w:lineRule="auto"/>
        <w:rPr>
          <w:ins w:id="1530" w:author="de Araujo Rodrigues, Thales" w:date="2020-07-20T15:49:00Z"/>
          <w:rFonts w:eastAsia="Times New Roman"/>
          <w:lang w:val="pt-BR"/>
        </w:rPr>
      </w:pPr>
    </w:p>
    <w:p w14:paraId="77EB879C" w14:textId="77777777" w:rsidR="00244061" w:rsidRPr="003403FD" w:rsidRDefault="00244061">
      <w:pPr>
        <w:spacing w:after="0" w:line="240" w:lineRule="auto"/>
        <w:ind w:firstLine="720"/>
        <w:rPr>
          <w:ins w:id="1531" w:author="de Araujo Rodrigues, Thales" w:date="2020-07-20T15:49:00Z"/>
          <w:rFonts w:eastAsia="Times New Roman"/>
          <w:lang w:val="pt-BR"/>
        </w:rPr>
        <w:pPrChange w:id="1532" w:author="Miranda, Pedro" w:date="2020-07-22T08:18:00Z">
          <w:pPr>
            <w:spacing w:after="0" w:line="240" w:lineRule="auto"/>
          </w:pPr>
        </w:pPrChange>
      </w:pPr>
      <w:ins w:id="1533" w:author="de Araujo Rodrigues, Thales" w:date="2020-07-20T15:49:00Z">
        <w:r>
          <w:rPr>
            <w:rFonts w:eastAsia="Times New Roman"/>
            <w:lang w:val="pt-BR"/>
          </w:rPr>
          <w:t xml:space="preserve">Os critérios </w:t>
        </w:r>
        <w:r w:rsidRPr="003403FD">
          <w:rPr>
            <w:rFonts w:eastAsia="Times New Roman"/>
            <w:lang w:val="pt-BR"/>
          </w:rPr>
          <w:t xml:space="preserve">de prioridade das APIs </w:t>
        </w:r>
        <w:r>
          <w:rPr>
            <w:rFonts w:eastAsia="Times New Roman"/>
            <w:lang w:val="pt-BR"/>
          </w:rPr>
          <w:t>ficam</w:t>
        </w:r>
        <w:r w:rsidRPr="003403FD">
          <w:rPr>
            <w:rFonts w:eastAsia="Times New Roman"/>
            <w:lang w:val="pt-BR"/>
          </w:rPr>
          <w:t xml:space="preserve"> assim definida:</w:t>
        </w:r>
      </w:ins>
    </w:p>
    <w:p w14:paraId="21BE6475" w14:textId="025167B5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34" w:author="de Araujo Rodrigues, Thales" w:date="2020-07-20T15:49:00Z"/>
          <w:rFonts w:eastAsia="Times New Roman"/>
          <w:lang w:val="pt-BR"/>
          <w:rPrChange w:id="1535" w:author="Miranda, Pedro" w:date="2020-07-22T08:18:00Z">
            <w:rPr>
              <w:ins w:id="1536" w:author="de Araujo Rodrigues, Thales" w:date="2020-07-20T15:49:00Z"/>
              <w:lang w:val="pt-BR"/>
            </w:rPr>
          </w:rPrChange>
        </w:rPr>
        <w:pPrChange w:id="1537" w:author="Miranda, Pedro" w:date="2020-07-22T08:18:00Z">
          <w:pPr>
            <w:spacing w:after="0" w:line="240" w:lineRule="auto"/>
          </w:pPr>
        </w:pPrChange>
      </w:pPr>
      <w:ins w:id="1538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39" w:author="Miranda, Pedro" w:date="2020-07-22T08:18:00Z">
              <w:rPr>
                <w:b/>
                <w:bCs/>
                <w:lang w:val="pt-BR"/>
              </w:rPr>
            </w:rPrChange>
          </w:rPr>
          <w:t>Alta Prioridade</w:t>
        </w:r>
        <w:r w:rsidRPr="00CF510E">
          <w:rPr>
            <w:rFonts w:eastAsia="Times New Roman"/>
            <w:lang w:val="pt-BR"/>
            <w:rPrChange w:id="1540" w:author="Miranda, Pedro" w:date="2020-07-22T08:18:00Z">
              <w:rPr>
                <w:lang w:val="pt-BR"/>
              </w:rPr>
            </w:rPrChange>
          </w:rPr>
          <w:t xml:space="preserve"> = API’s </w:t>
        </w:r>
        <w:del w:id="1541" w:author="Miranda, Pedro" w:date="2020-07-22T08:26:00Z">
          <w:r w:rsidRPr="00CF510E" w:rsidDel="00841BE3">
            <w:rPr>
              <w:rFonts w:eastAsia="Times New Roman"/>
              <w:lang w:val="pt-BR"/>
              <w:rPrChange w:id="1542" w:author="Miranda, Pedro" w:date="2020-07-22T08:18:00Z">
                <w:rPr>
                  <w:lang w:val="pt-BR"/>
                </w:rPr>
              </w:rPrChange>
            </w:rPr>
            <w:delText xml:space="preserve">transacionais e </w:delText>
          </w:r>
        </w:del>
        <w:r w:rsidRPr="00CF510E">
          <w:rPr>
            <w:rFonts w:eastAsia="Times New Roman"/>
            <w:lang w:val="pt-BR"/>
            <w:rPrChange w:id="1543" w:author="Miranda, Pedro" w:date="2020-07-22T08:18:00Z">
              <w:rPr>
                <w:lang w:val="pt-BR"/>
              </w:rPr>
            </w:rPrChange>
          </w:rPr>
          <w:t>de disponibilidade</w:t>
        </w:r>
        <w:del w:id="1544" w:author="Castro Fabregas, Jordi" w:date="2020-07-21T17:21:00Z">
          <w:r w:rsidRPr="00CF510E" w:rsidDel="00351DF4">
            <w:rPr>
              <w:rFonts w:eastAsia="Times New Roman"/>
              <w:lang w:val="pt-BR"/>
              <w:rPrChange w:id="1545" w:author="Miranda, Pedro" w:date="2020-07-22T08:18:00Z">
                <w:rPr>
                  <w:lang w:val="pt-BR"/>
                </w:rPr>
              </w:rPrChange>
            </w:rPr>
            <w:delText xml:space="preserve"> (iniciação de pagamento e status)</w:delText>
          </w:r>
        </w:del>
      </w:ins>
    </w:p>
    <w:p w14:paraId="2020AEDA" w14:textId="77777777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46" w:author="de Araujo Rodrigues, Thales" w:date="2020-07-20T15:49:00Z"/>
          <w:rFonts w:eastAsia="Times New Roman"/>
          <w:lang w:val="pt-BR"/>
          <w:rPrChange w:id="1547" w:author="Miranda, Pedro" w:date="2020-07-22T08:18:00Z">
            <w:rPr>
              <w:ins w:id="1548" w:author="de Araujo Rodrigues, Thales" w:date="2020-07-20T15:49:00Z"/>
              <w:lang w:val="pt-BR"/>
            </w:rPr>
          </w:rPrChange>
        </w:rPr>
        <w:pPrChange w:id="1549" w:author="Miranda, Pedro" w:date="2020-07-22T08:18:00Z">
          <w:pPr>
            <w:spacing w:after="0" w:line="240" w:lineRule="auto"/>
          </w:pPr>
        </w:pPrChange>
      </w:pPr>
      <w:ins w:id="1550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51" w:author="Miranda, Pedro" w:date="2020-07-22T08:18:00Z">
              <w:rPr>
                <w:b/>
                <w:bCs/>
                <w:lang w:val="pt-BR"/>
              </w:rPr>
            </w:rPrChange>
          </w:rPr>
          <w:t>Média Prioridade</w:t>
        </w:r>
        <w:r w:rsidRPr="00CF510E">
          <w:rPr>
            <w:rFonts w:eastAsia="Times New Roman"/>
            <w:lang w:val="pt-BR"/>
            <w:rPrChange w:id="1552" w:author="Miranda, Pedro" w:date="2020-07-22T08:18:00Z">
              <w:rPr>
                <w:lang w:val="pt-BR"/>
              </w:rPr>
            </w:rPrChange>
          </w:rPr>
          <w:t xml:space="preserve"> = Consultas em geral (extrato)</w:t>
        </w:r>
      </w:ins>
    </w:p>
    <w:p w14:paraId="20E0AC93" w14:textId="5042E542" w:rsidR="00244061" w:rsidRPr="00CF510E" w:rsidRDefault="00244061">
      <w:pPr>
        <w:pStyle w:val="ListParagraph"/>
        <w:numPr>
          <w:ilvl w:val="0"/>
          <w:numId w:val="30"/>
        </w:numPr>
        <w:spacing w:after="0" w:line="240" w:lineRule="auto"/>
        <w:rPr>
          <w:ins w:id="1553" w:author="de Araujo Rodrigues, Thales" w:date="2020-07-20T15:49:00Z"/>
          <w:rFonts w:eastAsia="Times New Roman"/>
          <w:lang w:val="pt-BR"/>
          <w:rPrChange w:id="1554" w:author="Miranda, Pedro" w:date="2020-07-22T08:18:00Z">
            <w:rPr>
              <w:ins w:id="1555" w:author="de Araujo Rodrigues, Thales" w:date="2020-07-20T15:49:00Z"/>
              <w:lang w:val="pt-BR"/>
            </w:rPr>
          </w:rPrChange>
        </w:rPr>
        <w:pPrChange w:id="1556" w:author="Miranda, Pedro" w:date="2020-07-22T08:18:00Z">
          <w:pPr>
            <w:spacing w:after="0" w:line="240" w:lineRule="auto"/>
          </w:pPr>
        </w:pPrChange>
      </w:pPr>
      <w:ins w:id="1557" w:author="de Araujo Rodrigues, Thales" w:date="2020-07-20T15:49:00Z">
        <w:r w:rsidRPr="00CF510E">
          <w:rPr>
            <w:rFonts w:eastAsia="Times New Roman"/>
            <w:b/>
            <w:bCs/>
            <w:lang w:val="pt-BR"/>
            <w:rPrChange w:id="1558" w:author="Miranda, Pedro" w:date="2020-07-22T08:18:00Z">
              <w:rPr>
                <w:lang w:val="pt-BR"/>
              </w:rPr>
            </w:rPrChange>
          </w:rPr>
          <w:t>Baixa Prioridade</w:t>
        </w:r>
        <w:r w:rsidRPr="00CF510E">
          <w:rPr>
            <w:rFonts w:eastAsia="Times New Roman"/>
            <w:lang w:val="pt-BR"/>
            <w:rPrChange w:id="1559" w:author="Miranda, Pedro" w:date="2020-07-22T08:18:00Z">
              <w:rPr>
                <w:lang w:val="pt-BR"/>
              </w:rPr>
            </w:rPrChange>
          </w:rPr>
          <w:t xml:space="preserve"> = </w:t>
        </w:r>
      </w:ins>
      <w:ins w:id="1560" w:author="Miranda, Pedro" w:date="2020-07-22T08:26:00Z">
        <w:r w:rsidR="00841BE3">
          <w:rPr>
            <w:rFonts w:eastAsia="Times New Roman"/>
            <w:lang w:val="pt-BR"/>
          </w:rPr>
          <w:t xml:space="preserve">API’s de </w:t>
        </w:r>
      </w:ins>
      <w:ins w:id="1561" w:author="de Araujo Rodrigues, Thales" w:date="2020-07-20T15:49:00Z">
        <w:del w:id="1562" w:author="Miranda, Pedro" w:date="2020-07-22T08:26:00Z">
          <w:r w:rsidRPr="00CF510E" w:rsidDel="00365560">
            <w:rPr>
              <w:rFonts w:eastAsia="Times New Roman"/>
              <w:lang w:val="pt-BR"/>
              <w:rPrChange w:id="1563" w:author="Miranda, Pedro" w:date="2020-07-22T08:18:00Z">
                <w:rPr>
                  <w:lang w:val="pt-BR"/>
                </w:rPr>
              </w:rPrChange>
            </w:rPr>
            <w:delText>(</w:delText>
          </w:r>
        </w:del>
      </w:ins>
      <w:ins w:id="1564" w:author="Miranda, Pedro" w:date="2020-07-22T08:26:00Z">
        <w:r w:rsidR="00841BE3">
          <w:rPr>
            <w:rFonts w:eastAsia="Times New Roman"/>
            <w:lang w:val="pt-BR"/>
          </w:rPr>
          <w:t>m</w:t>
        </w:r>
      </w:ins>
      <w:ins w:id="1565" w:author="de Araujo Rodrigues, Thales" w:date="2020-07-20T15:49:00Z">
        <w:del w:id="1566" w:author="Miranda, Pedro" w:date="2020-07-22T08:26:00Z">
          <w:r w:rsidRPr="00CF510E" w:rsidDel="00365560">
            <w:rPr>
              <w:rFonts w:eastAsia="Times New Roman"/>
              <w:lang w:val="pt-BR"/>
              <w:rPrChange w:id="1567" w:author="Miranda, Pedro" w:date="2020-07-22T08:18:00Z">
                <w:rPr>
                  <w:lang w:val="pt-BR"/>
                </w:rPr>
              </w:rPrChange>
            </w:rPr>
            <w:delText>m</w:delText>
          </w:r>
        </w:del>
        <w:r w:rsidRPr="00CF510E">
          <w:rPr>
            <w:rFonts w:eastAsia="Times New Roman"/>
            <w:lang w:val="pt-BR"/>
            <w:rPrChange w:id="1568" w:author="Miranda, Pedro" w:date="2020-07-22T08:18:00Z">
              <w:rPr>
                <w:lang w:val="pt-BR"/>
              </w:rPr>
            </w:rPrChange>
          </w:rPr>
          <w:t>étricas</w:t>
        </w:r>
        <w:del w:id="1569" w:author="Miranda, Pedro" w:date="2020-07-22T08:26:00Z">
          <w:r w:rsidRPr="00CF510E" w:rsidDel="00365560">
            <w:rPr>
              <w:rFonts w:eastAsia="Times New Roman"/>
              <w:lang w:val="pt-BR"/>
              <w:rPrChange w:id="1570" w:author="Miranda, Pedro" w:date="2020-07-22T08:18:00Z">
                <w:rPr>
                  <w:lang w:val="pt-BR"/>
                </w:rPr>
              </w:rPrChange>
            </w:rPr>
            <w:delText>)</w:delText>
          </w:r>
        </w:del>
      </w:ins>
    </w:p>
    <w:p w14:paraId="69C9A5D3" w14:textId="77777777" w:rsidR="00244061" w:rsidRDefault="00244061" w:rsidP="00430558">
      <w:pPr>
        <w:spacing w:after="0" w:line="240" w:lineRule="auto"/>
        <w:rPr>
          <w:ins w:id="1571" w:author="de Araujo Rodrigues, Thales" w:date="2020-07-20T15:49:00Z"/>
          <w:rFonts w:eastAsia="Times New Roman"/>
          <w:lang w:val="pt-BR"/>
        </w:rPr>
      </w:pPr>
    </w:p>
    <w:p w14:paraId="30524B27" w14:textId="370B4C2B" w:rsidR="0096144D" w:rsidRDefault="00A30082" w:rsidP="008B6A2D">
      <w:pPr>
        <w:spacing w:after="0" w:line="240" w:lineRule="auto"/>
        <w:rPr>
          <w:ins w:id="1572" w:author="Castro Fabregas, Jordi" w:date="2020-07-22T19:57:00Z"/>
          <w:rFonts w:eastAsia="Times New Roman"/>
          <w:lang w:val="pt-BR"/>
        </w:rPr>
      </w:pPr>
      <w:ins w:id="1573" w:author="Miranda, Pedro" w:date="2020-07-18T11:27:00Z">
        <w:del w:id="1574" w:author="de Araujo Rodrigues, Thales" w:date="2020-07-20T14:40:00Z">
          <w:r w:rsidDel="008B6A2D">
            <w:rPr>
              <w:rFonts w:eastAsia="Times New Roman"/>
              <w:lang w:val="pt-BR"/>
            </w:rPr>
            <w:delText>Maiores informações sobre oa</w:delText>
          </w:r>
        </w:del>
      </w:ins>
      <w:ins w:id="1575" w:author="Miranda, Pedro" w:date="2020-07-18T11:28:00Z">
        <w:del w:id="1576" w:author="de Araujo Rodrigues, Thales" w:date="2020-07-20T14:40:00Z">
          <w:r w:rsidR="003D3E80" w:rsidDel="008B6A2D">
            <w:rPr>
              <w:rFonts w:eastAsia="Times New Roman"/>
              <w:lang w:val="pt-BR"/>
            </w:rPr>
            <w:delText>.</w:delText>
          </w:r>
        </w:del>
      </w:ins>
      <w:ins w:id="1577" w:author="de Araujo Rodrigues, Thales" w:date="2020-07-20T14:39:00Z">
        <w:del w:id="1578" w:author="Castro Fabregas, Jordi" w:date="2020-07-22T19:57:00Z">
          <w:r w:rsidR="008B6A2D" w:rsidRPr="008B6A2D" w:rsidDel="009573FB">
            <w:rPr>
              <w:rFonts w:eastAsia="Times New Roman"/>
              <w:lang w:val="pt-BR"/>
              <w:rPrChange w:id="1579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À luz destas considerações,</w:delText>
          </w:r>
        </w:del>
      </w:ins>
      <w:ins w:id="1580" w:author="Castro Fabregas, Jordi" w:date="2020-07-22T19:57:00Z">
        <w:r w:rsidR="009573FB">
          <w:rPr>
            <w:rFonts w:eastAsia="Times New Roman"/>
            <w:lang w:val="pt-BR"/>
          </w:rPr>
          <w:t>Como</w:t>
        </w:r>
      </w:ins>
      <w:ins w:id="1581" w:author="de Araujo Rodrigues, Thales" w:date="2020-07-20T14:39:00Z">
        <w:del w:id="1582" w:author="Castro Fabregas, Jordi" w:date="2020-07-22T19:57:00Z">
          <w:r w:rsidR="008B6A2D" w:rsidRPr="008B6A2D" w:rsidDel="009573FB">
            <w:rPr>
              <w:rFonts w:eastAsia="Times New Roman"/>
              <w:lang w:val="pt-BR"/>
              <w:rPrChange w:id="1583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a</w:delText>
          </w:r>
        </w:del>
        <w:r w:rsidR="008B6A2D" w:rsidRPr="008B6A2D">
          <w:rPr>
            <w:rFonts w:eastAsia="Times New Roman"/>
            <w:lang w:val="pt-BR"/>
            <w:rPrChange w:id="1584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</w:ins>
      <w:ins w:id="1585" w:author="Castro Fabregas, Jordi" w:date="2020-07-22T19:20:00Z">
        <w:r w:rsidR="00CB37AB">
          <w:rPr>
            <w:rFonts w:eastAsia="Times New Roman"/>
            <w:lang w:val="pt-BR"/>
          </w:rPr>
          <w:t xml:space="preserve">regra geral de </w:t>
        </w:r>
      </w:ins>
      <w:ins w:id="1586" w:author="de Araujo Rodrigues, Thales" w:date="2020-07-20T14:39:00Z">
        <w:r w:rsidR="008B6A2D" w:rsidRPr="008B6A2D">
          <w:rPr>
            <w:rFonts w:eastAsia="Times New Roman"/>
            <w:lang w:val="pt-BR"/>
            <w:rPrChange w:id="1587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exigência de </w:t>
        </w:r>
        <w:del w:id="1588" w:author="Castro Fabregas, Jordi" w:date="2020-07-21T16:40:00Z">
          <w:r w:rsidR="008B6A2D" w:rsidRPr="008B6A2D" w:rsidDel="004C4093">
            <w:rPr>
              <w:rFonts w:eastAsia="Times New Roman"/>
              <w:lang w:val="pt-BR"/>
              <w:rPrChange w:id="1589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desempenho</w:delText>
          </w:r>
        </w:del>
      </w:ins>
      <w:ins w:id="1590" w:author="Castro Fabregas, Jordi" w:date="2020-07-21T17:44:00Z">
        <w:r w:rsidR="00E425D8">
          <w:rPr>
            <w:rFonts w:eastAsia="Times New Roman"/>
            <w:lang w:val="pt-BR"/>
          </w:rPr>
          <w:t>desempenho</w:t>
        </w:r>
      </w:ins>
      <w:ins w:id="1591" w:author="de Araujo Rodrigues, Thales" w:date="2020-07-20T14:39:00Z">
        <w:r w:rsidR="008B6A2D" w:rsidRPr="008B6A2D">
          <w:rPr>
            <w:rFonts w:eastAsia="Times New Roman"/>
            <w:lang w:val="pt-BR"/>
            <w:rPrChange w:id="1592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para os detentores dos dados</w:t>
        </w:r>
      </w:ins>
      <w:ins w:id="1593" w:author="Castro Fabregas, Jordi" w:date="2020-07-22T19:57:00Z">
        <w:r w:rsidR="009573FB">
          <w:rPr>
            <w:rFonts w:eastAsia="Times New Roman"/>
            <w:lang w:val="pt-BR"/>
          </w:rPr>
          <w:t>, o tempo de resposta</w:t>
        </w:r>
      </w:ins>
      <w:ins w:id="1594" w:author="de Araujo Rodrigues, Thales" w:date="2020-07-20T14:39:00Z">
        <w:r w:rsidR="008B6A2D" w:rsidRPr="008B6A2D">
          <w:rPr>
            <w:rFonts w:eastAsia="Times New Roman"/>
            <w:lang w:val="pt-BR"/>
            <w:rPrChange w:id="1595" w:author="de Araujo Rodrigues, Thales" w:date="2020-07-20T14:40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 xml:space="preserve"> </w:t>
        </w:r>
      </w:ins>
      <w:ins w:id="1596" w:author="de Araujo Rodrigues, Thales" w:date="2020-07-21T15:46:00Z">
        <w:r w:rsidR="00960C4C">
          <w:rPr>
            <w:rFonts w:eastAsia="Times New Roman"/>
            <w:lang w:val="pt-BR"/>
          </w:rPr>
          <w:t>será</w:t>
        </w:r>
      </w:ins>
      <w:ins w:id="1597" w:author="Castro Fabregas, Jordi" w:date="2020-07-22T19:20:00Z">
        <w:r w:rsidR="00CB37AB">
          <w:rPr>
            <w:rFonts w:eastAsia="Times New Roman"/>
            <w:lang w:val="pt-BR"/>
          </w:rPr>
          <w:t xml:space="preserve"> de </w:t>
        </w:r>
      </w:ins>
      <w:ins w:id="1598" w:author="Castro Fabregas, Jordi" w:date="2020-07-22T19:21:00Z">
        <w:r w:rsidR="00CB37AB">
          <w:rPr>
            <w:rFonts w:eastAsia="Times New Roman"/>
            <w:lang w:val="pt-BR"/>
          </w:rPr>
          <w:t>1.000</w:t>
        </w:r>
      </w:ins>
      <w:ins w:id="1599" w:author="Castro Fabregas, Jordi" w:date="2020-07-22T19:57:00Z">
        <w:r w:rsidR="009573FB">
          <w:rPr>
            <w:rFonts w:eastAsia="Times New Roman"/>
            <w:lang w:val="pt-BR"/>
          </w:rPr>
          <w:t> </w:t>
        </w:r>
      </w:ins>
      <w:ins w:id="1600" w:author="Castro Fabregas, Jordi" w:date="2020-07-22T19:21:00Z">
        <w:r w:rsidR="00CB37AB">
          <w:rPr>
            <w:rFonts w:eastAsia="Times New Roman"/>
            <w:lang w:val="pt-BR"/>
          </w:rPr>
          <w:t xml:space="preserve">ms por Mb de </w:t>
        </w:r>
        <w:r w:rsidR="00CB37AB" w:rsidRPr="009573FB">
          <w:rPr>
            <w:rFonts w:eastAsia="Times New Roman"/>
            <w:i/>
            <w:iCs/>
            <w:lang w:val="pt-BR"/>
            <w:rPrChange w:id="1601" w:author="Castro Fabregas, Jordi" w:date="2020-07-22T19:57:00Z">
              <w:rPr>
                <w:rFonts w:eastAsia="Times New Roman"/>
                <w:lang w:val="pt-BR"/>
              </w:rPr>
            </w:rPrChange>
          </w:rPr>
          <w:t>payload</w:t>
        </w:r>
        <w:r w:rsidR="00CB37AB">
          <w:rPr>
            <w:rFonts w:eastAsia="Times New Roman"/>
            <w:lang w:val="pt-BR"/>
          </w:rPr>
          <w:t xml:space="preserve"> mais </w:t>
        </w:r>
      </w:ins>
      <w:ins w:id="1602" w:author="Castro Fabregas, Jordi" w:date="2020-07-22T19:22:00Z">
        <w:r w:rsidR="00CB37AB">
          <w:rPr>
            <w:rFonts w:eastAsia="Times New Roman"/>
            <w:lang w:val="pt-BR"/>
          </w:rPr>
          <w:t>um tempo inicial em função da prioridade</w:t>
        </w:r>
      </w:ins>
      <w:ins w:id="1603" w:author="Castro Fabregas, Jordi" w:date="2020-07-21T18:27:00Z">
        <w:del w:id="1604" w:author="de Araujo Rodrigues, Thales" w:date="2020-07-21T15:46:00Z">
          <w:r w:rsidR="00A827D1" w:rsidDel="00960C4C">
            <w:rPr>
              <w:rFonts w:eastAsia="Times New Roman"/>
              <w:lang w:val="pt-BR"/>
            </w:rPr>
            <w:delText>for</w:delText>
          </w:r>
        </w:del>
      </w:ins>
      <w:ins w:id="1605" w:author="de Araujo Rodrigues, Thales" w:date="2020-07-20T14:39:00Z">
        <w:del w:id="1606" w:author="Castro Fabregas, Jordi" w:date="2020-07-21T18:27:00Z">
          <w:r w:rsidR="008B6A2D" w:rsidRPr="008B6A2D" w:rsidDel="00A827D1">
            <w:rPr>
              <w:rFonts w:eastAsia="Times New Roman"/>
              <w:lang w:val="pt-BR"/>
              <w:rPrChange w:id="1607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é</w:delText>
          </w:r>
        </w:del>
      </w:ins>
      <w:ins w:id="1608" w:author="Castro Fabregas, Jordi" w:date="2020-07-22T19:22:00Z">
        <w:r w:rsidR="00CB37AB">
          <w:rPr>
            <w:rFonts w:eastAsia="Times New Roman"/>
            <w:lang w:val="pt-BR"/>
          </w:rPr>
          <w:t xml:space="preserve">. Para </w:t>
        </w:r>
      </w:ins>
      <w:ins w:id="1609" w:author="Castro Fabregas, Jordi" w:date="2020-07-22T19:23:00Z">
        <w:r w:rsidR="00CB37AB">
          <w:rPr>
            <w:rFonts w:eastAsia="Times New Roman"/>
            <w:lang w:val="pt-BR"/>
          </w:rPr>
          <w:t>consultar</w:t>
        </w:r>
      </w:ins>
      <w:ins w:id="1610" w:author="Castro Fabregas, Jordi" w:date="2020-07-22T19:22:00Z">
        <w:r w:rsidR="00CB37AB">
          <w:rPr>
            <w:rFonts w:eastAsia="Times New Roman"/>
            <w:lang w:val="pt-BR"/>
          </w:rPr>
          <w:t xml:space="preserve"> os detalhes, </w:t>
        </w:r>
      </w:ins>
      <w:ins w:id="1611" w:author="Castro Fabregas, Jordi" w:date="2020-07-22T19:23:00Z">
        <w:r w:rsidR="00CB37AB">
          <w:rPr>
            <w:rFonts w:eastAsia="Times New Roman"/>
            <w:lang w:val="pt-BR"/>
          </w:rPr>
          <w:t xml:space="preserve">clique no seguinte endereço: </w:t>
        </w:r>
      </w:ins>
      <w:ins w:id="1612" w:author="de Araujo Rodrigues, Thales" w:date="2020-07-20T14:39:00Z">
        <w:del w:id="1613" w:author="Castro Fabregas, Jordi" w:date="2020-07-22T19:22:00Z">
          <w:r w:rsidR="008B6A2D" w:rsidRPr="008B6A2D" w:rsidDel="00CB37AB">
            <w:rPr>
              <w:rFonts w:eastAsia="Times New Roman"/>
              <w:lang w:val="pt-BR"/>
              <w:rPrChange w:id="1614" w:author="de Araujo Rodrigues, Thales" w:date="2020-07-20T14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:</w:delText>
          </w:r>
        </w:del>
      </w:ins>
    </w:p>
    <w:p w14:paraId="44106306" w14:textId="77777777" w:rsidR="009573FB" w:rsidRDefault="009573FB" w:rsidP="008B6A2D">
      <w:pPr>
        <w:spacing w:after="0" w:line="240" w:lineRule="auto"/>
        <w:rPr>
          <w:ins w:id="1615" w:author="Castro Fabregas, Jordi" w:date="2020-07-22T19:23:00Z"/>
          <w:rFonts w:eastAsia="Times New Roman"/>
          <w:lang w:val="pt-BR"/>
        </w:rPr>
      </w:pPr>
    </w:p>
    <w:p w14:paraId="4563AB56" w14:textId="77777777" w:rsidR="00CB37AB" w:rsidRPr="00823F1A" w:rsidRDefault="00CB37AB" w:rsidP="00CB37AB">
      <w:pPr>
        <w:ind w:left="720" w:firstLine="720"/>
        <w:rPr>
          <w:ins w:id="1616" w:author="Castro Fabregas, Jordi" w:date="2020-07-22T19:25:00Z"/>
          <w:b/>
          <w:bCs/>
          <w:lang w:val="pt-BR"/>
        </w:rPr>
      </w:pPr>
      <w:ins w:id="1617" w:author="Castro Fabregas, Jordi" w:date="2020-07-22T19:25:00Z">
        <w:r>
          <w:fldChar w:fldCharType="begin"/>
        </w:r>
        <w:r w:rsidRPr="00823F1A">
          <w:rPr>
            <w:lang w:val="pt-BR"/>
          </w:rPr>
          <w:instrText xml:space="preserve"> HYPERLINK "https://febraban.github.io/Open-Banking-/" \l "schemas-nivel-de-desempenho" </w:instrText>
        </w:r>
        <w:r>
          <w:fldChar w:fldCharType="separate"/>
        </w:r>
        <w:r w:rsidRPr="00823F1A">
          <w:rPr>
            <w:rStyle w:val="Hyperlink"/>
            <w:lang w:val="pt-BR"/>
          </w:rPr>
          <w:t>https://febraban.github.io/Open-Banking-/#schemas-nivel-de-desempenho</w:t>
        </w:r>
        <w:r>
          <w:fldChar w:fldCharType="end"/>
        </w:r>
      </w:ins>
    </w:p>
    <w:p w14:paraId="08283C5D" w14:textId="77777777" w:rsidR="00CB37AB" w:rsidDel="00CB37AB" w:rsidRDefault="00CB37AB" w:rsidP="008B6A2D">
      <w:pPr>
        <w:spacing w:after="0" w:line="240" w:lineRule="auto"/>
        <w:rPr>
          <w:ins w:id="1618" w:author="Miranda, Pedro" w:date="2020-07-22T08:25:00Z"/>
          <w:del w:id="1619" w:author="Castro Fabregas, Jordi" w:date="2020-07-22T19:25:00Z"/>
          <w:rFonts w:eastAsia="Times New Roman"/>
          <w:lang w:val="pt-BR"/>
        </w:rPr>
      </w:pPr>
    </w:p>
    <w:p w14:paraId="57F94815" w14:textId="4775E4D6" w:rsidR="00365560" w:rsidDel="009573FB" w:rsidRDefault="00365560" w:rsidP="008B6A2D">
      <w:pPr>
        <w:spacing w:after="0" w:line="240" w:lineRule="auto"/>
        <w:rPr>
          <w:ins w:id="1620" w:author="de Araujo Rodrigues, Thales" w:date="2020-07-20T14:46:00Z"/>
          <w:del w:id="1621" w:author="Castro Fabregas, Jordi" w:date="2020-07-22T19:58:00Z"/>
          <w:rFonts w:eastAsia="Times New Roman"/>
          <w:lang w:val="pt-B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PrChange w:id="1622" w:author="Castro Fabregas, Jordi" w:date="2020-07-22T15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22"/>
        <w:gridCol w:w="1891"/>
        <w:gridCol w:w="1080"/>
        <w:gridCol w:w="1562"/>
        <w:gridCol w:w="2430"/>
        <w:gridCol w:w="2271"/>
        <w:tblGridChange w:id="1623">
          <w:tblGrid>
            <w:gridCol w:w="1246"/>
            <w:gridCol w:w="1902"/>
            <w:gridCol w:w="1080"/>
            <w:gridCol w:w="2337"/>
            <w:gridCol w:w="1929"/>
            <w:gridCol w:w="355"/>
            <w:gridCol w:w="1607"/>
            <w:gridCol w:w="1003"/>
          </w:tblGrid>
        </w:tblGridChange>
      </w:tblGrid>
      <w:tr w:rsidR="00351DF4" w:rsidRPr="003416AF" w:rsidDel="00CB37AB" w14:paraId="22BC56E7" w14:textId="0C0596EB" w:rsidTr="00645F7F">
        <w:trPr>
          <w:ins w:id="1624" w:author="de Araujo Rodrigues, Thales" w:date="2020-07-20T14:46:00Z"/>
          <w:del w:id="1625" w:author="Castro Fabregas, Jordi" w:date="2020-07-22T19:25:00Z"/>
          <w:trPrChange w:id="1626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tcPrChange w:id="1627" w:author="Castro Fabregas, Jordi" w:date="2020-07-22T15:35:00Z">
              <w:tcPr>
                <w:tcW w:w="1278" w:type="dxa"/>
              </w:tcPr>
            </w:tcPrChange>
          </w:tcPr>
          <w:p w14:paraId="7641111F" w14:textId="005ADB97" w:rsidR="00F0285A" w:rsidRPr="0096144D" w:rsidDel="00CB37AB" w:rsidRDefault="00F0285A" w:rsidP="008B6A2D">
            <w:pPr>
              <w:rPr>
                <w:ins w:id="1628" w:author="de Araujo Rodrigues, Thales" w:date="2020-07-20T14:46:00Z"/>
                <w:del w:id="1629" w:author="Castro Fabregas, Jordi" w:date="2020-07-22T19:25:00Z"/>
                <w:rFonts w:eastAsia="Times New Roman"/>
                <w:b/>
                <w:bCs/>
                <w:lang w:val="pt-BR"/>
                <w:rPrChange w:id="1630" w:author="de Araujo Rodrigues, Thales" w:date="2020-07-20T14:47:00Z">
                  <w:rPr>
                    <w:ins w:id="1631" w:author="de Araujo Rodrigues, Thales" w:date="2020-07-20T14:46:00Z"/>
                    <w:del w:id="163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bookmarkStart w:id="1633" w:name="_Hlk46337610"/>
            <w:ins w:id="1634" w:author="de Araujo Rodrigues, Thales" w:date="2020-07-20T14:46:00Z">
              <w:del w:id="1635" w:author="Castro Fabregas, Jordi" w:date="2020-07-22T19:25:00Z">
                <w:r w:rsidRPr="0096144D" w:rsidDel="00CB37AB">
                  <w:rPr>
                    <w:rFonts w:eastAsia="Times New Roman"/>
                    <w:b/>
                    <w:bCs/>
                    <w:lang w:val="pt-BR"/>
                    <w:rPrChange w:id="1636" w:author="de Araujo Rodrigues, Thales" w:date="2020-07-20T14:47:00Z">
                      <w:rPr>
                        <w:rFonts w:eastAsia="Times New Roman"/>
                        <w:lang w:val="pt-BR"/>
                      </w:rPr>
                    </w:rPrChange>
                  </w:rPr>
                  <w:delText>Prioridade da API</w:delText>
                </w:r>
              </w:del>
            </w:ins>
          </w:p>
        </w:tc>
        <w:tc>
          <w:tcPr>
            <w:tcW w:w="1891" w:type="dxa"/>
            <w:tcPrChange w:id="1637" w:author="Castro Fabregas, Jordi" w:date="2020-07-22T15:35:00Z">
              <w:tcPr>
                <w:tcW w:w="1918" w:type="dxa"/>
              </w:tcPr>
            </w:tcPrChange>
          </w:tcPr>
          <w:p w14:paraId="393AB9BD" w14:textId="76F2F3F6" w:rsidR="00F0285A" w:rsidRPr="0096144D" w:rsidDel="00CB37AB" w:rsidRDefault="00F0285A" w:rsidP="008B6A2D">
            <w:pPr>
              <w:rPr>
                <w:ins w:id="1638" w:author="de Araujo Rodrigues, Thales" w:date="2020-07-20T14:46:00Z"/>
                <w:del w:id="1639" w:author="Castro Fabregas, Jordi" w:date="2020-07-22T19:25:00Z"/>
                <w:rFonts w:eastAsia="Times New Roman"/>
                <w:b/>
                <w:bCs/>
                <w:lang w:val="pt-BR"/>
                <w:rPrChange w:id="1640" w:author="de Araujo Rodrigues, Thales" w:date="2020-07-20T14:47:00Z">
                  <w:rPr>
                    <w:ins w:id="1641" w:author="de Araujo Rodrigues, Thales" w:date="2020-07-20T14:46:00Z"/>
                    <w:del w:id="164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43" w:author="de Araujo Rodrigues, Thales" w:date="2020-07-20T14:47:00Z">
              <w:del w:id="1644" w:author="Castro Fabregas, Jordi" w:date="2020-07-22T19:25:00Z">
                <w:r w:rsidRPr="0096144D" w:rsidDel="00CB37AB">
                  <w:rPr>
                    <w:rFonts w:eastAsia="Times New Roman"/>
                    <w:b/>
                    <w:bCs/>
                    <w:lang w:val="pt-BR"/>
                    <w:rPrChange w:id="1645" w:author="de Araujo Rodrigues, Thales" w:date="2020-07-20T14:47:00Z">
                      <w:rPr>
                        <w:rFonts w:eastAsia="Times New Roman"/>
                        <w:lang w:val="pt-BR"/>
                      </w:rPr>
                    </w:rPrChange>
                  </w:rPr>
                  <w:delText>Exemplo</w:delText>
                </w:r>
              </w:del>
            </w:ins>
          </w:p>
        </w:tc>
        <w:tc>
          <w:tcPr>
            <w:tcW w:w="1080" w:type="dxa"/>
            <w:tcPrChange w:id="1646" w:author="Castro Fabregas, Jordi" w:date="2020-07-22T15:35:00Z">
              <w:tcPr>
                <w:tcW w:w="1080" w:type="dxa"/>
              </w:tcPr>
            </w:tcPrChange>
          </w:tcPr>
          <w:p w14:paraId="1CF45BA8" w14:textId="4D6FCF27" w:rsidR="00F0285A" w:rsidRPr="0096144D" w:rsidDel="00CB37AB" w:rsidRDefault="00F0285A" w:rsidP="008B6A2D">
            <w:pPr>
              <w:rPr>
                <w:ins w:id="1647" w:author="de Araujo Rodrigues, Thales" w:date="2020-07-20T14:46:00Z"/>
                <w:del w:id="1648" w:author="Castro Fabregas, Jordi" w:date="2020-07-22T19:25:00Z"/>
                <w:rFonts w:eastAsia="Times New Roman"/>
                <w:b/>
                <w:bCs/>
                <w:lang w:val="pt-BR"/>
                <w:rPrChange w:id="1649" w:author="de Araujo Rodrigues, Thales" w:date="2020-07-20T14:47:00Z">
                  <w:rPr>
                    <w:ins w:id="1650" w:author="de Araujo Rodrigues, Thales" w:date="2020-07-20T14:46:00Z"/>
                    <w:del w:id="165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commentRangeStart w:id="1652"/>
            <w:ins w:id="1653" w:author="de Araujo Rodrigues, Thales" w:date="2020-07-20T15:49:00Z">
              <w:del w:id="1654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Indicador aceito</w:delText>
                </w:r>
              </w:del>
            </w:ins>
            <w:commentRangeEnd w:id="1652"/>
            <w:del w:id="1655" w:author="Castro Fabregas, Jordi" w:date="2020-07-22T19:25:00Z">
              <w:r w:rsidR="005A392F" w:rsidDel="00CB37AB">
                <w:rPr>
                  <w:rStyle w:val="CommentReference"/>
                </w:rPr>
                <w:commentReference w:id="1652"/>
              </w:r>
            </w:del>
          </w:p>
        </w:tc>
        <w:tc>
          <w:tcPr>
            <w:tcW w:w="1562" w:type="dxa"/>
            <w:tcPrChange w:id="1656" w:author="Castro Fabregas, Jordi" w:date="2020-07-22T15:35:00Z">
              <w:tcPr>
                <w:tcW w:w="1569" w:type="dxa"/>
              </w:tcPr>
            </w:tcPrChange>
          </w:tcPr>
          <w:p w14:paraId="656D0742" w14:textId="3BACE9F3" w:rsidR="00F0285A" w:rsidRPr="0096144D" w:rsidDel="00CB37AB" w:rsidRDefault="00F0285A" w:rsidP="008B6A2D">
            <w:pPr>
              <w:rPr>
                <w:ins w:id="1657" w:author="de Araujo Rodrigues, Thales" w:date="2020-07-20T14:46:00Z"/>
                <w:del w:id="1658" w:author="Castro Fabregas, Jordi" w:date="2020-07-22T19:25:00Z"/>
                <w:rFonts w:eastAsia="Times New Roman"/>
                <w:b/>
                <w:bCs/>
                <w:lang w:val="pt-BR"/>
                <w:rPrChange w:id="1659" w:author="de Araujo Rodrigues, Thales" w:date="2020-07-20T14:47:00Z">
                  <w:rPr>
                    <w:ins w:id="1660" w:author="de Araujo Rodrigues, Thales" w:date="2020-07-20T14:46:00Z"/>
                    <w:del w:id="166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62" w:author="de Araujo Rodrigues, Thales" w:date="2020-07-20T14:48:00Z">
              <w:del w:id="1663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 xml:space="preserve">Tempo </w:delText>
                </w:r>
              </w:del>
              <w:del w:id="1664" w:author="Castro Fabregas, Jordi" w:date="2020-07-21T17:17:00Z">
                <w:r w:rsidDel="00351DF4">
                  <w:rPr>
                    <w:rFonts w:eastAsia="Times New Roman"/>
                    <w:b/>
                    <w:bCs/>
                    <w:lang w:val="pt-BR"/>
                  </w:rPr>
                  <w:delText>esperado</w:delText>
                </w:r>
              </w:del>
            </w:ins>
          </w:p>
        </w:tc>
        <w:tc>
          <w:tcPr>
            <w:tcW w:w="2430" w:type="dxa"/>
            <w:tcPrChange w:id="1665" w:author="Castro Fabregas, Jordi" w:date="2020-07-22T15:35:00Z">
              <w:tcPr>
                <w:tcW w:w="2769" w:type="dxa"/>
                <w:gridSpan w:val="2"/>
              </w:tcPr>
            </w:tcPrChange>
          </w:tcPr>
          <w:p w14:paraId="23FF5CA9" w14:textId="27D0DED0" w:rsidR="00F0285A" w:rsidDel="00CB37AB" w:rsidRDefault="00F0285A" w:rsidP="008B6A2D">
            <w:pPr>
              <w:rPr>
                <w:ins w:id="1666" w:author="de Araujo Rodrigues, Thales" w:date="2020-07-20T15:50:00Z"/>
                <w:del w:id="1667" w:author="Castro Fabregas, Jordi" w:date="2020-07-22T19:25:00Z"/>
                <w:rFonts w:eastAsia="Times New Roman"/>
                <w:b/>
                <w:bCs/>
                <w:lang w:val="pt-BR"/>
              </w:rPr>
            </w:pPr>
            <w:ins w:id="1668" w:author="de Araujo Rodrigues, Thales" w:date="2020-07-20T15:51:00Z">
              <w:del w:id="1669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Descrição</w:delText>
                </w:r>
              </w:del>
            </w:ins>
          </w:p>
        </w:tc>
        <w:tc>
          <w:tcPr>
            <w:tcW w:w="2271" w:type="dxa"/>
            <w:tcPrChange w:id="1670" w:author="Castro Fabregas, Jordi" w:date="2020-07-22T15:35:00Z">
              <w:tcPr>
                <w:tcW w:w="1842" w:type="dxa"/>
              </w:tcPr>
            </w:tcPrChange>
          </w:tcPr>
          <w:p w14:paraId="5B07C4E8" w14:textId="167B1C9E" w:rsidR="00F0285A" w:rsidDel="00CB37AB" w:rsidRDefault="00F0285A" w:rsidP="008B6A2D">
            <w:pPr>
              <w:rPr>
                <w:ins w:id="1671" w:author="de Araujo Rodrigues, Thales" w:date="2020-07-20T15:57:00Z"/>
                <w:del w:id="1672" w:author="Castro Fabregas, Jordi" w:date="2020-07-22T19:25:00Z"/>
                <w:rFonts w:eastAsia="Times New Roman"/>
                <w:b/>
                <w:bCs/>
                <w:lang w:val="pt-BR"/>
              </w:rPr>
            </w:pPr>
            <w:ins w:id="1673" w:author="de Araujo Rodrigues, Thales" w:date="2020-07-20T15:57:00Z">
              <w:del w:id="1674" w:author="Castro Fabregas, Jordi" w:date="2020-07-22T19:25:00Z">
                <w:r w:rsidDel="00CB37AB">
                  <w:rPr>
                    <w:rFonts w:eastAsia="Times New Roman"/>
                    <w:b/>
                    <w:bCs/>
                    <w:lang w:val="pt-BR"/>
                  </w:rPr>
                  <w:delText>Período de apuração</w:delText>
                </w:r>
              </w:del>
            </w:ins>
          </w:p>
        </w:tc>
      </w:tr>
      <w:tr w:rsidR="00351DF4" w:rsidRPr="003416AF" w:rsidDel="00CB37AB" w14:paraId="054C13E9" w14:textId="2451C4E7" w:rsidTr="00645F7F">
        <w:trPr>
          <w:ins w:id="1675" w:author="de Araujo Rodrigues, Thales" w:date="2020-07-20T14:46:00Z"/>
          <w:del w:id="1676" w:author="Castro Fabregas, Jordi" w:date="2020-07-22T19:25:00Z"/>
          <w:trPrChange w:id="1677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shd w:val="clear" w:color="auto" w:fill="E7E6E6" w:themeFill="background2"/>
            <w:tcPrChange w:id="1678" w:author="Castro Fabregas, Jordi" w:date="2020-07-22T15:35:00Z">
              <w:tcPr>
                <w:tcW w:w="1278" w:type="dxa"/>
              </w:tcPr>
            </w:tcPrChange>
          </w:tcPr>
          <w:p w14:paraId="2E5EB349" w14:textId="132CF61A" w:rsidR="00F0285A" w:rsidDel="00CB37AB" w:rsidRDefault="00F0285A" w:rsidP="008B6A2D">
            <w:pPr>
              <w:rPr>
                <w:ins w:id="1679" w:author="de Araujo Rodrigues, Thales" w:date="2020-07-20T14:46:00Z"/>
                <w:del w:id="1680" w:author="Castro Fabregas, Jordi" w:date="2020-07-22T19:25:00Z"/>
                <w:rFonts w:eastAsia="Times New Roman"/>
                <w:lang w:val="pt-BR"/>
              </w:rPr>
            </w:pPr>
            <w:ins w:id="1681" w:author="de Araujo Rodrigues, Thales" w:date="2020-07-20T14:47:00Z">
              <w:del w:id="168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Alta</w:delText>
                </w:r>
              </w:del>
            </w:ins>
          </w:p>
        </w:tc>
        <w:tc>
          <w:tcPr>
            <w:tcW w:w="1891" w:type="dxa"/>
            <w:shd w:val="clear" w:color="auto" w:fill="E7E6E6" w:themeFill="background2"/>
            <w:tcPrChange w:id="1683" w:author="Castro Fabregas, Jordi" w:date="2020-07-22T15:35:00Z">
              <w:tcPr>
                <w:tcW w:w="1918" w:type="dxa"/>
              </w:tcPr>
            </w:tcPrChange>
          </w:tcPr>
          <w:p w14:paraId="0210C96C" w14:textId="30BB2D05" w:rsidR="00F0285A" w:rsidRPr="006A1CD1" w:rsidDel="00CB37AB" w:rsidRDefault="00F0285A" w:rsidP="008B6A2D">
            <w:pPr>
              <w:rPr>
                <w:ins w:id="1684" w:author="de Araujo Rodrigues, Thales" w:date="2020-07-20T14:46:00Z"/>
                <w:del w:id="1685" w:author="Castro Fabregas, Jordi" w:date="2020-07-22T19:25:00Z"/>
                <w:rFonts w:eastAsia="Times New Roman"/>
                <w:i/>
                <w:lang w:val="pt-BR"/>
                <w:rPrChange w:id="1686" w:author="Miranda, Pedro" w:date="2020-07-22T08:27:00Z">
                  <w:rPr>
                    <w:ins w:id="1687" w:author="de Araujo Rodrigues, Thales" w:date="2020-07-20T14:46:00Z"/>
                    <w:del w:id="1688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689" w:author="de Araujo Rodrigues, Thales" w:date="2020-07-20T14:48:00Z">
              <w:del w:id="1690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691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status/outages</w:delText>
                </w:r>
              </w:del>
            </w:ins>
          </w:p>
        </w:tc>
        <w:tc>
          <w:tcPr>
            <w:tcW w:w="1080" w:type="dxa"/>
            <w:shd w:val="clear" w:color="auto" w:fill="E7E6E6" w:themeFill="background2"/>
            <w:tcPrChange w:id="1692" w:author="Castro Fabregas, Jordi" w:date="2020-07-22T15:35:00Z">
              <w:tcPr>
                <w:tcW w:w="1080" w:type="dxa"/>
              </w:tcPr>
            </w:tcPrChange>
          </w:tcPr>
          <w:p w14:paraId="590BD5CD" w14:textId="78105ED1" w:rsidR="00F0285A" w:rsidDel="00CB37AB" w:rsidRDefault="00F0285A">
            <w:pPr>
              <w:jc w:val="right"/>
              <w:rPr>
                <w:ins w:id="1693" w:author="de Araujo Rodrigues, Thales" w:date="2020-07-20T14:46:00Z"/>
                <w:del w:id="1694" w:author="Castro Fabregas, Jordi" w:date="2020-07-22T19:25:00Z"/>
                <w:rFonts w:eastAsia="Times New Roman"/>
                <w:lang w:val="pt-BR"/>
              </w:rPr>
              <w:pPrChange w:id="1695" w:author="Castro Fabregas, Jordi" w:date="2020-07-20T14:49:00Z">
                <w:pPr/>
              </w:pPrChange>
            </w:pPr>
            <w:ins w:id="1696" w:author="de Araujo Rodrigues, Thales" w:date="2020-07-20T14:48:00Z">
              <w:del w:id="169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shd w:val="clear" w:color="auto" w:fill="E7E6E6" w:themeFill="background2"/>
            <w:tcPrChange w:id="1698" w:author="Castro Fabregas, Jordi" w:date="2020-07-22T15:35:00Z">
              <w:tcPr>
                <w:tcW w:w="1569" w:type="dxa"/>
              </w:tcPr>
            </w:tcPrChange>
          </w:tcPr>
          <w:p w14:paraId="7046E8B1" w14:textId="06E5A65D" w:rsidR="00777A93" w:rsidDel="00CB37AB" w:rsidRDefault="0086356B">
            <w:pPr>
              <w:pStyle w:val="ListParagraph"/>
              <w:ind w:left="0"/>
              <w:jc w:val="center"/>
              <w:rPr>
                <w:ins w:id="1699" w:author="de Araujo Rodrigues, Thales" w:date="2020-07-20T16:26:00Z"/>
                <w:del w:id="1700" w:author="Castro Fabregas, Jordi" w:date="2020-07-22T19:25:00Z"/>
                <w:rFonts w:eastAsia="Times New Roman"/>
                <w:lang w:val="pt-BR"/>
              </w:rPr>
              <w:pPrChange w:id="1701" w:author="de Araujo Rodrigues, Thales [2]" w:date="2020-07-20T16:26:00Z">
                <w:pPr>
                  <w:pStyle w:val="ListParagraph"/>
                  <w:ind w:left="555"/>
                  <w:jc w:val="center"/>
                </w:pPr>
              </w:pPrChange>
            </w:pPr>
            <w:ins w:id="1702" w:author="de Araujo Rodrigues, Thales" w:date="2020-07-20T16:26:00Z">
              <w:del w:id="1703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1.000 ms</w:delText>
                </w:r>
              </w:del>
            </w:ins>
          </w:p>
          <w:p w14:paraId="319D1F4F" w14:textId="36101D51" w:rsidR="0086356B" w:rsidDel="00CB37AB" w:rsidRDefault="0086356B">
            <w:pPr>
              <w:pStyle w:val="ListParagraph"/>
              <w:ind w:left="0"/>
              <w:jc w:val="center"/>
              <w:rPr>
                <w:ins w:id="1704" w:author="de Araujo Rodrigues, Thales" w:date="2020-07-20T16:26:00Z"/>
                <w:del w:id="1705" w:author="Castro Fabregas, Jordi" w:date="2020-07-22T19:25:00Z"/>
                <w:rFonts w:eastAsia="Times New Roman"/>
                <w:lang w:val="pt-BR"/>
              </w:rPr>
              <w:pPrChange w:id="1706" w:author="de Araujo Rodrigues, Thales [2]" w:date="2020-07-20T16:26:00Z">
                <w:pPr>
                  <w:pStyle w:val="ListParagraph"/>
                  <w:ind w:left="555"/>
                  <w:jc w:val="center"/>
                </w:pPr>
              </w:pPrChange>
            </w:pPr>
            <w:ins w:id="1707" w:author="de Araujo Rodrigues, Thales" w:date="2020-07-20T16:26:00Z">
              <w:del w:id="1708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361601B4" w14:textId="22F11A14" w:rsidR="0086356B" w:rsidRPr="00777A93" w:rsidDel="00CB37AB" w:rsidRDefault="0086356B">
            <w:pPr>
              <w:pStyle w:val="ListParagraph"/>
              <w:ind w:left="0"/>
              <w:jc w:val="center"/>
              <w:rPr>
                <w:ins w:id="1709" w:author="de Araujo Rodrigues, Thales" w:date="2020-07-20T14:46:00Z"/>
                <w:del w:id="1710" w:author="Castro Fabregas, Jordi" w:date="2020-07-22T19:25:00Z"/>
                <w:rFonts w:eastAsia="Times New Roman"/>
                <w:lang w:val="pt-BR"/>
                <w:rPrChange w:id="1711" w:author="de Araujo Rodrigues, Thales" w:date="2020-07-20T16:25:00Z">
                  <w:rPr>
                    <w:ins w:id="1712" w:author="de Araujo Rodrigues, Thales" w:date="2020-07-20T14:46:00Z"/>
                    <w:del w:id="1713" w:author="Castro Fabregas, Jordi" w:date="2020-07-22T19:25:00Z"/>
                    <w:lang w:val="pt-BR"/>
                  </w:rPr>
                </w:rPrChange>
              </w:rPr>
              <w:pPrChange w:id="1714" w:author="de Araujo Rodrigues, Thales [2]" w:date="2020-07-20T16:26:00Z">
                <w:pPr/>
              </w:pPrChange>
            </w:pPr>
            <w:ins w:id="1715" w:author="de Araujo Rodrigues, Thales" w:date="2020-07-20T16:26:00Z">
              <w:del w:id="171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shd w:val="clear" w:color="auto" w:fill="E7E6E6" w:themeFill="background2"/>
            <w:tcPrChange w:id="1717" w:author="Castro Fabregas, Jordi" w:date="2020-07-22T15:35:00Z">
              <w:tcPr>
                <w:tcW w:w="2769" w:type="dxa"/>
                <w:gridSpan w:val="2"/>
              </w:tcPr>
            </w:tcPrChange>
          </w:tcPr>
          <w:p w14:paraId="0E0DE701" w14:textId="6FE197F9" w:rsidR="00F0285A" w:rsidRPr="00B054CA" w:rsidDel="00CB37AB" w:rsidRDefault="00F0285A">
            <w:pPr>
              <w:rPr>
                <w:ins w:id="1718" w:author="de Araujo Rodrigues, Thales" w:date="2020-07-20T15:50:00Z"/>
                <w:del w:id="1719" w:author="Castro Fabregas, Jordi" w:date="2020-07-22T19:25:00Z"/>
                <w:rFonts w:eastAsia="Times New Roman"/>
                <w:lang w:val="pt-BR"/>
              </w:rPr>
              <w:pPrChange w:id="1720" w:author="de Araujo Rodrigues, Thales" w:date="2020-07-22T14:05:00Z">
                <w:pPr>
                  <w:jc w:val="right"/>
                </w:pPr>
              </w:pPrChange>
            </w:pPr>
            <w:ins w:id="1721" w:author="de Araujo Rodrigues, Thales" w:date="2020-07-20T15:51:00Z">
              <w:del w:id="1722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Em 95% das chamadas, o retorno deve ser em até 1</w:delText>
                </w:r>
              </w:del>
            </w:ins>
            <w:ins w:id="1723" w:author="de Araujo Rodrigues, Thales" w:date="2020-07-20T15:52:00Z">
              <w:del w:id="1724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.</w:delText>
                </w:r>
              </w:del>
            </w:ins>
            <w:ins w:id="1725" w:author="de Araujo Rodrigues, Thales" w:date="2020-07-20T15:51:00Z">
              <w:del w:id="1726" w:author="Castro Fabregas, Jordi" w:date="2020-07-22T19:25:00Z">
                <w:r w:rsidRPr="00B054CA" w:rsidDel="00CB37AB">
                  <w:rPr>
                    <w:rFonts w:eastAsia="Times New Roman"/>
                    <w:lang w:val="pt-BR"/>
                  </w:rPr>
                  <w:delText>000 ms</w:delText>
                </w:r>
              </w:del>
            </w:ins>
          </w:p>
        </w:tc>
        <w:tc>
          <w:tcPr>
            <w:tcW w:w="2271" w:type="dxa"/>
            <w:shd w:val="clear" w:color="auto" w:fill="E7E6E6" w:themeFill="background2"/>
            <w:tcPrChange w:id="1727" w:author="Castro Fabregas, Jordi" w:date="2020-07-22T15:35:00Z">
              <w:tcPr>
                <w:tcW w:w="1842" w:type="dxa"/>
              </w:tcPr>
            </w:tcPrChange>
          </w:tcPr>
          <w:p w14:paraId="5B3B5C4E" w14:textId="29FC0219" w:rsidR="00F0285A" w:rsidRPr="00A2609D" w:rsidDel="00CB37AB" w:rsidRDefault="00F0285A" w:rsidP="0096144D">
            <w:pPr>
              <w:jc w:val="right"/>
              <w:rPr>
                <w:ins w:id="1728" w:author="de Araujo Rodrigues, Thales" w:date="2020-07-20T15:58:00Z"/>
                <w:del w:id="1729" w:author="Castro Fabregas, Jordi" w:date="2020-07-22T19:25:00Z"/>
                <w:rFonts w:eastAsia="Times New Roman"/>
                <w:color w:val="FF0000"/>
                <w:lang w:val="pt-BR"/>
                <w:rPrChange w:id="1730" w:author="de Araujo Rodrigues, Thales" w:date="2020-07-20T16:02:00Z">
                  <w:rPr>
                    <w:ins w:id="1731" w:author="de Araujo Rodrigues, Thales" w:date="2020-07-20T15:58:00Z"/>
                    <w:del w:id="173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733" w:author="de Araujo Rodrigues, Thales" w:date="2020-07-20T15:57:00Z">
              <w:del w:id="1734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735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</w:delText>
                </w:r>
              </w:del>
            </w:ins>
            <w:ins w:id="1736" w:author="de Araujo Rodrigues, Thales" w:date="2020-07-20T15:58:00Z">
              <w:del w:id="1737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738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ário</w:delText>
                </w:r>
              </w:del>
            </w:ins>
          </w:p>
          <w:p w14:paraId="7D820239" w14:textId="62279A27" w:rsidR="00F0285A" w:rsidDel="00CB37AB" w:rsidRDefault="00F0285A" w:rsidP="0096144D">
            <w:pPr>
              <w:jc w:val="right"/>
              <w:rPr>
                <w:ins w:id="1739" w:author="de Araujo Rodrigues, Thales" w:date="2020-07-20T15:57:00Z"/>
                <w:del w:id="1740" w:author="Castro Fabregas, Jordi" w:date="2020-07-22T19:25:00Z"/>
                <w:rFonts w:eastAsia="Times New Roman"/>
                <w:lang w:val="pt-BR"/>
              </w:rPr>
            </w:pPr>
            <w:ins w:id="1741" w:author="de Araujo Rodrigues, Thales" w:date="2020-07-20T15:58:00Z">
              <w:del w:id="174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</w:delText>
                </w:r>
              </w:del>
            </w:ins>
            <w:ins w:id="1743" w:author="de Araujo Rodrigues, Thales" w:date="2020-07-20T15:59:00Z">
              <w:del w:id="1744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 xml:space="preserve"> Fim </w:delText>
                </w:r>
              </w:del>
            </w:ins>
            <w:ins w:id="1745" w:author="de Araujo Rodrigues, Thales" w:date="2020-07-20T16:00:00Z">
              <w:del w:id="174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às 23:59:59 hrs</w:delText>
                </w:r>
              </w:del>
            </w:ins>
          </w:p>
        </w:tc>
      </w:tr>
      <w:tr w:rsidR="00351DF4" w:rsidRPr="003416AF" w:rsidDel="00CB37AB" w14:paraId="146B24FE" w14:textId="396DFFEA" w:rsidTr="00645F7F">
        <w:trPr>
          <w:ins w:id="1747" w:author="de Araujo Rodrigues, Thales" w:date="2020-07-20T14:46:00Z"/>
          <w:del w:id="1748" w:author="Castro Fabregas, Jordi" w:date="2020-07-22T19:25:00Z"/>
          <w:trPrChange w:id="1749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tcPrChange w:id="1750" w:author="Castro Fabregas, Jordi" w:date="2020-07-22T15:35:00Z">
              <w:tcPr>
                <w:tcW w:w="1278" w:type="dxa"/>
              </w:tcPr>
            </w:tcPrChange>
          </w:tcPr>
          <w:p w14:paraId="52A489FD" w14:textId="22416273" w:rsidR="00F0285A" w:rsidDel="00CB37AB" w:rsidRDefault="00F0285A" w:rsidP="008B6A2D">
            <w:pPr>
              <w:rPr>
                <w:ins w:id="1751" w:author="de Araujo Rodrigues, Thales" w:date="2020-07-20T14:46:00Z"/>
                <w:del w:id="1752" w:author="Castro Fabregas, Jordi" w:date="2020-07-22T19:25:00Z"/>
                <w:rFonts w:eastAsia="Times New Roman"/>
                <w:lang w:val="pt-BR"/>
              </w:rPr>
            </w:pPr>
            <w:ins w:id="1753" w:author="de Araujo Rodrigues, Thales" w:date="2020-07-20T14:47:00Z">
              <w:del w:id="1754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Média</w:delText>
                </w:r>
              </w:del>
            </w:ins>
          </w:p>
        </w:tc>
        <w:tc>
          <w:tcPr>
            <w:tcW w:w="1891" w:type="dxa"/>
            <w:tcPrChange w:id="1755" w:author="Castro Fabregas, Jordi" w:date="2020-07-22T15:35:00Z">
              <w:tcPr>
                <w:tcW w:w="1918" w:type="dxa"/>
              </w:tcPr>
            </w:tcPrChange>
          </w:tcPr>
          <w:p w14:paraId="0D4E9F88" w14:textId="2F095552" w:rsidR="00F0285A" w:rsidRPr="006A1CD1" w:rsidDel="00CB37AB" w:rsidRDefault="00F0285A" w:rsidP="008B6A2D">
            <w:pPr>
              <w:rPr>
                <w:ins w:id="1756" w:author="de Araujo Rodrigues, Thales" w:date="2020-07-20T14:46:00Z"/>
                <w:del w:id="1757" w:author="Castro Fabregas, Jordi" w:date="2020-07-22T19:25:00Z"/>
                <w:rFonts w:eastAsia="Times New Roman"/>
                <w:i/>
                <w:lang w:val="pt-BR"/>
                <w:rPrChange w:id="1758" w:author="Miranda, Pedro" w:date="2020-07-22T08:27:00Z">
                  <w:rPr>
                    <w:ins w:id="1759" w:author="de Araujo Rodrigues, Thales" w:date="2020-07-20T14:46:00Z"/>
                    <w:del w:id="1760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761" w:author="de Araujo Rodrigues, Thales" w:date="2020-07-20T14:48:00Z">
              <w:del w:id="1762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763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channels/product-services</w:delText>
                </w:r>
              </w:del>
            </w:ins>
          </w:p>
        </w:tc>
        <w:tc>
          <w:tcPr>
            <w:tcW w:w="1080" w:type="dxa"/>
            <w:tcPrChange w:id="1764" w:author="Castro Fabregas, Jordi" w:date="2020-07-22T15:35:00Z">
              <w:tcPr>
                <w:tcW w:w="1080" w:type="dxa"/>
              </w:tcPr>
            </w:tcPrChange>
          </w:tcPr>
          <w:p w14:paraId="1C4AD81C" w14:textId="6AAD303F" w:rsidR="00F0285A" w:rsidDel="00CB37AB" w:rsidRDefault="00F0285A">
            <w:pPr>
              <w:jc w:val="right"/>
              <w:rPr>
                <w:ins w:id="1765" w:author="de Araujo Rodrigues, Thales" w:date="2020-07-20T14:46:00Z"/>
                <w:del w:id="1766" w:author="Castro Fabregas, Jordi" w:date="2020-07-22T19:25:00Z"/>
                <w:rFonts w:eastAsia="Times New Roman"/>
                <w:lang w:val="pt-BR"/>
              </w:rPr>
              <w:pPrChange w:id="1767" w:author="Castro Fabregas, Jordi" w:date="2020-07-20T14:49:00Z">
                <w:pPr/>
              </w:pPrChange>
            </w:pPr>
            <w:ins w:id="1768" w:author="de Araujo Rodrigues, Thales" w:date="2020-07-20T14:48:00Z">
              <w:del w:id="1769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tcPrChange w:id="1770" w:author="Castro Fabregas, Jordi" w:date="2020-07-22T15:35:00Z">
              <w:tcPr>
                <w:tcW w:w="1569" w:type="dxa"/>
              </w:tcPr>
            </w:tcPrChange>
          </w:tcPr>
          <w:p w14:paraId="210F7399" w14:textId="31C4AAEE" w:rsidR="00F0285A" w:rsidDel="00CB37AB" w:rsidRDefault="00F0285A">
            <w:pPr>
              <w:jc w:val="center"/>
              <w:rPr>
                <w:ins w:id="1771" w:author="de Araujo Rodrigues, Thales" w:date="2020-07-20T16:26:00Z"/>
                <w:del w:id="1772" w:author="Castro Fabregas, Jordi" w:date="2020-07-22T19:25:00Z"/>
                <w:rFonts w:eastAsia="Times New Roman"/>
                <w:lang w:val="pt-BR"/>
              </w:rPr>
              <w:pPrChange w:id="1773" w:author="de Araujo Rodrigues, Thales [2]" w:date="2020-07-20T16:26:00Z">
                <w:pPr>
                  <w:jc w:val="right"/>
                </w:pPr>
              </w:pPrChange>
            </w:pPr>
            <w:ins w:id="1774" w:author="de Araujo Rodrigues, Thales" w:date="2020-07-20T14:48:00Z">
              <w:del w:id="177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1.500 ms</w:delText>
                </w:r>
              </w:del>
            </w:ins>
          </w:p>
          <w:p w14:paraId="6BDA1BC7" w14:textId="490B175A" w:rsidR="0086356B" w:rsidDel="00CB37AB" w:rsidRDefault="0086356B">
            <w:pPr>
              <w:jc w:val="center"/>
              <w:rPr>
                <w:ins w:id="1776" w:author="de Araujo Rodrigues, Thales" w:date="2020-07-20T16:26:00Z"/>
                <w:del w:id="1777" w:author="Castro Fabregas, Jordi" w:date="2020-07-22T19:25:00Z"/>
                <w:rFonts w:eastAsia="Times New Roman"/>
                <w:lang w:val="pt-BR"/>
              </w:rPr>
              <w:pPrChange w:id="1778" w:author="de Araujo Rodrigues, Thales [2]" w:date="2020-07-20T16:26:00Z">
                <w:pPr>
                  <w:jc w:val="right"/>
                </w:pPr>
              </w:pPrChange>
            </w:pPr>
            <w:ins w:id="1779" w:author="de Araujo Rodrigues, Thales" w:date="2020-07-20T16:26:00Z">
              <w:del w:id="1780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7E516A62" w14:textId="114E8D9D" w:rsidR="0086356B" w:rsidDel="00CB37AB" w:rsidRDefault="0086356B">
            <w:pPr>
              <w:jc w:val="center"/>
              <w:rPr>
                <w:ins w:id="1781" w:author="de Araujo Rodrigues, Thales" w:date="2020-07-20T14:46:00Z"/>
                <w:del w:id="1782" w:author="Castro Fabregas, Jordi" w:date="2020-07-22T19:25:00Z"/>
                <w:rFonts w:eastAsia="Times New Roman"/>
                <w:lang w:val="pt-BR"/>
              </w:rPr>
              <w:pPrChange w:id="1783" w:author="de Araujo Rodrigues, Thales [2]" w:date="2020-07-20T16:26:00Z">
                <w:pPr/>
              </w:pPrChange>
            </w:pPr>
            <w:ins w:id="1784" w:author="de Araujo Rodrigues, Thales" w:date="2020-07-20T16:26:00Z">
              <w:del w:id="178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tcPrChange w:id="1786" w:author="Castro Fabregas, Jordi" w:date="2020-07-22T15:35:00Z">
              <w:tcPr>
                <w:tcW w:w="2769" w:type="dxa"/>
                <w:gridSpan w:val="2"/>
              </w:tcPr>
            </w:tcPrChange>
          </w:tcPr>
          <w:p w14:paraId="7A9D73A1" w14:textId="7F70B5E0" w:rsidR="00F0285A" w:rsidDel="00CB37AB" w:rsidRDefault="00F0285A">
            <w:pPr>
              <w:rPr>
                <w:ins w:id="1787" w:author="de Araujo Rodrigues, Thales" w:date="2020-07-20T15:50:00Z"/>
                <w:del w:id="1788" w:author="Castro Fabregas, Jordi" w:date="2020-07-22T19:25:00Z"/>
                <w:rFonts w:eastAsia="Times New Roman"/>
                <w:lang w:val="pt-BR"/>
              </w:rPr>
              <w:pPrChange w:id="1789" w:author="de Araujo Rodrigues, Thales" w:date="2020-07-22T14:05:00Z">
                <w:pPr>
                  <w:jc w:val="right"/>
                </w:pPr>
              </w:pPrChange>
            </w:pPr>
            <w:ins w:id="1790" w:author="de Araujo Rodrigues, Thales" w:date="2020-07-20T15:52:00Z">
              <w:del w:id="1791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Em 95% das cmahadas</w:delText>
                </w:r>
              </w:del>
            </w:ins>
            <w:ins w:id="1792" w:author="Miranda, Pedro" w:date="2020-07-22T08:27:00Z">
              <w:del w:id="1793" w:author="Castro Fabregas, Jordi" w:date="2020-07-22T19:25:00Z">
                <w:r w:rsidR="006A1CD1" w:rsidDel="00CB37AB">
                  <w:rPr>
                    <w:rFonts w:eastAsia="Times New Roman"/>
                    <w:lang w:val="pt-BR"/>
                  </w:rPr>
                  <w:delText>chamadas</w:delText>
                </w:r>
              </w:del>
            </w:ins>
            <w:ins w:id="1794" w:author="de Araujo Rodrigues, Thales" w:date="2020-07-20T15:52:00Z">
              <w:del w:id="1795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, o retorno deve ser em até 1.500 ms</w:delText>
                </w:r>
              </w:del>
            </w:ins>
          </w:p>
        </w:tc>
        <w:tc>
          <w:tcPr>
            <w:tcW w:w="2271" w:type="dxa"/>
            <w:tcPrChange w:id="1796" w:author="Castro Fabregas, Jordi" w:date="2020-07-22T15:35:00Z">
              <w:tcPr>
                <w:tcW w:w="1842" w:type="dxa"/>
              </w:tcPr>
            </w:tcPrChange>
          </w:tcPr>
          <w:p w14:paraId="2BC5A6B3" w14:textId="3639B7ED" w:rsidR="00F0285A" w:rsidRPr="00A2609D" w:rsidDel="00CB37AB" w:rsidRDefault="00F0285A" w:rsidP="00F0285A">
            <w:pPr>
              <w:jc w:val="right"/>
              <w:rPr>
                <w:ins w:id="1797" w:author="de Araujo Rodrigues, Thales" w:date="2020-07-20T16:00:00Z"/>
                <w:del w:id="1798" w:author="Castro Fabregas, Jordi" w:date="2020-07-22T19:25:00Z"/>
                <w:rFonts w:eastAsia="Times New Roman"/>
                <w:color w:val="FF0000"/>
                <w:lang w:val="pt-BR"/>
                <w:rPrChange w:id="1799" w:author="de Araujo Rodrigues, Thales" w:date="2020-07-20T16:02:00Z">
                  <w:rPr>
                    <w:ins w:id="1800" w:author="de Araujo Rodrigues, Thales" w:date="2020-07-20T16:00:00Z"/>
                    <w:del w:id="1801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02" w:author="de Araujo Rodrigues, Thales" w:date="2020-07-20T16:00:00Z">
              <w:del w:id="1803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804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Diário</w:delText>
                </w:r>
              </w:del>
            </w:ins>
          </w:p>
          <w:p w14:paraId="29686C41" w14:textId="5F757DF5" w:rsidR="00F0285A" w:rsidDel="00CB37AB" w:rsidRDefault="00F0285A" w:rsidP="00F0285A">
            <w:pPr>
              <w:jc w:val="right"/>
              <w:rPr>
                <w:ins w:id="1805" w:author="de Araujo Rodrigues, Thales" w:date="2020-07-20T15:57:00Z"/>
                <w:del w:id="1806" w:author="Castro Fabregas, Jordi" w:date="2020-07-22T19:25:00Z"/>
                <w:rFonts w:eastAsia="Times New Roman"/>
                <w:lang w:val="pt-BR"/>
              </w:rPr>
            </w:pPr>
            <w:ins w:id="1807" w:author="de Araujo Rodrigues, Thales" w:date="2020-07-20T16:00:00Z">
              <w:del w:id="1808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 Fim às 23:59:59 hrs</w:delText>
                </w:r>
              </w:del>
            </w:ins>
          </w:p>
        </w:tc>
      </w:tr>
      <w:tr w:rsidR="00351DF4" w:rsidRPr="003416AF" w:rsidDel="00CB37AB" w14:paraId="256E7BA6" w14:textId="3DDCE7A8" w:rsidTr="00645F7F">
        <w:trPr>
          <w:ins w:id="1809" w:author="de Araujo Rodrigues, Thales" w:date="2020-07-20T14:46:00Z"/>
          <w:del w:id="1810" w:author="Castro Fabregas, Jordi" w:date="2020-07-22T19:25:00Z"/>
          <w:trPrChange w:id="1811" w:author="Castro Fabregas, Jordi" w:date="2020-07-22T15:35:00Z">
            <w:trPr>
              <w:gridAfter w:val="0"/>
            </w:trPr>
          </w:trPrChange>
        </w:trPr>
        <w:tc>
          <w:tcPr>
            <w:tcW w:w="1222" w:type="dxa"/>
            <w:shd w:val="clear" w:color="auto" w:fill="E7E6E6" w:themeFill="background2"/>
            <w:tcPrChange w:id="1812" w:author="Castro Fabregas, Jordi" w:date="2020-07-22T15:35:00Z">
              <w:tcPr>
                <w:tcW w:w="1278" w:type="dxa"/>
              </w:tcPr>
            </w:tcPrChange>
          </w:tcPr>
          <w:p w14:paraId="6D76F39F" w14:textId="2311B09D" w:rsidR="00F0285A" w:rsidDel="00CB37AB" w:rsidRDefault="00F0285A" w:rsidP="008B6A2D">
            <w:pPr>
              <w:rPr>
                <w:ins w:id="1813" w:author="de Araujo Rodrigues, Thales" w:date="2020-07-20T14:46:00Z"/>
                <w:del w:id="1814" w:author="Castro Fabregas, Jordi" w:date="2020-07-22T19:25:00Z"/>
                <w:rFonts w:eastAsia="Times New Roman"/>
                <w:lang w:val="pt-BR"/>
              </w:rPr>
            </w:pPr>
            <w:ins w:id="1815" w:author="de Araujo Rodrigues, Thales" w:date="2020-07-20T14:47:00Z">
              <w:del w:id="181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Baixa</w:delText>
                </w:r>
              </w:del>
            </w:ins>
          </w:p>
        </w:tc>
        <w:tc>
          <w:tcPr>
            <w:tcW w:w="1891" w:type="dxa"/>
            <w:shd w:val="clear" w:color="auto" w:fill="E7E6E6" w:themeFill="background2"/>
            <w:tcPrChange w:id="1817" w:author="Castro Fabregas, Jordi" w:date="2020-07-22T15:35:00Z">
              <w:tcPr>
                <w:tcW w:w="1918" w:type="dxa"/>
              </w:tcPr>
            </w:tcPrChange>
          </w:tcPr>
          <w:p w14:paraId="076D0251" w14:textId="428754EE" w:rsidR="00F0285A" w:rsidRPr="006A1CD1" w:rsidDel="00CB37AB" w:rsidRDefault="00F0285A" w:rsidP="008B6A2D">
            <w:pPr>
              <w:rPr>
                <w:ins w:id="1818" w:author="de Araujo Rodrigues, Thales" w:date="2020-07-20T14:46:00Z"/>
                <w:del w:id="1819" w:author="Castro Fabregas, Jordi" w:date="2020-07-22T19:25:00Z"/>
                <w:rFonts w:eastAsia="Times New Roman"/>
                <w:i/>
                <w:lang w:val="pt-BR"/>
                <w:rPrChange w:id="1820" w:author="Miranda, Pedro" w:date="2020-07-22T08:27:00Z">
                  <w:rPr>
                    <w:ins w:id="1821" w:author="de Araujo Rodrigues, Thales" w:date="2020-07-20T14:46:00Z"/>
                    <w:del w:id="1822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23" w:author="de Araujo Rodrigues, Thales" w:date="2020-07-20T14:48:00Z">
              <w:del w:id="1824" w:author="Castro Fabregas, Jordi" w:date="2020-07-22T19:25:00Z">
                <w:r w:rsidRPr="006A1CD1" w:rsidDel="00CB37AB">
                  <w:rPr>
                    <w:rFonts w:eastAsia="Times New Roman"/>
                    <w:i/>
                    <w:lang w:val="pt-BR"/>
                    <w:rPrChange w:id="1825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metrics</w:delText>
                </w:r>
              </w:del>
            </w:ins>
          </w:p>
        </w:tc>
        <w:tc>
          <w:tcPr>
            <w:tcW w:w="1080" w:type="dxa"/>
            <w:shd w:val="clear" w:color="auto" w:fill="E7E6E6" w:themeFill="background2"/>
            <w:tcPrChange w:id="1826" w:author="Castro Fabregas, Jordi" w:date="2020-07-22T15:35:00Z">
              <w:tcPr>
                <w:tcW w:w="1080" w:type="dxa"/>
              </w:tcPr>
            </w:tcPrChange>
          </w:tcPr>
          <w:p w14:paraId="7BFE9219" w14:textId="0158BADB" w:rsidR="00F0285A" w:rsidDel="00CB37AB" w:rsidRDefault="00F0285A">
            <w:pPr>
              <w:jc w:val="right"/>
              <w:rPr>
                <w:ins w:id="1827" w:author="de Araujo Rodrigues, Thales" w:date="2020-07-20T14:46:00Z"/>
                <w:del w:id="1828" w:author="Castro Fabregas, Jordi" w:date="2020-07-22T19:25:00Z"/>
                <w:rFonts w:eastAsia="Times New Roman"/>
                <w:lang w:val="pt-BR"/>
              </w:rPr>
              <w:pPrChange w:id="1829" w:author="Castro Fabregas, Jordi" w:date="2020-07-20T14:49:00Z">
                <w:pPr/>
              </w:pPrChange>
            </w:pPr>
            <w:ins w:id="1830" w:author="de Araujo Rodrigues, Thales" w:date="2020-07-20T14:49:00Z">
              <w:del w:id="1831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95%</w:delText>
                </w:r>
              </w:del>
            </w:ins>
          </w:p>
        </w:tc>
        <w:tc>
          <w:tcPr>
            <w:tcW w:w="1562" w:type="dxa"/>
            <w:shd w:val="clear" w:color="auto" w:fill="E7E6E6" w:themeFill="background2"/>
            <w:tcPrChange w:id="1832" w:author="Castro Fabregas, Jordi" w:date="2020-07-22T15:35:00Z">
              <w:tcPr>
                <w:tcW w:w="1569" w:type="dxa"/>
              </w:tcPr>
            </w:tcPrChange>
          </w:tcPr>
          <w:p w14:paraId="7EDB511A" w14:textId="107FDAE6" w:rsidR="00F0285A" w:rsidDel="00CB37AB" w:rsidRDefault="00F0285A">
            <w:pPr>
              <w:jc w:val="center"/>
              <w:rPr>
                <w:ins w:id="1833" w:author="de Araujo Rodrigues, Thales" w:date="2020-07-20T16:26:00Z"/>
                <w:del w:id="1834" w:author="Castro Fabregas, Jordi" w:date="2020-07-22T19:25:00Z"/>
                <w:rFonts w:eastAsia="Times New Roman"/>
                <w:lang w:val="pt-BR"/>
              </w:rPr>
              <w:pPrChange w:id="1835" w:author="de Araujo Rodrigues, Thales [2]" w:date="2020-07-20T16:26:00Z">
                <w:pPr>
                  <w:jc w:val="right"/>
                </w:pPr>
              </w:pPrChange>
            </w:pPr>
            <w:ins w:id="1836" w:author="de Araujo Rodrigues, Thales" w:date="2020-07-20T14:49:00Z">
              <w:del w:id="183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4.000 ms</w:delText>
                </w:r>
              </w:del>
            </w:ins>
          </w:p>
          <w:p w14:paraId="2903D2B2" w14:textId="781DC223" w:rsidR="0086356B" w:rsidDel="00CB37AB" w:rsidRDefault="0086356B">
            <w:pPr>
              <w:jc w:val="center"/>
              <w:rPr>
                <w:ins w:id="1838" w:author="de Araujo Rodrigues, Thales" w:date="2020-07-20T16:26:00Z"/>
                <w:del w:id="1839" w:author="Castro Fabregas, Jordi" w:date="2020-07-22T19:25:00Z"/>
                <w:rFonts w:eastAsia="Times New Roman"/>
                <w:lang w:val="pt-BR"/>
              </w:rPr>
              <w:pPrChange w:id="1840" w:author="de Araujo Rodrigues, Thales [2]" w:date="2020-07-20T16:26:00Z">
                <w:pPr>
                  <w:jc w:val="right"/>
                </w:pPr>
              </w:pPrChange>
            </w:pPr>
            <w:ins w:id="1841" w:author="de Araujo Rodrigues, Thales" w:date="2020-07-20T16:26:00Z">
              <w:del w:id="1842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X</w:delText>
                </w:r>
              </w:del>
            </w:ins>
          </w:p>
          <w:p w14:paraId="7037BD85" w14:textId="2C007CAB" w:rsidR="0086356B" w:rsidDel="00CB37AB" w:rsidRDefault="0086356B">
            <w:pPr>
              <w:jc w:val="center"/>
              <w:rPr>
                <w:ins w:id="1843" w:author="de Araujo Rodrigues, Thales" w:date="2020-07-20T14:46:00Z"/>
                <w:del w:id="1844" w:author="Castro Fabregas, Jordi" w:date="2020-07-22T19:25:00Z"/>
                <w:rFonts w:eastAsia="Times New Roman"/>
                <w:lang w:val="pt-BR"/>
              </w:rPr>
              <w:pPrChange w:id="1845" w:author="de Araujo Rodrigues, Thales [2]" w:date="2020-07-20T16:26:00Z">
                <w:pPr/>
              </w:pPrChange>
            </w:pPr>
            <w:ins w:id="1846" w:author="de Araujo Rodrigues, Thales" w:date="2020-07-20T16:26:00Z">
              <w:del w:id="1847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1 Mb</w:delText>
                </w:r>
              </w:del>
            </w:ins>
          </w:p>
        </w:tc>
        <w:tc>
          <w:tcPr>
            <w:tcW w:w="2430" w:type="dxa"/>
            <w:shd w:val="clear" w:color="auto" w:fill="E7E6E6" w:themeFill="background2"/>
            <w:tcPrChange w:id="1848" w:author="Castro Fabregas, Jordi" w:date="2020-07-22T15:35:00Z">
              <w:tcPr>
                <w:tcW w:w="2769" w:type="dxa"/>
                <w:gridSpan w:val="2"/>
              </w:tcPr>
            </w:tcPrChange>
          </w:tcPr>
          <w:p w14:paraId="4BBC1988" w14:textId="4504E5E0" w:rsidR="00F0285A" w:rsidDel="00CB37AB" w:rsidRDefault="00F0285A">
            <w:pPr>
              <w:rPr>
                <w:ins w:id="1849" w:author="de Araujo Rodrigues, Thales" w:date="2020-07-20T15:50:00Z"/>
                <w:del w:id="1850" w:author="Castro Fabregas, Jordi" w:date="2020-07-22T19:25:00Z"/>
                <w:rFonts w:eastAsia="Times New Roman"/>
                <w:lang w:val="pt-BR"/>
              </w:rPr>
              <w:pPrChange w:id="1851" w:author="de Araujo Rodrigues, Thales" w:date="2020-07-22T14:05:00Z">
                <w:pPr>
                  <w:jc w:val="right"/>
                </w:pPr>
              </w:pPrChange>
            </w:pPr>
            <w:ins w:id="1852" w:author="de Araujo Rodrigues, Thales" w:date="2020-07-20T15:52:00Z">
              <w:del w:id="1853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Em 95% das chamadas, o retorno deve ser em até 4.000 ms</w:delText>
                </w:r>
              </w:del>
            </w:ins>
          </w:p>
        </w:tc>
        <w:tc>
          <w:tcPr>
            <w:tcW w:w="2271" w:type="dxa"/>
            <w:shd w:val="clear" w:color="auto" w:fill="E7E6E6" w:themeFill="background2"/>
            <w:tcPrChange w:id="1854" w:author="Castro Fabregas, Jordi" w:date="2020-07-22T15:35:00Z">
              <w:tcPr>
                <w:tcW w:w="1842" w:type="dxa"/>
              </w:tcPr>
            </w:tcPrChange>
          </w:tcPr>
          <w:p w14:paraId="7B7BDAC1" w14:textId="05C2D26B" w:rsidR="00F0285A" w:rsidRPr="00A2609D" w:rsidDel="00CB37AB" w:rsidRDefault="00F0285A" w:rsidP="00F0285A">
            <w:pPr>
              <w:jc w:val="right"/>
              <w:rPr>
                <w:ins w:id="1855" w:author="de Araujo Rodrigues, Thales" w:date="2020-07-20T16:00:00Z"/>
                <w:del w:id="1856" w:author="Castro Fabregas, Jordi" w:date="2020-07-22T19:25:00Z"/>
                <w:rFonts w:eastAsia="Times New Roman"/>
                <w:color w:val="FF0000"/>
                <w:lang w:val="pt-BR"/>
                <w:rPrChange w:id="1857" w:author="de Araujo Rodrigues, Thales" w:date="2020-07-20T16:02:00Z">
                  <w:rPr>
                    <w:ins w:id="1858" w:author="de Araujo Rodrigues, Thales" w:date="2020-07-20T16:00:00Z"/>
                    <w:del w:id="1859" w:author="Castro Fabregas, Jordi" w:date="2020-07-22T19:25:00Z"/>
                    <w:rFonts w:eastAsia="Times New Roman"/>
                    <w:lang w:val="pt-BR"/>
                  </w:rPr>
                </w:rPrChange>
              </w:rPr>
            </w:pPr>
            <w:ins w:id="1860" w:author="de Araujo Rodrigues, Thales" w:date="2020-07-20T16:00:00Z">
              <w:del w:id="1861" w:author="Castro Fabregas, Jordi" w:date="2020-07-22T19:25:00Z">
                <w:r w:rsidRPr="00A2609D" w:rsidDel="00CB37AB">
                  <w:rPr>
                    <w:rFonts w:eastAsia="Times New Roman"/>
                    <w:color w:val="FF0000"/>
                    <w:lang w:val="pt-BR"/>
                    <w:rPrChange w:id="1862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Diário</w:delText>
                </w:r>
              </w:del>
            </w:ins>
          </w:p>
          <w:p w14:paraId="79EEEC66" w14:textId="40D81CFD" w:rsidR="00F0285A" w:rsidRPr="00F0285A" w:rsidDel="00CB37AB" w:rsidRDefault="00F0285A" w:rsidP="00F0285A">
            <w:pPr>
              <w:jc w:val="right"/>
              <w:rPr>
                <w:ins w:id="1863" w:author="de Araujo Rodrigues, Thales" w:date="2020-07-20T15:57:00Z"/>
                <w:del w:id="1864" w:author="Castro Fabregas, Jordi" w:date="2020-07-22T19:25:00Z"/>
                <w:rFonts w:eastAsia="Times New Roman"/>
                <w:lang w:val="pt-BR"/>
              </w:rPr>
            </w:pPr>
            <w:ins w:id="1865" w:author="de Araujo Rodrigues, Thales" w:date="2020-07-20T16:00:00Z">
              <w:del w:id="1866" w:author="Castro Fabregas, Jordi" w:date="2020-07-22T19:25:00Z">
                <w:r w:rsidDel="00CB37AB">
                  <w:rPr>
                    <w:rFonts w:eastAsia="Times New Roman"/>
                    <w:lang w:val="pt-BR"/>
                  </w:rPr>
                  <w:delText>Início às 00:00:00 hrs Fim às 23:59:59 hrs</w:delText>
                </w:r>
              </w:del>
            </w:ins>
          </w:p>
        </w:tc>
      </w:tr>
      <w:tr w:rsidR="00F0285A" w:rsidRPr="003416AF" w:rsidDel="002137A4" w14:paraId="1473F681" w14:textId="04A2C09A" w:rsidTr="00645F7F">
        <w:trPr>
          <w:ins w:id="1867" w:author="de Araujo Rodrigues, Thales" w:date="2020-07-20T15:54:00Z"/>
          <w:del w:id="1868" w:author="Castro Fabregas, Jordi" w:date="2020-07-22T19:03:00Z"/>
        </w:trPr>
        <w:tc>
          <w:tcPr>
            <w:tcW w:w="8185" w:type="dxa"/>
            <w:gridSpan w:val="5"/>
            <w:shd w:val="clear" w:color="auto" w:fill="FFC000"/>
            <w:tcPrChange w:id="1869" w:author="Castro Fabregas, Jordi" w:date="2020-07-22T15:35:00Z">
              <w:tcPr>
                <w:tcW w:w="8494" w:type="dxa"/>
                <w:gridSpan w:val="5"/>
                <w:shd w:val="clear" w:color="auto" w:fill="FFC000"/>
              </w:tcPr>
            </w:tcPrChange>
          </w:tcPr>
          <w:p w14:paraId="24A62206" w14:textId="52610D06" w:rsidR="00F0285A" w:rsidRPr="00F0285A" w:rsidDel="002137A4" w:rsidRDefault="00F0285A">
            <w:pPr>
              <w:rPr>
                <w:ins w:id="1870" w:author="de Araujo Rodrigues, Thales" w:date="2020-07-20T15:54:00Z"/>
                <w:del w:id="1871" w:author="Castro Fabregas, Jordi" w:date="2020-07-22T19:03:00Z"/>
                <w:b/>
                <w:bCs/>
                <w:lang w:val="pt-BR"/>
                <w:rPrChange w:id="1872" w:author="de Araujo Rodrigues, Thales" w:date="2020-07-20T15:56:00Z">
                  <w:rPr>
                    <w:ins w:id="1873" w:author="de Araujo Rodrigues, Thales" w:date="2020-07-20T15:54:00Z"/>
                    <w:del w:id="1874" w:author="Castro Fabregas, Jordi" w:date="2020-07-22T19:03:00Z"/>
                    <w:rFonts w:eastAsia="Times New Roman"/>
                    <w:lang w:val="pt-BR"/>
                  </w:rPr>
                </w:rPrChange>
              </w:rPr>
              <w:pPrChange w:id="1875" w:author="de Araujo Rodrigues, Thales [2]" w:date="2020-07-20T15:55:00Z">
                <w:pPr>
                  <w:jc w:val="right"/>
                </w:pPr>
              </w:pPrChange>
            </w:pPr>
            <w:ins w:id="1876" w:author="de Araujo Rodrigues, Thales" w:date="2020-07-20T15:56:00Z">
              <w:del w:id="1877" w:author="Castro Fabregas, Jordi" w:date="2020-07-22T19:03:00Z">
                <w:r w:rsidRPr="00F0285A" w:rsidDel="002137A4">
                  <w:rPr>
                    <w:b/>
                    <w:bCs/>
                    <w:lang w:val="pt-BR"/>
                    <w:rPrChange w:id="1878" w:author="de Araujo Rodrigues, Thales" w:date="2020-07-20T15:56:00Z">
                      <w:rPr>
                        <w:lang w:val="pt-BR"/>
                      </w:rPr>
                    </w:rPrChange>
                  </w:rPr>
                  <w:delText>Como medir?</w:delText>
                </w:r>
              </w:del>
            </w:ins>
          </w:p>
        </w:tc>
        <w:tc>
          <w:tcPr>
            <w:tcW w:w="2271" w:type="dxa"/>
            <w:shd w:val="clear" w:color="auto" w:fill="FFC000"/>
            <w:tcPrChange w:id="1879" w:author="Castro Fabregas, Jordi" w:date="2020-07-22T15:35:00Z">
              <w:tcPr>
                <w:tcW w:w="2965" w:type="dxa"/>
                <w:gridSpan w:val="3"/>
                <w:shd w:val="clear" w:color="auto" w:fill="FFC000"/>
              </w:tcPr>
            </w:tcPrChange>
          </w:tcPr>
          <w:p w14:paraId="59B6615D" w14:textId="703D8EF8" w:rsidR="00F0285A" w:rsidRPr="00F0285A" w:rsidDel="002137A4" w:rsidRDefault="00F0285A" w:rsidP="00F0285A">
            <w:pPr>
              <w:rPr>
                <w:ins w:id="1880" w:author="de Araujo Rodrigues, Thales" w:date="2020-07-20T15:57:00Z"/>
                <w:del w:id="1881" w:author="Castro Fabregas, Jordi" w:date="2020-07-22T19:03:00Z"/>
                <w:b/>
                <w:bCs/>
                <w:lang w:val="pt-BR"/>
              </w:rPr>
            </w:pPr>
          </w:p>
        </w:tc>
      </w:tr>
      <w:tr w:rsidR="00A2609D" w:rsidRPr="003416AF" w:rsidDel="002137A4" w14:paraId="6E946651" w14:textId="4F662BFA" w:rsidTr="00645F7F">
        <w:trPr>
          <w:ins w:id="1882" w:author="de Araujo Rodrigues, Thales" w:date="2020-07-20T15:56:00Z"/>
          <w:del w:id="1883" w:author="Castro Fabregas, Jordi" w:date="2020-07-22T19:03:00Z"/>
          <w:trPrChange w:id="1884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tcPrChange w:id="1885" w:author="Castro Fabregas, Jordi" w:date="2020-07-22T15:35:00Z">
              <w:tcPr>
                <w:tcW w:w="10456" w:type="dxa"/>
                <w:gridSpan w:val="7"/>
              </w:tcPr>
            </w:tcPrChange>
          </w:tcPr>
          <w:p w14:paraId="643CC602" w14:textId="72C374D6" w:rsidR="00A45983" w:rsidDel="002137A4" w:rsidRDefault="00A2609D" w:rsidP="00F0285A">
            <w:pPr>
              <w:rPr>
                <w:ins w:id="1886" w:author="de Araujo Rodrigues, Thales" w:date="2020-07-20T15:57:00Z"/>
                <w:del w:id="1887" w:author="Castro Fabregas, Jordi" w:date="2020-07-22T19:03:00Z"/>
                <w:rFonts w:eastAsia="Times New Roman"/>
                <w:lang w:val="pt-BR"/>
              </w:rPr>
            </w:pPr>
            <w:ins w:id="1888" w:author="de Araujo Rodrigues, Thales" w:date="2020-07-20T15:56:00Z">
              <w:del w:id="1889" w:author="Castro Fabregas, Jordi" w:date="2020-07-22T19:03:00Z">
                <w:r w:rsidDel="002137A4">
                  <w:rPr>
                    <w:rFonts w:eastAsia="Times New Roman"/>
                    <w:lang w:val="pt-BR"/>
                  </w:rPr>
                  <w:delText xml:space="preserve">Para a medição, deve-se considerar o início da marcação do tempo quando toda a mensagem de requisição for recebida pelo </w:delText>
                </w:r>
                <w:r w:rsidRPr="003403FD" w:rsidDel="002137A4">
                  <w:rPr>
                    <w:rFonts w:eastAsia="Times New Roman"/>
                    <w:i/>
                    <w:iCs/>
                    <w:lang w:val="pt-BR"/>
                  </w:rPr>
                  <w:delText>endpoint</w:delText>
                </w:r>
                <w:r w:rsidDel="002137A4">
                  <w:rPr>
                    <w:rFonts w:eastAsia="Times New Roman"/>
                    <w:i/>
                    <w:iCs/>
                    <w:lang w:val="pt-BR"/>
                  </w:rPr>
                  <w:delText xml:space="preserve"> </w:delText>
                </w:r>
                <w:r w:rsidDel="002137A4">
                  <w:rPr>
                    <w:rFonts w:eastAsia="Times New Roman"/>
                    <w:lang w:val="pt-BR"/>
                  </w:rPr>
                  <w:delText>até o envio do último byte da resposta à requisição.</w:delText>
                </w:r>
              </w:del>
            </w:ins>
          </w:p>
        </w:tc>
      </w:tr>
      <w:tr w:rsidR="00A2609D" w:rsidRPr="003416AF" w:rsidDel="002137A4" w14:paraId="4CA3DC5A" w14:textId="51E74E2A" w:rsidTr="00645F7F">
        <w:trPr>
          <w:ins w:id="1890" w:author="de Araujo Rodrigues, Thales" w:date="2020-07-20T16:02:00Z"/>
          <w:del w:id="1891" w:author="Castro Fabregas, Jordi" w:date="2020-07-22T19:03:00Z"/>
          <w:trPrChange w:id="1892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shd w:val="clear" w:color="auto" w:fill="FFF2CC" w:themeFill="accent4" w:themeFillTint="33"/>
            <w:tcPrChange w:id="1893" w:author="Castro Fabregas, Jordi" w:date="2020-07-22T15:35:00Z">
              <w:tcPr>
                <w:tcW w:w="10456" w:type="dxa"/>
                <w:gridSpan w:val="7"/>
              </w:tcPr>
            </w:tcPrChange>
          </w:tcPr>
          <w:p w14:paraId="6D1EAB70" w14:textId="1DB207F0" w:rsidR="00A2609D" w:rsidRPr="00A2609D" w:rsidDel="002137A4" w:rsidRDefault="00A2609D" w:rsidP="00F0285A">
            <w:pPr>
              <w:rPr>
                <w:ins w:id="1894" w:author="de Araujo Rodrigues, Thales" w:date="2020-07-20T16:02:00Z"/>
                <w:del w:id="1895" w:author="Castro Fabregas, Jordi" w:date="2020-07-22T19:03:00Z"/>
                <w:rFonts w:eastAsia="Times New Roman"/>
                <w:b/>
                <w:bCs/>
                <w:lang w:val="pt-BR"/>
                <w:rPrChange w:id="1896" w:author="de Araujo Rodrigues, Thales" w:date="2020-07-20T16:02:00Z">
                  <w:rPr>
                    <w:ins w:id="1897" w:author="de Araujo Rodrigues, Thales" w:date="2020-07-20T16:02:00Z"/>
                    <w:del w:id="1898" w:author="Castro Fabregas, Jordi" w:date="2020-07-22T19:03:00Z"/>
                    <w:rFonts w:eastAsia="Times New Roman"/>
                    <w:lang w:val="pt-BR"/>
                  </w:rPr>
                </w:rPrChange>
              </w:rPr>
            </w:pPr>
            <w:ins w:id="1899" w:author="de Araujo Rodrigues, Thales" w:date="2020-07-20T16:02:00Z">
              <w:del w:id="1900" w:author="Castro Fabregas, Jordi" w:date="2020-07-22T19:03:00Z">
                <w:r w:rsidRPr="00A2609D" w:rsidDel="002137A4">
                  <w:rPr>
                    <w:rFonts w:eastAsia="Times New Roman"/>
                    <w:b/>
                    <w:bCs/>
                    <w:lang w:val="pt-BR"/>
                    <w:rPrChange w:id="1901" w:author="de Araujo Rodrigues, Thales" w:date="2020-07-20T16:02:00Z">
                      <w:rPr>
                        <w:rFonts w:eastAsia="Times New Roman"/>
                        <w:lang w:val="pt-BR"/>
                      </w:rPr>
                    </w:rPrChange>
                  </w:rPr>
                  <w:delText>Exemplo</w:delText>
                </w:r>
              </w:del>
            </w:ins>
          </w:p>
        </w:tc>
      </w:tr>
      <w:tr w:rsidR="00A2609D" w:rsidRPr="003416AF" w:rsidDel="002137A4" w14:paraId="21F3F7B8" w14:textId="0EC3739A" w:rsidTr="00645F7F">
        <w:trPr>
          <w:ins w:id="1902" w:author="de Araujo Rodrigues, Thales" w:date="2020-07-20T16:02:00Z"/>
          <w:del w:id="1903" w:author="Castro Fabregas, Jordi" w:date="2020-07-22T19:03:00Z"/>
          <w:trPrChange w:id="1904" w:author="Castro Fabregas, Jordi" w:date="2020-07-22T15:35:00Z">
            <w:trPr>
              <w:gridAfter w:val="0"/>
            </w:trPr>
          </w:trPrChange>
        </w:trPr>
        <w:tc>
          <w:tcPr>
            <w:tcW w:w="10456" w:type="dxa"/>
            <w:gridSpan w:val="6"/>
            <w:tcPrChange w:id="1905" w:author="Castro Fabregas, Jordi" w:date="2020-07-22T15:35:00Z">
              <w:tcPr>
                <w:tcW w:w="10456" w:type="dxa"/>
                <w:gridSpan w:val="7"/>
              </w:tcPr>
            </w:tcPrChange>
          </w:tcPr>
          <w:p w14:paraId="1B1223CC" w14:textId="31AE8224" w:rsidR="00A2609D" w:rsidDel="002137A4" w:rsidRDefault="00777A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ns w:id="1906" w:author="de Araujo Rodrigues, Thales" w:date="2020-07-20T16:02:00Z"/>
                <w:del w:id="1907" w:author="Castro Fabregas, Jordi" w:date="2020-07-22T19:03:00Z"/>
                <w:rFonts w:eastAsia="Times New Roman"/>
                <w:lang w:val="pt-BR"/>
              </w:rPr>
              <w:pPrChange w:id="1908" w:author="de Araujo Rodrigues, Thales [2]" w:date="2020-07-20T16:02:00Z">
                <w:pPr/>
              </w:pPrChange>
            </w:pPr>
            <w:ins w:id="1909" w:author="de Araujo Rodrigues, Thales" w:date="2020-07-20T16:21:00Z">
              <w:del w:id="1910" w:author="Castro Fabregas, Jordi" w:date="2020-07-22T19:03:00Z">
                <w:r w:rsidDel="002137A4">
                  <w:rPr>
                    <w:rFonts w:eastAsia="Times New Roman"/>
                    <w:lang w:val="pt-BR"/>
                  </w:rPr>
                  <w:delText>C</w:delText>
                </w:r>
              </w:del>
            </w:ins>
            <w:ins w:id="1911" w:author="Miranda, Pedro" w:date="2020-07-22T08:27:00Z">
              <w:del w:id="1912" w:author="Castro Fabregas, Jordi" w:date="2020-07-22T19:03:00Z">
                <w:r w:rsidR="006A1CD1" w:rsidDel="002137A4">
                  <w:rPr>
                    <w:rFonts w:eastAsia="Times New Roman"/>
                    <w:lang w:val="pt-BR"/>
                  </w:rPr>
                  <w:delText>aso</w:delText>
                </w:r>
              </w:del>
            </w:ins>
            <w:ins w:id="1913" w:author="de Araujo Rodrigues, Thales" w:date="2020-07-20T16:02:00Z">
              <w:del w:id="1914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>so que nu</w:delText>
                </w:r>
              </w:del>
            </w:ins>
            <w:ins w:id="1915" w:author="Miranda, Pedro" w:date="2020-07-22T08:27:00Z">
              <w:del w:id="1916" w:author="Castro Fabregas, Jordi" w:date="2020-07-22T19:03:00Z">
                <w:r w:rsidR="006A1CD1" w:rsidDel="002137A4">
                  <w:rPr>
                    <w:rFonts w:eastAsia="Times New Roman"/>
                    <w:lang w:val="pt-BR"/>
                  </w:rPr>
                  <w:delText>u</w:delText>
                </w:r>
              </w:del>
            </w:ins>
            <w:ins w:id="1917" w:author="de Araujo Rodrigues, Thales" w:date="2020-07-20T16:02:00Z">
              <w:del w:id="1918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m dia a API de </w:delText>
                </w:r>
                <w:r w:rsidR="00A2609D" w:rsidRPr="006A1CD1" w:rsidDel="002137A4">
                  <w:rPr>
                    <w:rFonts w:eastAsia="Times New Roman"/>
                    <w:i/>
                    <w:lang w:val="pt-BR"/>
                    <w:rPrChange w:id="1919" w:author="Miranda, Pedro" w:date="2020-07-22T08:27:00Z">
                      <w:rPr>
                        <w:rFonts w:eastAsia="Times New Roman"/>
                        <w:lang w:val="pt-BR"/>
                      </w:rPr>
                    </w:rPrChange>
                  </w:rPr>
                  <w:delText>product-services</w:delText>
                </w:r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 recebera 10.000 chamadas, pelo menos 9.500 deles deve</w:delText>
                </w:r>
              </w:del>
            </w:ins>
            <w:ins w:id="1920" w:author="Miranda, Pedro" w:date="2020-07-22T08:27:00Z">
              <w:del w:id="1921" w:author="Castro Fabregas, Jordi" w:date="2020-07-22T19:03:00Z">
                <w:r w:rsidR="00324B7F" w:rsidDel="002137A4">
                  <w:rPr>
                    <w:rFonts w:eastAsia="Times New Roman"/>
                    <w:lang w:val="pt-BR"/>
                  </w:rPr>
                  <w:delText>m</w:delText>
                </w:r>
              </w:del>
            </w:ins>
            <w:ins w:id="1922" w:author="de Araujo Rodrigues, Thales" w:date="2020-07-20T16:02:00Z">
              <w:del w:id="1923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 xml:space="preserve">riam ter sido </w:delText>
                </w:r>
              </w:del>
            </w:ins>
            <w:ins w:id="1924" w:author="Miranda, Pedro" w:date="2020-07-22T08:27:00Z">
              <w:del w:id="1925" w:author="Castro Fabregas, Jordi" w:date="2020-07-22T19:03:00Z">
                <w:r w:rsidR="00324B7F" w:rsidDel="002137A4">
                  <w:rPr>
                    <w:rFonts w:eastAsia="Times New Roman"/>
                    <w:lang w:val="pt-BR"/>
                  </w:rPr>
                  <w:delText xml:space="preserve">ser </w:delText>
                </w:r>
              </w:del>
            </w:ins>
            <w:ins w:id="1926" w:author="de Araujo Rodrigues, Thales" w:date="2020-07-20T16:02:00Z">
              <w:del w:id="1927" w:author="Castro Fabregas, Jordi" w:date="2020-07-22T19:03:00Z">
                <w:r w:rsidR="00A2609D" w:rsidRPr="003403FD" w:rsidDel="002137A4">
                  <w:rPr>
                    <w:rFonts w:eastAsia="Times New Roman"/>
                    <w:lang w:val="pt-BR"/>
                  </w:rPr>
                  <w:delText>respondidas dentro de um prazo inferior a os 1500ms.</w:delText>
                </w:r>
              </w:del>
            </w:ins>
          </w:p>
        </w:tc>
      </w:tr>
      <w:bookmarkEnd w:id="1633"/>
    </w:tbl>
    <w:p w14:paraId="68B2EC59" w14:textId="77777777" w:rsidR="009573FB" w:rsidRDefault="009573FB" w:rsidP="002137A4">
      <w:pPr>
        <w:pStyle w:val="Heading3"/>
        <w:rPr>
          <w:ins w:id="1928" w:author="Castro Fabregas, Jordi" w:date="2020-07-22T19:59:00Z"/>
          <w:rFonts w:eastAsia="Times New Roman"/>
          <w:lang w:val="pt-BR"/>
        </w:rPr>
      </w:pPr>
    </w:p>
    <w:p w14:paraId="2F057DE1" w14:textId="10D8D012" w:rsidR="002137A4" w:rsidRDefault="002137A4" w:rsidP="002137A4">
      <w:pPr>
        <w:pStyle w:val="Heading3"/>
        <w:rPr>
          <w:ins w:id="1929" w:author="Castro Fabregas, Jordi" w:date="2020-07-22T19:03:00Z"/>
          <w:rFonts w:eastAsia="Times New Roman"/>
          <w:lang w:val="pt-BR"/>
        </w:rPr>
      </w:pPr>
      <w:bookmarkStart w:id="1930" w:name="_Toc46340376"/>
      <w:ins w:id="1931" w:author="Castro Fabregas, Jordi" w:date="2020-07-22T19:03:00Z">
        <w:r w:rsidRPr="002137A4">
          <w:rPr>
            <w:rFonts w:eastAsia="Times New Roman"/>
            <w:lang w:val="pt-BR"/>
          </w:rPr>
          <w:t>Como medir?</w:t>
        </w:r>
        <w:bookmarkEnd w:id="1930"/>
      </w:ins>
    </w:p>
    <w:p w14:paraId="793DDF70" w14:textId="55B1D1CF" w:rsidR="002137A4" w:rsidRDefault="002137A4" w:rsidP="002137A4">
      <w:pPr>
        <w:rPr>
          <w:ins w:id="1932" w:author="Castro Fabregas, Jordi" w:date="2020-07-22T19:03:00Z"/>
          <w:lang w:val="pt-BR"/>
        </w:rPr>
      </w:pPr>
    </w:p>
    <w:p w14:paraId="07F5EADB" w14:textId="227C5B4D" w:rsidR="002137A4" w:rsidRPr="002137A4" w:rsidRDefault="002137A4">
      <w:pPr>
        <w:ind w:firstLine="720"/>
        <w:rPr>
          <w:ins w:id="1933" w:author="Castro Fabregas, Jordi" w:date="2020-07-22T19:03:00Z"/>
          <w:lang w:val="pt-BR"/>
        </w:rPr>
        <w:pPrChange w:id="1934" w:author="Castro Fabregas, Jordi" w:date="2020-07-22T19:0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</w:pPr>
        </w:pPrChange>
      </w:pPr>
      <w:ins w:id="1935" w:author="Castro Fabregas, Jordi" w:date="2020-07-22T19:03:00Z">
        <w:r w:rsidRPr="002137A4">
          <w:rPr>
            <w:lang w:val="pt-BR"/>
          </w:rPr>
          <w:t xml:space="preserve">Para a medição, deve-se considerar o início da marcação do tempo quando toda a mensagem de requisição for recebida pelo </w:t>
        </w:r>
        <w:r w:rsidRPr="002137A4">
          <w:rPr>
            <w:i/>
            <w:iCs/>
            <w:lang w:val="pt-BR"/>
          </w:rPr>
          <w:t xml:space="preserve">endpoint </w:t>
        </w:r>
        <w:r w:rsidRPr="002137A4">
          <w:rPr>
            <w:lang w:val="pt-BR"/>
          </w:rPr>
          <w:t>até o envio do último byte da resposta à requisição.</w:t>
        </w:r>
      </w:ins>
    </w:p>
    <w:p w14:paraId="21CAD16F" w14:textId="7489CFB2" w:rsidR="002137A4" w:rsidRDefault="002137A4" w:rsidP="002137A4">
      <w:pPr>
        <w:ind w:firstLine="720"/>
        <w:rPr>
          <w:ins w:id="1936" w:author="Castro Fabregas, Jordi" w:date="2020-07-22T19:04:00Z"/>
          <w:lang w:val="pt-BR"/>
        </w:rPr>
      </w:pPr>
      <w:ins w:id="1937" w:author="Castro Fabregas, Jordi" w:date="2020-07-22T19:03:00Z">
        <w:r w:rsidRPr="002137A4">
          <w:rPr>
            <w:lang w:val="pt-BR"/>
          </w:rPr>
          <w:t xml:space="preserve">Para </w:t>
        </w:r>
        <w:r w:rsidRPr="002137A4">
          <w:rPr>
            <w:i/>
            <w:iCs/>
            <w:lang w:val="pt-BR"/>
          </w:rPr>
          <w:t>payloads</w:t>
        </w:r>
        <w:r w:rsidRPr="002137A4">
          <w:rPr>
            <w:lang w:val="pt-BR"/>
          </w:rPr>
          <w:t xml:space="preserve"> maiores que 1Mb, adicionar 1.000ms por cada 1Mb. Deste jeito, uma chamada de baixa prioridade de 3Mb estaria dentro dos limites se for resposta na íntegra em menos de 6 segundos (4.000 ms pela chamada e o primeiro Mb, e 2.000 ms por cada um dos 2 Mb adicionais)</w:t>
        </w:r>
      </w:ins>
      <w:ins w:id="1938" w:author="Castro Fabregas, Jordi" w:date="2020-07-22T19:04:00Z">
        <w:r>
          <w:rPr>
            <w:lang w:val="pt-BR"/>
          </w:rPr>
          <w:t>.</w:t>
        </w:r>
      </w:ins>
    </w:p>
    <w:p w14:paraId="65F1C770" w14:textId="0835A768" w:rsidR="002137A4" w:rsidRDefault="002137A4" w:rsidP="002137A4">
      <w:pPr>
        <w:ind w:firstLine="720"/>
        <w:rPr>
          <w:ins w:id="1939" w:author="Castro Fabregas, Jordi" w:date="2020-07-22T19:06:00Z"/>
          <w:rFonts w:eastAsia="Times New Roman"/>
          <w:lang w:val="pt-BR"/>
        </w:rPr>
      </w:pPr>
      <w:ins w:id="1940" w:author="Castro Fabregas, Jordi" w:date="2020-07-22T19:04:00Z">
        <w:r>
          <w:rPr>
            <w:b/>
            <w:bCs/>
            <w:lang w:val="pt-BR"/>
          </w:rPr>
          <w:t xml:space="preserve">Exemplo: </w:t>
        </w:r>
        <w:r w:rsidRPr="002137A4">
          <w:rPr>
            <w:rFonts w:eastAsia="Times New Roman"/>
            <w:lang w:val="pt-BR"/>
          </w:rPr>
          <w:t xml:space="preserve">Caso um dia a API de </w:t>
        </w:r>
        <w:r w:rsidRPr="002137A4">
          <w:rPr>
            <w:rFonts w:eastAsia="Times New Roman"/>
            <w:i/>
            <w:lang w:val="pt-BR"/>
          </w:rPr>
          <w:t>product-services</w:t>
        </w:r>
        <w:r w:rsidRPr="002137A4">
          <w:rPr>
            <w:rFonts w:eastAsia="Times New Roman"/>
            <w:lang w:val="pt-BR"/>
          </w:rPr>
          <w:t xml:space="preserve"> receber 10.000 chamadas, pelo menos 9.500 deles devem ser respondidas dentro de um prazo inferior a os 1500ms.</w:t>
        </w:r>
      </w:ins>
    </w:p>
    <w:p w14:paraId="4DD522B3" w14:textId="4563FF30" w:rsidR="002137A4" w:rsidRPr="00823F1A" w:rsidRDefault="002137A4" w:rsidP="002137A4">
      <w:pPr>
        <w:ind w:firstLine="720"/>
        <w:rPr>
          <w:ins w:id="1941" w:author="Castro Fabregas, Jordi" w:date="2020-07-22T19:06:00Z"/>
          <w:lang w:val="pt-BR"/>
        </w:rPr>
      </w:pPr>
      <w:ins w:id="1942" w:author="Castro Fabregas, Jordi" w:date="2020-07-22T19:06:00Z">
        <w:r w:rsidRPr="00823F1A">
          <w:rPr>
            <w:lang w:val="pt-BR"/>
          </w:rPr>
          <w:t xml:space="preserve">Os detalhes e especificações técnicas </w:t>
        </w:r>
      </w:ins>
      <w:ins w:id="1943" w:author="Castro Fabregas, Jordi" w:date="2020-07-22T19:07:00Z">
        <w:r>
          <w:rPr>
            <w:lang w:val="pt-BR"/>
          </w:rPr>
          <w:t>dos níveis de desempenho</w:t>
        </w:r>
      </w:ins>
      <w:ins w:id="1944" w:author="Castro Fabregas, Jordi" w:date="2020-07-22T19:06:00Z">
        <w:r w:rsidRPr="00823F1A">
          <w:rPr>
            <w:lang w:val="pt-BR"/>
          </w:rPr>
          <w:t xml:space="preserve"> são no seguinte endereço:</w:t>
        </w:r>
      </w:ins>
    </w:p>
    <w:p w14:paraId="0D63EF04" w14:textId="4B520FDA" w:rsidR="002137A4" w:rsidRPr="002137A4" w:rsidRDefault="002137A4">
      <w:pPr>
        <w:ind w:left="720" w:firstLine="720"/>
        <w:rPr>
          <w:ins w:id="1945" w:author="Castro Fabregas, Jordi" w:date="2020-07-22T19:03:00Z"/>
          <w:b/>
          <w:bCs/>
          <w:lang w:val="pt-BR"/>
          <w:rPrChange w:id="1946" w:author="Castro Fabregas, Jordi" w:date="2020-07-22T19:04:00Z">
            <w:rPr>
              <w:ins w:id="1947" w:author="Castro Fabregas, Jordi" w:date="2020-07-22T19:03:00Z"/>
              <w:lang w:val="pt-BR"/>
            </w:rPr>
          </w:rPrChange>
        </w:rPr>
        <w:pPrChange w:id="1948" w:author="Castro Fabregas, Jordi" w:date="2020-07-22T19:0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1949" w:author="Castro Fabregas, Jordi" w:date="2020-07-22T19:07:00Z">
        <w:r>
          <w:fldChar w:fldCharType="begin"/>
        </w:r>
        <w:r w:rsidRPr="002137A4">
          <w:rPr>
            <w:lang w:val="pt-BR"/>
            <w:rPrChange w:id="1950" w:author="Castro Fabregas, Jordi" w:date="2020-07-22T19:07:00Z">
              <w:rPr/>
            </w:rPrChange>
          </w:rPr>
          <w:instrText xml:space="preserve"> HYPERLINK "https://febraban.github.io/Open-Banking-/" \l "schemas-nivel-de-desempenho" </w:instrText>
        </w:r>
        <w:r>
          <w:fldChar w:fldCharType="separate"/>
        </w:r>
        <w:r w:rsidRPr="002137A4">
          <w:rPr>
            <w:rStyle w:val="Hyperlink"/>
            <w:lang w:val="pt-BR"/>
            <w:rPrChange w:id="1951" w:author="Castro Fabregas, Jordi" w:date="2020-07-22T19:07:00Z">
              <w:rPr>
                <w:rStyle w:val="Hyperlink"/>
              </w:rPr>
            </w:rPrChange>
          </w:rPr>
          <w:t>https://febraban.github.io/Open-Banking-/#schemas-nivel-de-desempenho</w:t>
        </w:r>
        <w:r>
          <w:fldChar w:fldCharType="end"/>
        </w:r>
      </w:ins>
    </w:p>
    <w:p w14:paraId="1C8B5B36" w14:textId="77777777" w:rsidR="002137A4" w:rsidRDefault="002137A4" w:rsidP="008B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52" w:author="de Araujo Rodrigues, Thales" w:date="2020-07-20T16:01:00Z"/>
          <w:rFonts w:eastAsia="Times New Roman"/>
          <w:lang w:val="pt-BR"/>
        </w:rPr>
      </w:pPr>
    </w:p>
    <w:p w14:paraId="46EE3DFA" w14:textId="2658399E" w:rsidR="00E878FD" w:rsidRDefault="00960C4C" w:rsidP="00430558">
      <w:pPr>
        <w:spacing w:after="0" w:line="240" w:lineRule="auto"/>
        <w:rPr>
          <w:ins w:id="1953" w:author="Castro Fabregas, Jordi" w:date="2020-07-22T15:37:00Z"/>
          <w:rFonts w:eastAsia="Times New Roman"/>
          <w:lang w:val="pt-BR"/>
        </w:rPr>
      </w:pPr>
      <w:moveFromRangeStart w:id="1954" w:author="Castro Fabregas, Jordi" w:date="2020-07-22T19:05:00Z" w:name="move46337132"/>
      <w:moveFrom w:id="1955" w:author="Castro Fabregas, Jordi" w:date="2020-07-22T19:05:00Z">
        <w:ins w:id="1956" w:author="de Araujo Rodrigues, Thales" w:date="2020-07-21T15:54:00Z">
          <w:r w:rsidRPr="00960C4C" w:rsidDel="002137A4">
            <w:rPr>
              <w:rFonts w:eastAsia="Times New Roman"/>
              <w:b/>
              <w:bCs/>
              <w:lang w:val="pt-BR"/>
              <w:rPrChange w:id="1957" w:author="de Araujo Rodrigues, Thales" w:date="2020-07-21T15:55:00Z">
                <w:rPr>
                  <w:rFonts w:eastAsia="Times New Roman"/>
                  <w:lang w:val="pt-BR"/>
                </w:rPr>
              </w:rPrChange>
            </w:rPr>
            <w:t>Nota:</w:t>
          </w:r>
          <w:r w:rsidDel="002137A4">
            <w:rPr>
              <w:rFonts w:eastAsia="Times New Roman"/>
              <w:lang w:val="pt-BR"/>
            </w:rPr>
            <w:t xml:space="preserve"> </w:t>
          </w:r>
        </w:ins>
        <w:ins w:id="1958" w:author="de Araujo Rodrigues, Thales" w:date="2020-07-21T15:53:00Z">
          <w:r w:rsidRPr="00960C4C" w:rsidDel="002137A4">
            <w:rPr>
              <w:rFonts w:eastAsia="Times New Roman"/>
              <w:lang w:val="pt-BR"/>
              <w:rPrChange w:id="1959" w:author="de Araujo Rodrigues, Thales" w:date="2020-07-21T15:54:00Z">
                <w:rPr>
                  <w:rFonts w:eastAsia="Times New Roman"/>
                  <w:b/>
                  <w:bCs/>
                  <w:lang w:val="pt-BR"/>
                </w:rPr>
              </w:rPrChange>
            </w:rPr>
            <w:t>A visi</w:t>
          </w:r>
        </w:ins>
        <w:ins w:id="1960" w:author="de Araujo Rodrigues, Thales" w:date="2020-07-21T15:54:00Z">
          <w:r w:rsidDel="002137A4">
            <w:rPr>
              <w:rFonts w:eastAsia="Times New Roman"/>
              <w:lang w:val="pt-BR"/>
            </w:rPr>
            <w:t>bilidade dos dados de Desempenho será sempre D-1</w:t>
          </w:r>
        </w:ins>
        <w:ins w:id="1961" w:author="de Araujo Rodrigues, Thales" w:date="2020-07-21T15:55:00Z">
          <w:r w:rsidDel="002137A4">
            <w:rPr>
              <w:rFonts w:eastAsia="Times New Roman"/>
              <w:lang w:val="pt-BR"/>
            </w:rPr>
            <w:t xml:space="preserve">, por meio do </w:t>
          </w:r>
          <w:r w:rsidDel="002137A4">
            <w:rPr>
              <w:rFonts w:eastAsia="Times New Roman"/>
              <w:i/>
              <w:iCs/>
              <w:lang w:val="pt-BR"/>
            </w:rPr>
            <w:t>endpoint</w:t>
          </w:r>
          <w:r w:rsidDel="002137A4">
            <w:rPr>
              <w:rFonts w:eastAsia="Times New Roman"/>
              <w:lang w:val="pt-BR"/>
            </w:rPr>
            <w:t xml:space="preserve"> de </w:t>
          </w:r>
          <w:r w:rsidDel="002137A4">
            <w:rPr>
              <w:rFonts w:eastAsia="Times New Roman"/>
              <w:i/>
              <w:iCs/>
              <w:lang w:val="pt-BR"/>
            </w:rPr>
            <w:t>metrics</w:t>
          </w:r>
          <w:r w:rsidDel="002137A4">
            <w:rPr>
              <w:rFonts w:eastAsia="Times New Roman"/>
              <w:lang w:val="pt-BR"/>
            </w:rPr>
            <w:t>.</w:t>
          </w:r>
        </w:ins>
      </w:moveFrom>
      <w:moveFromRangeEnd w:id="1954"/>
    </w:p>
    <w:p w14:paraId="3409F49C" w14:textId="77777777" w:rsidR="00547256" w:rsidRPr="00960C4C" w:rsidRDefault="00547256" w:rsidP="00430558">
      <w:pPr>
        <w:spacing w:after="0" w:line="240" w:lineRule="auto"/>
        <w:rPr>
          <w:ins w:id="1962" w:author="de Araujo Rodrigues, Thales" w:date="2020-07-21T15:53:00Z"/>
          <w:rFonts w:eastAsia="Times New Roman"/>
          <w:lang w:val="pt-BR"/>
          <w:rPrChange w:id="1963" w:author="de Araujo Rodrigues, Thales" w:date="2020-07-21T15:55:00Z">
            <w:rPr>
              <w:ins w:id="1964" w:author="de Araujo Rodrigues, Thales" w:date="2020-07-21T15:53:00Z"/>
              <w:rFonts w:eastAsia="Times New Roman"/>
              <w:b/>
              <w:bCs/>
              <w:lang w:val="pt-BR"/>
            </w:rPr>
          </w:rPrChange>
        </w:rPr>
      </w:pPr>
    </w:p>
    <w:p w14:paraId="3D7C4622" w14:textId="77777777" w:rsidR="00960C4C" w:rsidRPr="0096144D" w:rsidRDefault="00960C4C" w:rsidP="00430558">
      <w:pPr>
        <w:spacing w:after="0" w:line="240" w:lineRule="auto"/>
        <w:rPr>
          <w:ins w:id="1965" w:author="de Araujo Rodrigues, Thales" w:date="2020-07-17T15:15:00Z"/>
          <w:rFonts w:eastAsia="Times New Roman"/>
          <w:b/>
          <w:bCs/>
          <w:lang w:val="pt-BR"/>
          <w:rPrChange w:id="1966" w:author="de Araujo Rodrigues, Thales" w:date="2020-07-20T14:52:00Z">
            <w:rPr>
              <w:ins w:id="1967" w:author="de Araujo Rodrigues, Thales" w:date="2020-07-17T15:15:00Z"/>
              <w:rFonts w:eastAsia="Times New Roman"/>
              <w:lang w:val="pt-BR"/>
            </w:rPr>
          </w:rPrChange>
        </w:rPr>
      </w:pPr>
    </w:p>
    <w:p w14:paraId="48B82903" w14:textId="068FA741" w:rsidR="00DB69CE" w:rsidRPr="009573FB" w:rsidDel="00B054CA" w:rsidRDefault="00505AF3">
      <w:pPr>
        <w:pStyle w:val="Heading2"/>
        <w:rPr>
          <w:del w:id="1968" w:author="Miranda, Pedro" w:date="2020-07-18T11:27:00Z"/>
          <w:lang w:val="pt-BR"/>
          <w:rPrChange w:id="1969" w:author="Castro Fabregas, Jordi" w:date="2020-07-22T19:59:00Z">
            <w:rPr>
              <w:del w:id="1970" w:author="Miranda, Pedro" w:date="2020-07-18T11:27:00Z"/>
            </w:rPr>
          </w:rPrChange>
        </w:rPr>
      </w:pPr>
      <w:bookmarkStart w:id="1971" w:name="_Toc46340377"/>
      <w:ins w:id="1972" w:author="de Araujo Rodrigues, Thales" w:date="2020-07-20T14:53:00Z">
        <w:r w:rsidRPr="009573FB">
          <w:rPr>
            <w:lang w:val="pt-BR"/>
            <w:rPrChange w:id="1973" w:author="Castro Fabregas, Jordi" w:date="2020-07-22T19:59:00Z">
              <w:rPr>
                <w:rFonts w:eastAsia="Times New Roman"/>
                <w:lang w:val="pt-BR"/>
              </w:rPr>
            </w:rPrChange>
          </w:rPr>
          <w:lastRenderedPageBreak/>
          <w:t>DISPONIBILIDADE</w:t>
        </w:r>
      </w:ins>
      <w:bookmarkEnd w:id="1971"/>
    </w:p>
    <w:p w14:paraId="0D3E93BE" w14:textId="711150A0" w:rsidR="00DB69CE" w:rsidRPr="00FA744C" w:rsidDel="005B69AE" w:rsidRDefault="00DB69CE">
      <w:pPr>
        <w:pStyle w:val="Heading2"/>
        <w:rPr>
          <w:ins w:id="1974" w:author="de Araujo Rodrigues, Thales" w:date="2020-07-17T14:56:00Z"/>
          <w:del w:id="1975" w:author="Castro Fabregas, Jordi" w:date="2020-07-22T13:55:00Z"/>
          <w:rFonts w:eastAsia="Times New Roman"/>
          <w:lang w:val="pt-BR"/>
        </w:rPr>
        <w:pPrChange w:id="1976" w:author="Castro Fabregas, Jordi" w:date="2020-07-22T14:02:00Z">
          <w:pPr>
            <w:spacing w:after="0" w:line="240" w:lineRule="auto"/>
          </w:pPr>
        </w:pPrChange>
      </w:pPr>
    </w:p>
    <w:p w14:paraId="5768FC4B" w14:textId="4FAF7455" w:rsidR="00931368" w:rsidDel="00B054CA" w:rsidRDefault="00931368">
      <w:pPr>
        <w:pStyle w:val="Heading2"/>
        <w:rPr>
          <w:ins w:id="1977" w:author="Miranda, Pedro" w:date="2020-07-22T07:02:00Z"/>
          <w:del w:id="1978" w:author="Castro Fabregas, Jordi" w:date="2020-07-22T14:01:00Z"/>
          <w:rFonts w:eastAsia="Times New Roman"/>
          <w:lang w:val="pt-BR"/>
        </w:rPr>
        <w:pPrChange w:id="1979" w:author="Castro Fabregas, Jordi" w:date="2020-07-22T14:02:00Z">
          <w:pPr>
            <w:spacing w:after="0" w:line="240" w:lineRule="auto"/>
          </w:pPr>
        </w:pPrChange>
      </w:pPr>
    </w:p>
    <w:p w14:paraId="30A88895" w14:textId="77777777" w:rsidR="005B69AE" w:rsidRDefault="005B69AE">
      <w:pPr>
        <w:pStyle w:val="Heading2"/>
        <w:rPr>
          <w:ins w:id="1980" w:author="Castro Fabregas, Jordi" w:date="2020-07-22T13:55:00Z"/>
          <w:rFonts w:eastAsia="Times New Roman"/>
          <w:lang w:val="pt-BR"/>
        </w:rPr>
        <w:pPrChange w:id="1981" w:author="Castro Fabregas, Jordi" w:date="2020-07-22T14:02:00Z">
          <w:pPr>
            <w:spacing w:after="0" w:line="240" w:lineRule="auto"/>
            <w:ind w:firstLine="720"/>
          </w:pPr>
        </w:pPrChange>
      </w:pPr>
    </w:p>
    <w:p w14:paraId="51EE80F7" w14:textId="77777777" w:rsidR="00B054CA" w:rsidRDefault="00B054CA">
      <w:pPr>
        <w:rPr>
          <w:ins w:id="1982" w:author="Castro Fabregas, Jordi" w:date="2020-07-22T14:02:00Z"/>
          <w:lang w:val="pt-BR"/>
        </w:rPr>
        <w:pPrChange w:id="1983" w:author="Castro Fabregas, Jordi" w:date="2020-07-22T18:36:00Z">
          <w:pPr>
            <w:spacing w:after="0" w:line="240" w:lineRule="auto"/>
            <w:ind w:firstLine="720"/>
          </w:pPr>
        </w:pPrChange>
      </w:pPr>
    </w:p>
    <w:p w14:paraId="00BC078F" w14:textId="6D63B38C" w:rsidR="00550056" w:rsidDel="001A6E0E" w:rsidRDefault="00550056">
      <w:pPr>
        <w:ind w:firstLine="720"/>
        <w:rPr>
          <w:del w:id="1984" w:author="Miranda, Pedro" w:date="2020-07-22T08:23:00Z"/>
          <w:i/>
          <w:iCs/>
          <w:lang w:val="pt-BR"/>
        </w:rPr>
        <w:pPrChange w:id="1985" w:author="Castro Fabregas, Jordi" w:date="2020-07-22T18:36:00Z">
          <w:pPr>
            <w:spacing w:after="0" w:line="240" w:lineRule="auto"/>
            <w:ind w:firstLine="720"/>
          </w:pPr>
        </w:pPrChange>
      </w:pPr>
      <w:commentRangeStart w:id="1986"/>
      <w:ins w:id="1987" w:author="de Araujo Rodrigues, Thales" w:date="2020-07-17T14:56:00Z">
        <w:r>
          <w:rPr>
            <w:lang w:val="pt-BR"/>
          </w:rPr>
          <w:t xml:space="preserve">Abaixo seguem definições quanto a disponibilidade e </w:t>
        </w:r>
        <w:del w:id="1988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1989" w:author="Castro Fabregas, Jordi" w:date="2020-07-21T17:44:00Z">
        <w:r w:rsidR="00E425D8">
          <w:rPr>
            <w:lang w:val="pt-BR"/>
          </w:rPr>
          <w:t>desempenho</w:t>
        </w:r>
      </w:ins>
      <w:ins w:id="1990" w:author="de Araujo Rodrigues, Thales" w:date="2020-07-17T14:56:00Z">
        <w:r>
          <w:rPr>
            <w:lang w:val="pt-BR"/>
          </w:rPr>
          <w:t xml:space="preserve"> consideradas para o estabelecimento dos indicadores.</w:t>
        </w:r>
      </w:ins>
      <w:ins w:id="1991" w:author="Castro Fabregas, Jordi" w:date="2020-07-22T18:35:00Z">
        <w:r w:rsidR="00394959">
          <w:rPr>
            <w:lang w:val="pt-BR"/>
          </w:rPr>
          <w:t xml:space="preserve"> Esses</w:t>
        </w:r>
      </w:ins>
    </w:p>
    <w:p w14:paraId="2AEE26F2" w14:textId="24EBFEC4" w:rsidR="001A6E0E" w:rsidRPr="0044131A" w:rsidDel="00394959" w:rsidRDefault="001A6E0E">
      <w:pPr>
        <w:ind w:firstLine="720"/>
        <w:rPr>
          <w:ins w:id="1992" w:author="Miranda, Pedro" w:date="2020-07-22T08:23:00Z"/>
          <w:del w:id="1993" w:author="Castro Fabregas, Jordi" w:date="2020-07-22T18:35:00Z"/>
          <w:lang w:val="pt-BR"/>
          <w:rPrChange w:id="1994" w:author="de Araujo Rodrigues, Thales" w:date="2020-07-17T14:48:00Z">
            <w:rPr>
              <w:ins w:id="1995" w:author="Miranda, Pedro" w:date="2020-07-22T08:23:00Z"/>
              <w:del w:id="1996" w:author="Castro Fabregas, Jordi" w:date="2020-07-22T18:35:00Z"/>
              <w:rFonts w:eastAsia="Times New Roman"/>
              <w:u w:val="single"/>
              <w:lang w:val="pt-BR"/>
            </w:rPr>
          </w:rPrChange>
        </w:rPr>
        <w:pPrChange w:id="1997" w:author="Castro Fabregas, Jordi" w:date="2020-07-22T18:36:00Z">
          <w:pPr>
            <w:spacing w:after="0" w:line="240" w:lineRule="auto"/>
          </w:pPr>
        </w:pPrChange>
      </w:pPr>
    </w:p>
    <w:p w14:paraId="2E06088E" w14:textId="45AEE2CA" w:rsidR="000B4777" w:rsidRPr="001A6E0E" w:rsidDel="00394959" w:rsidRDefault="00394959">
      <w:pPr>
        <w:ind w:firstLine="720"/>
        <w:rPr>
          <w:ins w:id="1998" w:author="de Araujo Rodrigues, Thales" w:date="2020-07-17T14:57:00Z"/>
          <w:del w:id="1999" w:author="Castro Fabregas, Jordi" w:date="2020-07-22T18:36:00Z"/>
          <w:lang w:val="pt-BR"/>
        </w:rPr>
        <w:pPrChange w:id="2000" w:author="Castro Fabregas, Jordi" w:date="2020-07-22T18:36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  <w:ins w:id="2001" w:author="Castro Fabregas, Jordi" w:date="2020-07-22T18:35:00Z">
        <w:r>
          <w:rPr>
            <w:iCs/>
            <w:lang w:val="pt-BR"/>
          </w:rPr>
          <w:t xml:space="preserve"> i</w:t>
        </w:r>
      </w:ins>
      <w:ins w:id="2002" w:author="de Araujo Rodrigues, Thales" w:date="2020-07-17T14:48:00Z">
        <w:del w:id="2003" w:author="Castro Fabregas, Jordi" w:date="2020-07-22T18:36:00Z">
          <w:r w:rsidR="00430558" w:rsidRPr="001A6E0E" w:rsidDel="00394959">
            <w:rPr>
              <w:iCs/>
              <w:lang w:val="pt-BR"/>
              <w:rPrChange w:id="2004" w:author="Miranda, Pedro" w:date="2020-07-22T08:23:00Z">
                <w:rPr>
                  <w:rFonts w:eastAsia="Times New Roman"/>
                </w:rPr>
              </w:rPrChange>
            </w:rPr>
            <w:delText>I</w:delText>
          </w:r>
        </w:del>
        <w:r w:rsidR="00430558" w:rsidRPr="001A6E0E">
          <w:rPr>
            <w:iCs/>
            <w:lang w:val="pt-BR"/>
            <w:rPrChange w:id="2005" w:author="Miranda, Pedro" w:date="2020-07-22T08:23:00Z">
              <w:rPr>
                <w:rFonts w:eastAsia="Times New Roman"/>
              </w:rPr>
            </w:rPrChange>
          </w:rPr>
          <w:t>ndicadores de disponibilidad</w:t>
        </w:r>
      </w:ins>
      <w:ins w:id="2006" w:author="de Araujo Rodrigues, Thales" w:date="2020-07-17T15:20:00Z">
        <w:r w:rsidR="00401828" w:rsidRPr="001A6E0E">
          <w:rPr>
            <w:iCs/>
            <w:lang w:val="pt-BR"/>
            <w:rPrChange w:id="2007" w:author="Miranda, Pedro" w:date="2020-07-22T08:23:00Z">
              <w:rPr>
                <w:lang w:val="pt-BR"/>
              </w:rPr>
            </w:rPrChange>
          </w:rPr>
          <w:t>e</w:t>
        </w:r>
      </w:ins>
      <w:ins w:id="2008" w:author="Castro Fabregas, Jordi" w:date="2020-07-22T18:36:00Z">
        <w:r>
          <w:rPr>
            <w:iCs/>
            <w:lang w:val="pt-BR"/>
          </w:rPr>
          <w:t xml:space="preserve"> s</w:t>
        </w:r>
      </w:ins>
    </w:p>
    <w:p w14:paraId="0F050B29" w14:textId="613F29EF" w:rsidR="00DB69CE" w:rsidRPr="00394959" w:rsidDel="001A6E0E" w:rsidRDefault="000B4777">
      <w:pPr>
        <w:ind w:firstLine="720"/>
        <w:rPr>
          <w:del w:id="2009" w:author="Miranda, Pedro" w:date="2020-07-22T08:23:00Z"/>
          <w:lang w:val="pt-BR"/>
        </w:rPr>
        <w:pPrChange w:id="2010" w:author="Castro Fabregas, Jordi" w:date="2020-07-22T18:36:00Z">
          <w:pPr>
            <w:pStyle w:val="ListParagraph"/>
            <w:numPr>
              <w:numId w:val="32"/>
            </w:numPr>
            <w:spacing w:after="0" w:line="240" w:lineRule="auto"/>
            <w:ind w:left="1440" w:hanging="360"/>
          </w:pPr>
        </w:pPrChange>
      </w:pPr>
      <w:ins w:id="2011" w:author="de Araujo Rodrigues, Thales" w:date="2020-07-17T14:57:00Z">
        <w:del w:id="2012" w:author="Castro Fabregas, Jordi" w:date="2020-07-22T18:36:00Z">
          <w:r w:rsidRPr="00394959" w:rsidDel="00394959">
            <w:rPr>
              <w:lang w:val="pt-BR"/>
            </w:rPr>
            <w:delText>S</w:delText>
          </w:r>
        </w:del>
        <w:r w:rsidRPr="00394959">
          <w:rPr>
            <w:lang w:val="pt-BR"/>
          </w:rPr>
          <w:t xml:space="preserve">erão considerados indicadores diários e </w:t>
        </w:r>
      </w:ins>
      <w:ins w:id="2013" w:author="de Araujo Rodrigues, Thales" w:date="2020-07-21T15:58:00Z">
        <w:del w:id="2014" w:author="Castro Fabregas, Jordi" w:date="2020-07-22T18:30:00Z">
          <w:r w:rsidR="00065D62" w:rsidRPr="00394959" w:rsidDel="00394959">
            <w:rPr>
              <w:lang w:val="pt-BR"/>
            </w:rPr>
            <w:delText>mensais</w:delText>
          </w:r>
        </w:del>
      </w:ins>
      <w:ins w:id="2015" w:author="Castro Fabregas, Jordi" w:date="2020-07-22T18:30:00Z">
        <w:r w:rsidR="00394959" w:rsidRPr="00394959">
          <w:rPr>
            <w:lang w:val="pt-BR"/>
          </w:rPr>
          <w:t>trimestrais.</w:t>
        </w:r>
      </w:ins>
      <w:ins w:id="2016" w:author="de Araujo Rodrigues, Thales" w:date="2020-07-17T14:57:00Z">
        <w:del w:id="2017" w:author="Miranda, Pedro" w:date="2020-07-22T08:23:00Z">
          <w:r w:rsidRPr="00394959" w:rsidDel="001A6E0E">
            <w:rPr>
              <w:lang w:val="pt-BR"/>
            </w:rPr>
            <w:delText>.</w:delText>
          </w:r>
        </w:del>
      </w:ins>
    </w:p>
    <w:p w14:paraId="5F6564F3" w14:textId="77777777" w:rsidR="001A6E0E" w:rsidRPr="001A6E0E" w:rsidDel="00394959" w:rsidRDefault="001A6E0E">
      <w:pPr>
        <w:ind w:firstLine="720"/>
        <w:rPr>
          <w:ins w:id="2018" w:author="Miranda, Pedro" w:date="2020-07-22T08:23:00Z"/>
          <w:del w:id="2019" w:author="Castro Fabregas, Jordi" w:date="2020-07-22T18:36:00Z"/>
          <w:lang w:val="pt-BR"/>
        </w:rPr>
        <w:pPrChange w:id="2020" w:author="Castro Fabregas, Jordi" w:date="2020-07-22T18:36:00Z">
          <w:pPr>
            <w:pStyle w:val="ListParagraph"/>
            <w:spacing w:after="0" w:line="240" w:lineRule="auto"/>
            <w:ind w:left="1440"/>
            <w:contextualSpacing w:val="0"/>
          </w:pPr>
        </w:pPrChange>
      </w:pPr>
    </w:p>
    <w:p w14:paraId="7C48410C" w14:textId="77777777" w:rsidR="00394959" w:rsidRDefault="00394959">
      <w:pPr>
        <w:ind w:firstLine="720"/>
        <w:rPr>
          <w:ins w:id="2021" w:author="Castro Fabregas, Jordi" w:date="2020-07-22T18:36:00Z"/>
          <w:lang w:val="pt-BR"/>
        </w:rPr>
        <w:pPrChange w:id="2022" w:author="Castro Fabregas, Jordi" w:date="2020-07-22T18:36:00Z">
          <w:pPr>
            <w:spacing w:after="0" w:line="240" w:lineRule="auto"/>
            <w:ind w:left="720"/>
          </w:pPr>
        </w:pPrChange>
      </w:pPr>
    </w:p>
    <w:p w14:paraId="7DEF8249" w14:textId="492F2837" w:rsidR="00022B70" w:rsidRDefault="00022B70" w:rsidP="00394959">
      <w:pPr>
        <w:ind w:firstLine="720"/>
        <w:rPr>
          <w:ins w:id="2023" w:author="Castro Fabregas, Jordi" w:date="2020-07-22T19:46:00Z"/>
          <w:lang w:val="pt-BR"/>
        </w:rPr>
      </w:pPr>
      <w:ins w:id="2024" w:author="de Araujo Rodrigues, Thales" w:date="2020-07-17T15:29:00Z">
        <w:r w:rsidRPr="00394959">
          <w:rPr>
            <w:lang w:val="pt-BR"/>
            <w:rPrChange w:id="2025" w:author="Castro Fabregas, Jordi" w:date="2020-07-22T18:36:00Z">
              <w:rPr>
                <w:color w:val="000000"/>
              </w:rPr>
            </w:rPrChange>
          </w:rPr>
          <w:t xml:space="preserve">A definição de um período de indisponibilidade é qualquer período de tempo em que qualquer um dos </w:t>
        </w:r>
        <w:r w:rsidRPr="00394959">
          <w:rPr>
            <w:i/>
            <w:iCs/>
            <w:lang w:val="pt-BR"/>
            <w:rPrChange w:id="2026" w:author="Castro Fabregas, Jordi" w:date="2020-07-22T18:36:00Z">
              <w:rPr>
                <w:color w:val="000000"/>
              </w:rPr>
            </w:rPrChange>
          </w:rPr>
          <w:t>endpoints</w:t>
        </w:r>
        <w:r w:rsidRPr="00394959">
          <w:rPr>
            <w:lang w:val="pt-BR"/>
            <w:rPrChange w:id="2027" w:author="Castro Fabregas, Jordi" w:date="2020-07-22T18:36:00Z">
              <w:rPr>
                <w:color w:val="000000"/>
              </w:rPr>
            </w:rPrChange>
          </w:rPr>
          <w:t xml:space="preserve"> do API definidos na norma é incapaz de fornecer uma resposta confiável a uma solicitação construída de forma apropriada</w:t>
        </w:r>
      </w:ins>
      <w:ins w:id="2028" w:author="Castro Fabregas, Jordi" w:date="2020-07-22T18:48:00Z">
        <w:r w:rsidR="000E0978">
          <w:rPr>
            <w:lang w:val="pt-BR"/>
          </w:rPr>
          <w:t>.</w:t>
        </w:r>
      </w:ins>
      <w:ins w:id="2029" w:author="de Araujo Rodrigues, Thales" w:date="2020-07-17T15:29:00Z">
        <w:del w:id="2030" w:author="Miranda, Pedro" w:date="2020-07-22T08:23:00Z">
          <w:r w:rsidRPr="00394959" w:rsidDel="001A6E0E">
            <w:rPr>
              <w:lang w:val="pt-BR"/>
              <w:rPrChange w:id="2031" w:author="Castro Fabregas, Jordi" w:date="2020-07-22T18:36:00Z">
                <w:rPr>
                  <w:color w:val="000000"/>
                </w:rPr>
              </w:rPrChange>
            </w:rPr>
            <w:delText>.</w:delText>
          </w:r>
        </w:del>
      </w:ins>
    </w:p>
    <w:p w14:paraId="3126B0C1" w14:textId="69F0576A" w:rsidR="009138A8" w:rsidDel="009138A8" w:rsidRDefault="009138A8" w:rsidP="009138A8">
      <w:pPr>
        <w:ind w:firstLine="720"/>
        <w:rPr>
          <w:del w:id="2032" w:author="Castro Fabregas, Jordi" w:date="2020-07-22T19:47:00Z"/>
          <w:lang w:val="pt-BR"/>
        </w:rPr>
      </w:pPr>
      <w:ins w:id="2033" w:author="Castro Fabregas, Jordi" w:date="2020-07-22T19:46:00Z">
        <w:r w:rsidRPr="00823F1A">
          <w:rPr>
            <w:lang w:val="pt-BR"/>
          </w:rPr>
          <w:t xml:space="preserve">À luz destas considerações, a </w:t>
        </w:r>
        <w:r>
          <w:rPr>
            <w:lang w:val="pt-BR"/>
          </w:rPr>
          <w:t xml:space="preserve">regra geral de </w:t>
        </w:r>
        <w:r w:rsidRPr="00823F1A">
          <w:rPr>
            <w:lang w:val="pt-BR"/>
          </w:rPr>
          <w:t xml:space="preserve">exigência de </w:t>
        </w:r>
        <w:r>
          <w:rPr>
            <w:lang w:val="pt-BR"/>
          </w:rPr>
          <w:t>disponibilidade será del 95% do tempo diário</w:t>
        </w:r>
      </w:ins>
      <w:ins w:id="2034" w:author="Castro Fabregas, Jordi" w:date="2020-07-22T19:47:00Z">
        <w:r>
          <w:rPr>
            <w:lang w:val="pt-BR"/>
          </w:rPr>
          <w:t xml:space="preserve">, e o 99.5% trimestral. </w:t>
        </w:r>
        <w:r w:rsidRPr="009138A8">
          <w:rPr>
            <w:lang w:val="pt-BR"/>
          </w:rPr>
          <w:t>Para consultar os detalhes, clique no seguinte endereço:</w:t>
        </w:r>
      </w:ins>
    </w:p>
    <w:p w14:paraId="44567FCF" w14:textId="3F6EA5D5" w:rsidR="009138A8" w:rsidRDefault="009138A8" w:rsidP="009138A8">
      <w:pPr>
        <w:ind w:firstLine="720"/>
        <w:rPr>
          <w:ins w:id="2035" w:author="Castro Fabregas, Jordi" w:date="2020-07-22T19:48:00Z"/>
          <w:lang w:val="pt-BR"/>
        </w:rPr>
      </w:pPr>
    </w:p>
    <w:p w14:paraId="38A34FE1" w14:textId="77777777" w:rsidR="009138A8" w:rsidRDefault="009138A8" w:rsidP="009138A8">
      <w:pPr>
        <w:pStyle w:val="ListParagraph"/>
        <w:tabs>
          <w:tab w:val="left" w:pos="5475"/>
        </w:tabs>
        <w:spacing w:after="0" w:line="240" w:lineRule="auto"/>
        <w:ind w:left="2160"/>
        <w:rPr>
          <w:ins w:id="2036" w:author="Castro Fabregas, Jordi" w:date="2020-07-22T19:48:00Z"/>
          <w:rFonts w:eastAsia="Times New Roman"/>
          <w:lang w:val="pt-BR"/>
        </w:rPr>
      </w:pPr>
      <w:ins w:id="2037" w:author="Castro Fabregas, Jordi" w:date="2020-07-22T19:48:00Z">
        <w:r>
          <w:fldChar w:fldCharType="begin"/>
        </w:r>
        <w:r w:rsidRPr="00823F1A">
          <w:rPr>
            <w:lang w:val="pt-BR"/>
          </w:rPr>
          <w:instrText xml:space="preserve"> HYPERLINK "https://febraban.github.io/Open-Banking-/" \l "schemas-nivel-de-servico-sla" </w:instrText>
        </w:r>
        <w:r>
          <w:fldChar w:fldCharType="separate"/>
        </w:r>
        <w:r w:rsidRPr="00823F1A">
          <w:rPr>
            <w:rStyle w:val="Hyperlink"/>
            <w:lang w:val="pt-BR"/>
          </w:rPr>
          <w:t>https://febraban.github.io/Open-Banking-/#schemas-nivel-de-servico-sla</w:t>
        </w:r>
        <w:r>
          <w:fldChar w:fldCharType="end"/>
        </w:r>
      </w:ins>
    </w:p>
    <w:p w14:paraId="12DCB89E" w14:textId="77777777" w:rsidR="009138A8" w:rsidRPr="003416AF" w:rsidRDefault="009138A8">
      <w:pPr>
        <w:ind w:firstLine="720"/>
        <w:rPr>
          <w:ins w:id="2038" w:author="Castro Fabregas, Jordi" w:date="2020-07-22T19:48:00Z"/>
          <w:lang w:val="pt-BR"/>
          <w:rPrChange w:id="2039" w:author="de Araujo Rodrigues, Thales" w:date="2020-07-22T15:49:00Z">
            <w:rPr>
              <w:ins w:id="2040" w:author="Castro Fabregas, Jordi" w:date="2020-07-22T19:48:00Z"/>
              <w:lang w:eastAsia="en-US"/>
            </w:rPr>
          </w:rPrChange>
        </w:rPr>
        <w:pPrChange w:id="2041" w:author="Castro Fabregas, Jordi" w:date="2020-07-22T19:47:00Z">
          <w:pPr>
            <w:pStyle w:val="HTMLPreformatted"/>
            <w:ind w:left="1440"/>
          </w:pPr>
        </w:pPrChange>
      </w:pPr>
    </w:p>
    <w:p w14:paraId="54642756" w14:textId="369534FA" w:rsidR="00505AF3" w:rsidRPr="009138A8" w:rsidDel="009138A8" w:rsidRDefault="00505AF3">
      <w:pPr>
        <w:ind w:firstLine="720"/>
        <w:rPr>
          <w:ins w:id="2042" w:author="de Araujo Rodrigues, Thales" w:date="2020-07-20T14:54:00Z"/>
          <w:del w:id="2043" w:author="Castro Fabregas, Jordi" w:date="2020-07-22T19:49:00Z"/>
          <w:lang w:val="pt-BR"/>
          <w:rPrChange w:id="2044" w:author="Castro Fabregas, Jordi" w:date="2020-07-22T19:48:00Z">
            <w:rPr>
              <w:ins w:id="2045" w:author="de Araujo Rodrigues, Thales" w:date="2020-07-20T14:54:00Z"/>
              <w:del w:id="2046" w:author="Castro Fabregas, Jordi" w:date="2020-07-22T19:49:00Z"/>
            </w:rPr>
          </w:rPrChange>
        </w:rPr>
        <w:pPrChange w:id="2047" w:author="Castro Fabregas, Jordi" w:date="2020-07-22T19:47:00Z">
          <w:pPr/>
        </w:pPrChange>
      </w:pPr>
    </w:p>
    <w:tbl>
      <w:tblPr>
        <w:tblStyle w:val="TableGrid"/>
        <w:tblW w:w="9776" w:type="dxa"/>
        <w:tblInd w:w="7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048" w:author="Castro Fabregas, Jordi" w:date="2020-07-22T18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99"/>
        <w:gridCol w:w="2017"/>
        <w:gridCol w:w="1965"/>
        <w:gridCol w:w="3695"/>
        <w:tblGridChange w:id="2049">
          <w:tblGrid>
            <w:gridCol w:w="2123"/>
            <w:gridCol w:w="1709"/>
            <w:gridCol w:w="2124"/>
            <w:gridCol w:w="2124"/>
          </w:tblGrid>
        </w:tblGridChange>
      </w:tblGrid>
      <w:tr w:rsidR="00D84BE3" w:rsidRPr="003416AF" w:rsidDel="009138A8" w14:paraId="1D7CC56B" w14:textId="36B3BDFB" w:rsidTr="003F6E93">
        <w:trPr>
          <w:ins w:id="2050" w:author="de Araujo Rodrigues, Thales" w:date="2020-07-20T14:54:00Z"/>
          <w:del w:id="2051" w:author="Castro Fabregas, Jordi" w:date="2020-07-22T19:48:00Z"/>
        </w:trPr>
        <w:tc>
          <w:tcPr>
            <w:tcW w:w="2123" w:type="dxa"/>
            <w:shd w:val="clear" w:color="auto" w:fill="auto"/>
            <w:tcPrChange w:id="2052" w:author="Castro Fabregas, Jordi" w:date="2020-07-22T18:18:00Z">
              <w:tcPr>
                <w:tcW w:w="2123" w:type="dxa"/>
              </w:tcPr>
            </w:tcPrChange>
          </w:tcPr>
          <w:p w14:paraId="4FA95818" w14:textId="303DED3D" w:rsidR="00D84BE3" w:rsidRPr="003416AF" w:rsidDel="009138A8" w:rsidRDefault="00D84BE3" w:rsidP="00505AF3">
            <w:pPr>
              <w:pStyle w:val="HTMLPreformatted"/>
              <w:rPr>
                <w:ins w:id="2053" w:author="de Araujo Rodrigues, Thales" w:date="2020-07-20T14:54:00Z"/>
                <w:del w:id="2054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55" w:author="de Araujo Rodrigues, Thales" w:date="2020-07-22T15:49:00Z">
                  <w:rPr>
                    <w:ins w:id="2056" w:author="de Araujo Rodrigues, Thales" w:date="2020-07-20T14:54:00Z"/>
                    <w:del w:id="2057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bookmarkStart w:id="2058" w:name="_Hlk46337631"/>
            <w:ins w:id="2059" w:author="de Araujo Rodrigues, Thales" w:date="2020-07-20T14:56:00Z">
              <w:del w:id="2060" w:author="Castro Fabregas, Jordi" w:date="2020-07-22T19:48:00Z">
                <w:r w:rsidRPr="009573FB" w:rsidDel="009138A8">
                  <w:rPr>
                    <w:b/>
                    <w:bCs/>
                    <w:rPrChange w:id="2061" w:author="Castro Fabregas, Jordi" w:date="2020-07-22T19:59:00Z">
                      <w:rPr/>
                    </w:rPrChange>
                  </w:rPr>
                  <w:delText>Referência</w:delText>
                </w:r>
              </w:del>
            </w:ins>
          </w:p>
        </w:tc>
        <w:tc>
          <w:tcPr>
            <w:tcW w:w="1202" w:type="dxa"/>
            <w:shd w:val="clear" w:color="auto" w:fill="auto"/>
            <w:tcPrChange w:id="2062" w:author="Castro Fabregas, Jordi" w:date="2020-07-22T18:18:00Z">
              <w:tcPr>
                <w:tcW w:w="1709" w:type="dxa"/>
              </w:tcPr>
            </w:tcPrChange>
          </w:tcPr>
          <w:p w14:paraId="2EA583BC" w14:textId="2D0C539B" w:rsidR="00D84BE3" w:rsidRPr="003416AF" w:rsidDel="009138A8" w:rsidRDefault="00D84BE3" w:rsidP="00505AF3">
            <w:pPr>
              <w:pStyle w:val="HTMLPreformatted"/>
              <w:rPr>
                <w:ins w:id="2063" w:author="de Araujo Rodrigues, Thales" w:date="2020-07-20T14:54:00Z"/>
                <w:del w:id="2064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65" w:author="de Araujo Rodrigues, Thales" w:date="2020-07-22T15:49:00Z">
                  <w:rPr>
                    <w:ins w:id="2066" w:author="de Araujo Rodrigues, Thales" w:date="2020-07-20T14:54:00Z"/>
                    <w:del w:id="2067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68" w:author="de Araujo Rodrigues, Thales" w:date="2020-07-20T14:56:00Z">
              <w:del w:id="2069" w:author="Castro Fabregas, Jordi" w:date="2020-07-22T19:48:00Z">
                <w:r w:rsidRPr="009573FB" w:rsidDel="009138A8">
                  <w:rPr>
                    <w:b/>
                    <w:bCs/>
                    <w:rPrChange w:id="2070" w:author="Castro Fabregas, Jordi" w:date="2020-07-22T19:59:00Z">
                      <w:rPr/>
                    </w:rPrChange>
                  </w:rPr>
                  <w:delText>Disponibilidade</w:delText>
                </w:r>
              </w:del>
            </w:ins>
          </w:p>
        </w:tc>
        <w:tc>
          <w:tcPr>
            <w:tcW w:w="2160" w:type="dxa"/>
            <w:shd w:val="clear" w:color="auto" w:fill="auto"/>
            <w:tcPrChange w:id="2071" w:author="Castro Fabregas, Jordi" w:date="2020-07-22T18:18:00Z">
              <w:tcPr>
                <w:tcW w:w="2124" w:type="dxa"/>
              </w:tcPr>
            </w:tcPrChange>
          </w:tcPr>
          <w:p w14:paraId="1EBB962C" w14:textId="322C2241" w:rsidR="00D84BE3" w:rsidRPr="003416AF" w:rsidDel="009138A8" w:rsidRDefault="00D84BE3" w:rsidP="00505AF3">
            <w:pPr>
              <w:pStyle w:val="HTMLPreformatted"/>
              <w:rPr>
                <w:ins w:id="2072" w:author="de Araujo Rodrigues, Thales" w:date="2020-07-20T14:54:00Z"/>
                <w:del w:id="2073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74" w:author="de Araujo Rodrigues, Thales" w:date="2020-07-22T15:49:00Z">
                  <w:rPr>
                    <w:ins w:id="2075" w:author="de Araujo Rodrigues, Thales" w:date="2020-07-20T14:54:00Z"/>
                    <w:del w:id="207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77" w:author="de Araujo Rodrigues, Thales" w:date="2020-07-20T14:55:00Z">
              <w:del w:id="2078" w:author="Castro Fabregas, Jordi" w:date="2020-07-22T19:48:00Z">
                <w:r w:rsidRPr="009573FB" w:rsidDel="009138A8">
                  <w:rPr>
                    <w:b/>
                    <w:bCs/>
                    <w:rPrChange w:id="2079" w:author="Castro Fabregas, Jordi" w:date="2020-07-22T19:59:00Z">
                      <w:rPr/>
                    </w:rPrChange>
                  </w:rPr>
                  <w:delText>Período</w:delText>
                </w:r>
              </w:del>
            </w:ins>
          </w:p>
        </w:tc>
        <w:tc>
          <w:tcPr>
            <w:tcW w:w="4291" w:type="dxa"/>
            <w:shd w:val="clear" w:color="auto" w:fill="auto"/>
            <w:tcPrChange w:id="2080" w:author="Castro Fabregas, Jordi" w:date="2020-07-22T18:18:00Z">
              <w:tcPr>
                <w:tcW w:w="2124" w:type="dxa"/>
              </w:tcPr>
            </w:tcPrChange>
          </w:tcPr>
          <w:p w14:paraId="3280CCA2" w14:textId="23F986C3" w:rsidR="00D84BE3" w:rsidRPr="003416AF" w:rsidDel="009138A8" w:rsidRDefault="00D84BE3">
            <w:pPr>
              <w:pStyle w:val="HTMLPreformatted"/>
              <w:rPr>
                <w:ins w:id="2081" w:author="de Araujo Rodrigues, Thales" w:date="2020-07-20T16:04:00Z"/>
                <w:del w:id="2082" w:author="Castro Fabregas, Jordi" w:date="2020-07-22T19:48:00Z"/>
                <w:rFonts w:asciiTheme="minorHAnsi" w:hAnsiTheme="minorHAnsi" w:cstheme="minorBidi"/>
                <w:b/>
                <w:bCs/>
                <w:sz w:val="22"/>
                <w:szCs w:val="22"/>
                <w:lang w:eastAsia="en-US"/>
                <w:rPrChange w:id="2083" w:author="de Araujo Rodrigues, Thales" w:date="2020-07-22T15:49:00Z">
                  <w:rPr>
                    <w:ins w:id="2084" w:author="de Araujo Rodrigues, Thales" w:date="2020-07-20T16:04:00Z"/>
                    <w:del w:id="208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86" w:author="de Araujo Rodrigues, Thales" w:date="2020-07-20T16:04:00Z">
              <w:del w:id="2087" w:author="Castro Fabregas, Jordi" w:date="2020-07-22T19:48:00Z">
                <w:r w:rsidRPr="009573FB" w:rsidDel="009138A8">
                  <w:rPr>
                    <w:b/>
                    <w:bCs/>
                    <w:rPrChange w:id="2088" w:author="Castro Fabregas, Jordi" w:date="2020-07-22T19:59:00Z">
                      <w:rPr/>
                    </w:rPrChange>
                  </w:rPr>
                  <w:delText>Descrição</w:delText>
                </w:r>
              </w:del>
            </w:ins>
          </w:p>
        </w:tc>
      </w:tr>
      <w:tr w:rsidR="00D84BE3" w:rsidRPr="003416AF" w:rsidDel="009138A8" w14:paraId="6C7CC20A" w14:textId="4861B102" w:rsidTr="003F6E93">
        <w:trPr>
          <w:ins w:id="2089" w:author="de Araujo Rodrigues, Thales" w:date="2020-07-20T14:54:00Z"/>
          <w:del w:id="2090" w:author="Castro Fabregas, Jordi" w:date="2020-07-22T19:48:00Z"/>
        </w:trPr>
        <w:tc>
          <w:tcPr>
            <w:tcW w:w="2123" w:type="dxa"/>
            <w:shd w:val="clear" w:color="auto" w:fill="E7E6E6" w:themeFill="background2"/>
            <w:tcPrChange w:id="2091" w:author="Castro Fabregas, Jordi" w:date="2020-07-22T18:18:00Z">
              <w:tcPr>
                <w:tcW w:w="2123" w:type="dxa"/>
              </w:tcPr>
            </w:tcPrChange>
          </w:tcPr>
          <w:p w14:paraId="77BA826C" w14:textId="2422676E" w:rsidR="00D84BE3" w:rsidRPr="003416AF" w:rsidDel="009138A8" w:rsidRDefault="00D84BE3" w:rsidP="00505AF3">
            <w:pPr>
              <w:pStyle w:val="HTMLPreformatted"/>
              <w:rPr>
                <w:ins w:id="2092" w:author="de Araujo Rodrigues, Thales" w:date="2020-07-20T14:54:00Z"/>
                <w:del w:id="2093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094" w:author="de Araujo Rodrigues, Thales" w:date="2020-07-22T15:49:00Z">
                  <w:rPr>
                    <w:ins w:id="2095" w:author="de Araujo Rodrigues, Thales" w:date="2020-07-20T14:54:00Z"/>
                    <w:del w:id="209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097" w:author="de Araujo Rodrigues, Thales" w:date="2020-07-20T15:39:00Z">
              <w:del w:id="2098" w:author="Castro Fabregas, Jordi" w:date="2020-07-22T19:48:00Z">
                <w:r w:rsidRPr="009573FB" w:rsidDel="009138A8">
                  <w:delText>Disponibilidade no tempo</w:delText>
                </w:r>
              </w:del>
            </w:ins>
          </w:p>
        </w:tc>
        <w:tc>
          <w:tcPr>
            <w:tcW w:w="1202" w:type="dxa"/>
            <w:shd w:val="clear" w:color="auto" w:fill="E7E6E6" w:themeFill="background2"/>
            <w:tcPrChange w:id="2099" w:author="Castro Fabregas, Jordi" w:date="2020-07-22T18:18:00Z">
              <w:tcPr>
                <w:tcW w:w="1709" w:type="dxa"/>
              </w:tcPr>
            </w:tcPrChange>
          </w:tcPr>
          <w:p w14:paraId="492A6FF5" w14:textId="7927B575" w:rsidR="00D84BE3" w:rsidRPr="003416AF" w:rsidDel="009138A8" w:rsidRDefault="00D84BE3">
            <w:pPr>
              <w:pStyle w:val="HTMLPreformatted"/>
              <w:jc w:val="right"/>
              <w:rPr>
                <w:ins w:id="2100" w:author="de Araujo Rodrigues, Thales" w:date="2020-07-20T14:54:00Z"/>
                <w:del w:id="210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02" w:author="de Araujo Rodrigues, Thales" w:date="2020-07-22T15:49:00Z">
                  <w:rPr>
                    <w:ins w:id="2103" w:author="de Araujo Rodrigues, Thales" w:date="2020-07-20T14:54:00Z"/>
                    <w:del w:id="210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05" w:author="Castro Fabregas, Jordi" w:date="2020-07-20T14:57:00Z">
                <w:pPr>
                  <w:pStyle w:val="HTMLPreformatted"/>
                </w:pPr>
              </w:pPrChange>
            </w:pPr>
            <w:ins w:id="2106" w:author="de Araujo Rodrigues, Thales" w:date="2020-07-20T14:56:00Z">
              <w:del w:id="2107" w:author="Castro Fabregas, Jordi" w:date="2020-07-22T19:48:00Z">
                <w:r w:rsidRPr="009573FB" w:rsidDel="009138A8">
                  <w:delText>95%</w:delText>
                </w:r>
              </w:del>
            </w:ins>
          </w:p>
        </w:tc>
        <w:tc>
          <w:tcPr>
            <w:tcW w:w="2160" w:type="dxa"/>
            <w:shd w:val="clear" w:color="auto" w:fill="E7E6E6" w:themeFill="background2"/>
            <w:tcPrChange w:id="2108" w:author="Castro Fabregas, Jordi" w:date="2020-07-22T18:18:00Z">
              <w:tcPr>
                <w:tcW w:w="2124" w:type="dxa"/>
              </w:tcPr>
            </w:tcPrChange>
          </w:tcPr>
          <w:p w14:paraId="7C15D441" w14:textId="75F05C85" w:rsidR="00D84BE3" w:rsidRPr="003416AF" w:rsidDel="009138A8" w:rsidRDefault="00D84BE3" w:rsidP="00505AF3">
            <w:pPr>
              <w:pStyle w:val="HTMLPreformatted"/>
              <w:rPr>
                <w:ins w:id="2109" w:author="de Araujo Rodrigues, Thales" w:date="2020-07-20T14:54:00Z"/>
                <w:del w:id="2110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11" w:author="de Araujo Rodrigues, Thales" w:date="2020-07-22T15:49:00Z">
                  <w:rPr>
                    <w:ins w:id="2112" w:author="de Araujo Rodrigues, Thales" w:date="2020-07-20T14:54:00Z"/>
                    <w:del w:id="2113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14" w:author="de Araujo Rodrigues, Thales" w:date="2020-07-20T15:00:00Z">
              <w:del w:id="2115" w:author="Castro Fabregas, Jordi" w:date="2020-07-22T19:48:00Z">
                <w:r w:rsidRPr="009573FB" w:rsidDel="009138A8">
                  <w:delText>Das 00:00:00 hrs até 23:59:59 hrs</w:delText>
                </w:r>
              </w:del>
            </w:ins>
          </w:p>
        </w:tc>
        <w:tc>
          <w:tcPr>
            <w:tcW w:w="4291" w:type="dxa"/>
            <w:shd w:val="clear" w:color="auto" w:fill="E7E6E6" w:themeFill="background2"/>
            <w:tcPrChange w:id="2116" w:author="Castro Fabregas, Jordi" w:date="2020-07-22T18:18:00Z">
              <w:tcPr>
                <w:tcW w:w="2124" w:type="dxa"/>
              </w:tcPr>
            </w:tcPrChange>
          </w:tcPr>
          <w:p w14:paraId="6D1A38B8" w14:textId="56990BAC" w:rsidR="00D84BE3" w:rsidRPr="003416AF" w:rsidDel="009138A8" w:rsidRDefault="00D84BE3" w:rsidP="00505AF3">
            <w:pPr>
              <w:pStyle w:val="HTMLPreformatted"/>
              <w:rPr>
                <w:ins w:id="2117" w:author="de Araujo Rodrigues, Thales" w:date="2020-07-20T16:04:00Z"/>
                <w:del w:id="2118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19" w:author="de Araujo Rodrigues, Thales" w:date="2020-07-22T15:49:00Z">
                  <w:rPr>
                    <w:ins w:id="2120" w:author="de Araujo Rodrigues, Thales" w:date="2020-07-20T16:04:00Z"/>
                    <w:del w:id="2121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22" w:author="de Araujo Rodrigues, Thales" w:date="2020-07-20T16:05:00Z">
              <w:del w:id="2123" w:author="Castro Fabregas, Jordi" w:date="2020-07-22T17:48:00Z">
                <w:r w:rsidRPr="009573FB" w:rsidDel="002F218E">
                  <w:delText>Em 95% das chamadas, os dados devem ser retornados, dentro do dia.</w:delText>
                </w:r>
              </w:del>
            </w:ins>
          </w:p>
        </w:tc>
      </w:tr>
      <w:tr w:rsidR="00D84BE3" w:rsidRPr="003416AF" w:rsidDel="009138A8" w14:paraId="21FFA728" w14:textId="1E987EF0" w:rsidTr="003F6E93">
        <w:trPr>
          <w:ins w:id="2124" w:author="de Araujo Rodrigues, Thales" w:date="2020-07-20T14:54:00Z"/>
          <w:del w:id="2125" w:author="Castro Fabregas, Jordi" w:date="2020-07-22T19:48:00Z"/>
        </w:trPr>
        <w:tc>
          <w:tcPr>
            <w:tcW w:w="2123" w:type="dxa"/>
            <w:shd w:val="clear" w:color="auto" w:fill="auto"/>
            <w:tcPrChange w:id="2126" w:author="Castro Fabregas, Jordi" w:date="2020-07-22T18:18:00Z">
              <w:tcPr>
                <w:tcW w:w="2123" w:type="dxa"/>
              </w:tcPr>
            </w:tcPrChange>
          </w:tcPr>
          <w:p w14:paraId="19A80476" w14:textId="63F18A3D" w:rsidR="00D84BE3" w:rsidRPr="003416AF" w:rsidDel="009138A8" w:rsidRDefault="00D84BE3" w:rsidP="00505AF3">
            <w:pPr>
              <w:pStyle w:val="HTMLPreformatted"/>
              <w:rPr>
                <w:ins w:id="2127" w:author="de Araujo Rodrigues, Thales" w:date="2020-07-20T14:54:00Z"/>
                <w:del w:id="2128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29" w:author="de Araujo Rodrigues, Thales" w:date="2020-07-22T15:49:00Z">
                  <w:rPr>
                    <w:ins w:id="2130" w:author="de Araujo Rodrigues, Thales" w:date="2020-07-20T14:54:00Z"/>
                    <w:del w:id="2131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32" w:author="de Araujo Rodrigues, Thales" w:date="2020-07-20T15:39:00Z">
              <w:del w:id="2133" w:author="Castro Fabregas, Jordi" w:date="2020-07-22T19:48:00Z">
                <w:r w:rsidRPr="009573FB" w:rsidDel="009138A8">
                  <w:delText>Disponibilidade no tempo</w:delText>
                </w:r>
              </w:del>
            </w:ins>
          </w:p>
        </w:tc>
        <w:tc>
          <w:tcPr>
            <w:tcW w:w="1202" w:type="dxa"/>
            <w:shd w:val="clear" w:color="auto" w:fill="auto"/>
            <w:tcPrChange w:id="2134" w:author="Castro Fabregas, Jordi" w:date="2020-07-22T18:18:00Z">
              <w:tcPr>
                <w:tcW w:w="1709" w:type="dxa"/>
              </w:tcPr>
            </w:tcPrChange>
          </w:tcPr>
          <w:p w14:paraId="5DBFF0F1" w14:textId="7748518A" w:rsidR="00D84BE3" w:rsidRPr="003416AF" w:rsidDel="009138A8" w:rsidRDefault="00D84BE3">
            <w:pPr>
              <w:pStyle w:val="HTMLPreformatted"/>
              <w:jc w:val="right"/>
              <w:rPr>
                <w:ins w:id="2135" w:author="de Araujo Rodrigues, Thales" w:date="2020-07-20T14:54:00Z"/>
                <w:del w:id="2136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37" w:author="de Araujo Rodrigues, Thales" w:date="2020-07-22T15:49:00Z">
                  <w:rPr>
                    <w:ins w:id="2138" w:author="de Araujo Rodrigues, Thales" w:date="2020-07-20T14:54:00Z"/>
                    <w:del w:id="2139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40" w:author="Castro Fabregas, Jordi" w:date="2020-07-20T14:57:00Z">
                <w:pPr>
                  <w:pStyle w:val="HTMLPreformatted"/>
                </w:pPr>
              </w:pPrChange>
            </w:pPr>
            <w:ins w:id="2141" w:author="de Araujo Rodrigues, Thales" w:date="2020-07-20T14:56:00Z">
              <w:del w:id="2142" w:author="Castro Fabregas, Jordi" w:date="2020-07-22T19:48:00Z">
                <w:r w:rsidRPr="009573FB" w:rsidDel="009138A8">
                  <w:delText>99.5%</w:delText>
                </w:r>
              </w:del>
            </w:ins>
          </w:p>
        </w:tc>
        <w:tc>
          <w:tcPr>
            <w:tcW w:w="2160" w:type="dxa"/>
            <w:shd w:val="clear" w:color="auto" w:fill="auto"/>
            <w:tcPrChange w:id="2143" w:author="Castro Fabregas, Jordi" w:date="2020-07-22T18:18:00Z">
              <w:tcPr>
                <w:tcW w:w="2124" w:type="dxa"/>
              </w:tcPr>
            </w:tcPrChange>
          </w:tcPr>
          <w:p w14:paraId="278B31BB" w14:textId="700F2BF3" w:rsidR="00D84BE3" w:rsidRPr="003416AF" w:rsidDel="009138A8" w:rsidRDefault="00D84BE3" w:rsidP="00505AF3">
            <w:pPr>
              <w:pStyle w:val="HTMLPreformatted"/>
              <w:rPr>
                <w:ins w:id="2144" w:author="de Araujo Rodrigues, Thales" w:date="2020-07-20T14:54:00Z"/>
                <w:del w:id="2145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46" w:author="de Araujo Rodrigues, Thales" w:date="2020-07-22T15:49:00Z">
                  <w:rPr>
                    <w:ins w:id="2147" w:author="de Araujo Rodrigues, Thales" w:date="2020-07-20T14:54:00Z"/>
                    <w:del w:id="2148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49" w:author="de Araujo Rodrigues, Thales" w:date="2020-07-20T14:55:00Z">
              <w:del w:id="2150" w:author="Castro Fabregas, Jordi" w:date="2020-07-22T19:48:00Z">
                <w:r w:rsidRPr="009573FB" w:rsidDel="009138A8">
                  <w:delText>A cada trimestre</w:delText>
                </w:r>
              </w:del>
            </w:ins>
          </w:p>
        </w:tc>
        <w:tc>
          <w:tcPr>
            <w:tcW w:w="4291" w:type="dxa"/>
            <w:shd w:val="clear" w:color="auto" w:fill="auto"/>
            <w:tcPrChange w:id="2151" w:author="Castro Fabregas, Jordi" w:date="2020-07-22T18:18:00Z">
              <w:tcPr>
                <w:tcW w:w="2124" w:type="dxa"/>
              </w:tcPr>
            </w:tcPrChange>
          </w:tcPr>
          <w:p w14:paraId="497DF4B3" w14:textId="56B2A609" w:rsidR="00D84BE3" w:rsidRPr="003416AF" w:rsidDel="009138A8" w:rsidRDefault="00D84BE3" w:rsidP="00505AF3">
            <w:pPr>
              <w:pStyle w:val="HTMLPreformatted"/>
              <w:rPr>
                <w:ins w:id="2152" w:author="de Araujo Rodrigues, Thales" w:date="2020-07-20T16:04:00Z"/>
                <w:del w:id="2153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54" w:author="de Araujo Rodrigues, Thales" w:date="2020-07-22T15:49:00Z">
                  <w:rPr>
                    <w:ins w:id="2155" w:author="de Araujo Rodrigues, Thales" w:date="2020-07-20T16:04:00Z"/>
                    <w:del w:id="2156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57" w:author="de Araujo Rodrigues, Thales" w:date="2020-07-20T16:05:00Z">
              <w:del w:id="2158" w:author="Castro Fabregas, Jordi" w:date="2020-07-22T17:46:00Z">
                <w:r w:rsidRPr="009573FB" w:rsidDel="009E4E88">
                  <w:delText>E</w:delText>
                </w:r>
              </w:del>
              <w:del w:id="2159" w:author="Castro Fabregas, Jordi" w:date="2020-07-22T19:48:00Z">
                <w:r w:rsidRPr="009573FB" w:rsidDel="009138A8">
                  <w:delText>m 99.5% das chamadas, os dados devem ser retornados</w:delText>
                </w:r>
              </w:del>
              <w:del w:id="2160" w:author="Castro Fabregas, Jordi" w:date="2020-07-22T17:48:00Z">
                <w:r w:rsidRPr="009573FB" w:rsidDel="002F218E">
                  <w:delText>,</w:delText>
                </w:r>
              </w:del>
              <w:del w:id="2161" w:author="Castro Fabregas, Jordi" w:date="2020-07-22T17:47:00Z">
                <w:r w:rsidRPr="009573FB" w:rsidDel="002F218E">
                  <w:delText xml:space="preserve"> dentro do trimestre</w:delText>
                </w:r>
              </w:del>
            </w:ins>
            <w:ins w:id="2162" w:author="de Araujo Rodrigues, Thales" w:date="2020-07-20T16:27:00Z">
              <w:del w:id="2163" w:author="Castro Fabregas, Jordi" w:date="2020-07-22T17:47:00Z">
                <w:r w:rsidR="008D53DB" w:rsidRPr="009573FB" w:rsidDel="002F218E">
                  <w:delText>**</w:delText>
                </w:r>
              </w:del>
            </w:ins>
            <w:ins w:id="2164" w:author="de Araujo Rodrigues, Thales" w:date="2020-07-20T16:05:00Z">
              <w:del w:id="2165" w:author="Castro Fabregas, Jordi" w:date="2020-07-22T19:48:00Z">
                <w:r w:rsidRPr="009573FB" w:rsidDel="009138A8">
                  <w:delText>.</w:delText>
                </w:r>
              </w:del>
            </w:ins>
          </w:p>
        </w:tc>
      </w:tr>
      <w:tr w:rsidR="00D84BE3" w:rsidRPr="003416AF" w:rsidDel="009138A8" w14:paraId="188EB654" w14:textId="0769F935" w:rsidTr="003F6E93">
        <w:trPr>
          <w:ins w:id="2166" w:author="de Araujo Rodrigues, Thales" w:date="2020-07-20T14:54:00Z"/>
          <w:del w:id="2167" w:author="Castro Fabregas, Jordi" w:date="2020-07-22T19:48:00Z"/>
        </w:trPr>
        <w:tc>
          <w:tcPr>
            <w:tcW w:w="2123" w:type="dxa"/>
            <w:shd w:val="clear" w:color="auto" w:fill="E7E6E6" w:themeFill="background2"/>
            <w:tcPrChange w:id="2168" w:author="Castro Fabregas, Jordi" w:date="2020-07-22T18:18:00Z">
              <w:tcPr>
                <w:tcW w:w="2123" w:type="dxa"/>
              </w:tcPr>
            </w:tcPrChange>
          </w:tcPr>
          <w:p w14:paraId="413A5C89" w14:textId="080F94DC" w:rsidR="00D84BE3" w:rsidRPr="003416AF" w:rsidDel="009138A8" w:rsidRDefault="00D84BE3" w:rsidP="00505AF3">
            <w:pPr>
              <w:pStyle w:val="HTMLPreformatted"/>
              <w:rPr>
                <w:ins w:id="2169" w:author="de Araujo Rodrigues, Thales" w:date="2020-07-20T14:54:00Z"/>
                <w:del w:id="2170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71" w:author="de Araujo Rodrigues, Thales" w:date="2020-07-22T15:49:00Z">
                  <w:rPr>
                    <w:ins w:id="2172" w:author="de Araujo Rodrigues, Thales" w:date="2020-07-20T14:54:00Z"/>
                    <w:del w:id="2173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74" w:author="de Araujo Rodrigues, Thales" w:date="2020-07-20T14:56:00Z">
              <w:del w:id="2175" w:author="Castro Fabregas, Jordi" w:date="2020-07-22T19:48:00Z">
                <w:r w:rsidRPr="009573FB" w:rsidDel="009138A8">
                  <w:delText>O primeiro byte de cada resposta</w:delText>
                </w:r>
              </w:del>
            </w:ins>
            <w:ins w:id="2176" w:author="de Araujo Rodrigues, Thales" w:date="2020-07-20T14:57:00Z">
              <w:del w:id="2177" w:author="Castro Fabregas, Jordi" w:date="2020-07-22T19:48:00Z">
                <w:r w:rsidRPr="009573FB" w:rsidDel="009138A8">
                  <w:delText xml:space="preserve"> em até 1.000 ms</w:delText>
                </w:r>
              </w:del>
            </w:ins>
            <w:ins w:id="2178" w:author="de Araujo Rodrigues, Thales" w:date="2020-07-20T15:38:00Z">
              <w:del w:id="2179" w:author="Castro Fabregas, Jordi" w:date="2020-07-22T19:48:00Z">
                <w:r w:rsidRPr="009573FB" w:rsidDel="009138A8">
                  <w:delText>*</w:delText>
                </w:r>
              </w:del>
            </w:ins>
          </w:p>
        </w:tc>
        <w:tc>
          <w:tcPr>
            <w:tcW w:w="1202" w:type="dxa"/>
            <w:shd w:val="clear" w:color="auto" w:fill="E7E6E6" w:themeFill="background2"/>
            <w:tcPrChange w:id="2180" w:author="Castro Fabregas, Jordi" w:date="2020-07-22T18:18:00Z">
              <w:tcPr>
                <w:tcW w:w="1709" w:type="dxa"/>
              </w:tcPr>
            </w:tcPrChange>
          </w:tcPr>
          <w:p w14:paraId="76FCCC42" w14:textId="03D65F3F" w:rsidR="00D84BE3" w:rsidRPr="003416AF" w:rsidDel="009138A8" w:rsidRDefault="00D84BE3">
            <w:pPr>
              <w:pStyle w:val="HTMLPreformatted"/>
              <w:jc w:val="right"/>
              <w:rPr>
                <w:ins w:id="2181" w:author="de Araujo Rodrigues, Thales" w:date="2020-07-20T14:54:00Z"/>
                <w:del w:id="2182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83" w:author="de Araujo Rodrigues, Thales" w:date="2020-07-22T15:49:00Z">
                  <w:rPr>
                    <w:ins w:id="2184" w:author="de Araujo Rodrigues, Thales" w:date="2020-07-20T14:54:00Z"/>
                    <w:del w:id="2185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  <w:pPrChange w:id="2186" w:author="Castro Fabregas, Jordi" w:date="2020-07-20T14:57:00Z">
                <w:pPr>
                  <w:pStyle w:val="HTMLPreformatted"/>
                </w:pPr>
              </w:pPrChange>
            </w:pPr>
            <w:ins w:id="2187" w:author="de Araujo Rodrigues, Thales" w:date="2020-07-20T14:57:00Z">
              <w:del w:id="2188" w:author="Castro Fabregas, Jordi" w:date="2020-07-22T19:48:00Z">
                <w:r w:rsidRPr="009573FB" w:rsidDel="009138A8">
                  <w:delText>95%</w:delText>
                </w:r>
              </w:del>
            </w:ins>
          </w:p>
        </w:tc>
        <w:tc>
          <w:tcPr>
            <w:tcW w:w="2160" w:type="dxa"/>
            <w:shd w:val="clear" w:color="auto" w:fill="E7E6E6" w:themeFill="background2"/>
            <w:tcPrChange w:id="2189" w:author="Castro Fabregas, Jordi" w:date="2020-07-22T18:18:00Z">
              <w:tcPr>
                <w:tcW w:w="2124" w:type="dxa"/>
              </w:tcPr>
            </w:tcPrChange>
          </w:tcPr>
          <w:p w14:paraId="5B34EDAC" w14:textId="45CD844C" w:rsidR="00D84BE3" w:rsidRPr="003416AF" w:rsidDel="009138A8" w:rsidRDefault="00D84BE3" w:rsidP="00505AF3">
            <w:pPr>
              <w:pStyle w:val="HTMLPreformatted"/>
              <w:rPr>
                <w:ins w:id="2190" w:author="de Araujo Rodrigues, Thales" w:date="2020-07-20T14:54:00Z"/>
                <w:del w:id="219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192" w:author="de Araujo Rodrigues, Thales" w:date="2020-07-22T15:49:00Z">
                  <w:rPr>
                    <w:ins w:id="2193" w:author="de Araujo Rodrigues, Thales" w:date="2020-07-20T14:54:00Z"/>
                    <w:del w:id="219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195" w:author="de Araujo Rodrigues, Thales" w:date="2020-07-20T14:59:00Z">
              <w:del w:id="2196" w:author="Castro Fabregas, Jordi" w:date="2020-07-22T19:48:00Z">
                <w:r w:rsidRPr="009573FB" w:rsidDel="009138A8">
                  <w:delText>Das 00:</w:delText>
                </w:r>
              </w:del>
            </w:ins>
            <w:ins w:id="2197" w:author="de Araujo Rodrigues, Thales" w:date="2020-07-20T15:00:00Z">
              <w:del w:id="2198" w:author="Castro Fabregas, Jordi" w:date="2020-07-22T19:48:00Z">
                <w:r w:rsidRPr="009573FB" w:rsidDel="009138A8">
                  <w:delText>00:00 hrs até 23:59:59 hrs</w:delText>
                </w:r>
              </w:del>
            </w:ins>
          </w:p>
        </w:tc>
        <w:tc>
          <w:tcPr>
            <w:tcW w:w="4291" w:type="dxa"/>
            <w:shd w:val="clear" w:color="auto" w:fill="E7E6E6" w:themeFill="background2"/>
            <w:tcPrChange w:id="2199" w:author="Castro Fabregas, Jordi" w:date="2020-07-22T18:18:00Z">
              <w:tcPr>
                <w:tcW w:w="2124" w:type="dxa"/>
              </w:tcPr>
            </w:tcPrChange>
          </w:tcPr>
          <w:p w14:paraId="171FDDBB" w14:textId="7A903DD6" w:rsidR="00D84BE3" w:rsidRPr="003416AF" w:rsidDel="009138A8" w:rsidRDefault="00D84BE3" w:rsidP="00505AF3">
            <w:pPr>
              <w:pStyle w:val="HTMLPreformatted"/>
              <w:rPr>
                <w:ins w:id="2200" w:author="de Araujo Rodrigues, Thales" w:date="2020-07-20T16:04:00Z"/>
                <w:del w:id="2201" w:author="Castro Fabregas, Jordi" w:date="2020-07-22T19:48:00Z"/>
                <w:rFonts w:asciiTheme="minorHAnsi" w:hAnsiTheme="minorHAnsi" w:cstheme="minorBidi"/>
                <w:sz w:val="22"/>
                <w:szCs w:val="22"/>
                <w:lang w:eastAsia="en-US"/>
                <w:rPrChange w:id="2202" w:author="de Araujo Rodrigues, Thales" w:date="2020-07-22T15:49:00Z">
                  <w:rPr>
                    <w:ins w:id="2203" w:author="de Araujo Rodrigues, Thales" w:date="2020-07-20T16:04:00Z"/>
                    <w:del w:id="2204" w:author="Castro Fabregas, Jordi" w:date="2020-07-22T19:48:00Z"/>
                    <w:rFonts w:asciiTheme="minorHAnsi" w:hAnsiTheme="minorHAnsi" w:cstheme="minorBidi"/>
                    <w:sz w:val="22"/>
                    <w:szCs w:val="22"/>
                    <w:lang w:eastAsia="en-US"/>
                  </w:rPr>
                </w:rPrChange>
              </w:rPr>
            </w:pPr>
            <w:ins w:id="2205" w:author="de Araujo Rodrigues, Thales" w:date="2020-07-20T16:05:00Z">
              <w:del w:id="2206" w:author="Castro Fabregas, Jordi" w:date="2020-07-22T17:50:00Z">
                <w:r w:rsidRPr="009573FB" w:rsidDel="002F218E">
                  <w:delText>E</w:delText>
                </w:r>
              </w:del>
              <w:del w:id="2207" w:author="Castro Fabregas, Jordi" w:date="2020-07-22T19:48:00Z">
                <w:r w:rsidRPr="009573FB" w:rsidDel="009138A8">
                  <w:delText xml:space="preserve">m 95% das chamadas, </w:delText>
                </w:r>
              </w:del>
              <w:del w:id="2208" w:author="Castro Fabregas, Jordi" w:date="2020-07-22T17:51:00Z">
                <w:r w:rsidRPr="009573FB" w:rsidDel="002F218E">
                  <w:delText xml:space="preserve">os dados devem </w:delText>
                </w:r>
              </w:del>
            </w:ins>
            <w:ins w:id="2209" w:author="de Araujo Rodrigues, Thales" w:date="2020-07-20T16:06:00Z">
              <w:del w:id="2210" w:author="Castro Fabregas, Jordi" w:date="2020-07-22T17:51:00Z">
                <w:r w:rsidRPr="009573FB" w:rsidDel="002F218E">
                  <w:delText xml:space="preserve">ter </w:delText>
                </w:r>
              </w:del>
              <w:del w:id="2211" w:author="Castro Fabregas, Jordi" w:date="2020-07-22T19:48:00Z">
                <w:r w:rsidRPr="009573FB" w:rsidDel="009138A8">
                  <w:delText>o início dos dados retornados em até 1.000 ms</w:delText>
                </w:r>
              </w:del>
            </w:ins>
            <w:ins w:id="2212" w:author="de Araujo Rodrigues, Thales" w:date="2020-07-20T16:05:00Z">
              <w:del w:id="2213" w:author="Castro Fabregas, Jordi" w:date="2020-07-22T17:51:00Z">
                <w:r w:rsidRPr="009573FB" w:rsidDel="002F218E">
                  <w:delText>,</w:delText>
                </w:r>
              </w:del>
              <w:del w:id="2214" w:author="Castro Fabregas, Jordi" w:date="2020-07-22T17:50:00Z">
                <w:r w:rsidRPr="009573FB" w:rsidDel="002F218E">
                  <w:delText xml:space="preserve"> dentro do dia</w:delText>
                </w:r>
              </w:del>
            </w:ins>
            <w:ins w:id="2215" w:author="de Araujo Rodrigues, Thales" w:date="2020-07-20T16:06:00Z">
              <w:del w:id="2216" w:author="Castro Fabregas, Jordi" w:date="2020-07-22T19:48:00Z">
                <w:r w:rsidRPr="009573FB" w:rsidDel="009138A8">
                  <w:delText>.</w:delText>
                </w:r>
              </w:del>
            </w:ins>
          </w:p>
        </w:tc>
      </w:tr>
      <w:bookmarkEnd w:id="2058"/>
    </w:tbl>
    <w:p w14:paraId="691E340A" w14:textId="5362CB08" w:rsidR="00EF3A02" w:rsidDel="009138A8" w:rsidRDefault="00EF3A02" w:rsidP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17" w:author="Miranda, Pedro" w:date="2020-07-22T08:28:00Z"/>
          <w:del w:id="2218" w:author="Castro Fabregas, Jordi" w:date="2020-07-22T19:49:00Z"/>
          <w:rFonts w:ascii="Courier New" w:eastAsia="Times New Roman" w:hAnsi="Courier New" w:cs="Courier New"/>
          <w:color w:val="000000"/>
          <w:sz w:val="20"/>
          <w:szCs w:val="20"/>
          <w:lang w:val="pt-BR" w:eastAsia="pt-BR"/>
        </w:rPr>
      </w:pPr>
    </w:p>
    <w:p w14:paraId="2C28584E" w14:textId="6AACB313" w:rsidR="008A2247" w:rsidRPr="007A6E83" w:rsidDel="009138A8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2219" w:author="de Araujo Rodrigues, Thales" w:date="2020-07-20T16:27:00Z"/>
          <w:del w:id="2220" w:author="Castro Fabregas, Jordi" w:date="2020-07-22T19:49:00Z"/>
          <w:lang w:val="pt-BR"/>
          <w:rPrChange w:id="2221" w:author="Castro Fabregas, Jordi" w:date="2020-07-22T18:20:00Z">
            <w:rPr>
              <w:ins w:id="2222" w:author="de Araujo Rodrigues, Thales" w:date="2020-07-20T16:27:00Z"/>
              <w:del w:id="2223" w:author="Castro Fabregas, Jordi" w:date="2020-07-22T19:49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24" w:author="Castro Fabregas, Jordi" w:date="2020-07-22T18:17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25" w:author="de Araujo Rodrigues, Thales" w:date="2020-07-20T15:38:00Z">
        <w:del w:id="2226" w:author="Castro Fabregas, Jordi" w:date="2020-07-22T19:49:00Z">
          <w:r w:rsidRPr="007A6E83" w:rsidDel="009138A8">
            <w:rPr>
              <w:lang w:val="pt-BR"/>
              <w:rPrChange w:id="2227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*O tempo de resposta será medido por um cliente externo com uma latência de rede máxima de 50 ms (tempo para o primeiro byte)</w:delText>
          </w:r>
        </w:del>
      </w:ins>
      <w:ins w:id="2228" w:author="de Araujo Rodrigues, Thales" w:date="2020-07-20T16:27:00Z">
        <w:del w:id="2229" w:author="Castro Fabregas, Jordi" w:date="2020-07-22T19:49:00Z">
          <w:r w:rsidR="008D53DB" w:rsidRPr="007A6E83" w:rsidDel="009138A8">
            <w:rPr>
              <w:lang w:val="pt-BR"/>
              <w:rPrChange w:id="2230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.</w:delText>
          </w:r>
        </w:del>
      </w:ins>
    </w:p>
    <w:p w14:paraId="57291AEC" w14:textId="3B6F441F" w:rsidR="00F74989" w:rsidRPr="007A6E83" w:rsidDel="009138A8" w:rsidRDefault="008D5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ins w:id="2231" w:author="de Araujo Rodrigues, Thales" w:date="2020-07-20T15:38:00Z"/>
          <w:del w:id="2232" w:author="Castro Fabregas, Jordi" w:date="2020-07-22T19:49:00Z"/>
          <w:lang w:val="pt-BR"/>
          <w:rPrChange w:id="2233" w:author="Castro Fabregas, Jordi" w:date="2020-07-22T18:20:00Z">
            <w:rPr>
              <w:ins w:id="2234" w:author="de Araujo Rodrigues, Thales" w:date="2020-07-20T15:38:00Z"/>
              <w:del w:id="2235" w:author="Castro Fabregas, Jordi" w:date="2020-07-22T19:49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36" w:author="Castro Fabregas, Jordi" w:date="2020-07-22T18:17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37" w:author="de Araujo Rodrigues, Thales" w:date="2020-07-20T16:27:00Z">
        <w:del w:id="2238" w:author="Castro Fabregas, Jordi" w:date="2020-07-22T19:49:00Z">
          <w:r w:rsidRPr="007A6E83" w:rsidDel="009138A8">
            <w:rPr>
              <w:lang w:val="pt-BR"/>
              <w:rPrChange w:id="2239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**Por ‘trimestre’ devemos entender os períodos de: Janeiro a Março, Abril a Junho, Julho a Set</w:delText>
          </w:r>
        </w:del>
      </w:ins>
      <w:ins w:id="2240" w:author="de Araujo Rodrigues, Thales" w:date="2020-07-20T16:28:00Z">
        <w:del w:id="2241" w:author="Castro Fabregas, Jordi" w:date="2020-07-22T19:49:00Z">
          <w:r w:rsidRPr="007A6E83" w:rsidDel="009138A8">
            <w:rPr>
              <w:lang w:val="pt-BR"/>
              <w:rPrChange w:id="2242" w:author="Castro Fabregas, Jordi" w:date="2020-07-22T18:2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embro e Outubro a Dezembro.</w:delText>
          </w:r>
        </w:del>
      </w:ins>
    </w:p>
    <w:p w14:paraId="13BF89F7" w14:textId="1013DFC1" w:rsidR="00505AF3" w:rsidDel="009138A8" w:rsidRDefault="00505AF3" w:rsidP="00505AF3">
      <w:pPr>
        <w:pStyle w:val="HTMLPreformatted"/>
        <w:rPr>
          <w:ins w:id="2243" w:author="de Araujo Rodrigues, Thales" w:date="2020-07-20T15:40:00Z"/>
          <w:del w:id="2244" w:author="Castro Fabregas, Jordi" w:date="2020-07-22T19:56:00Z"/>
          <w:rFonts w:asciiTheme="minorHAnsi" w:hAnsiTheme="minorHAnsi" w:cstheme="minorBidi"/>
          <w:sz w:val="22"/>
          <w:szCs w:val="22"/>
          <w:lang w:eastAsia="en-US"/>
        </w:rPr>
      </w:pPr>
    </w:p>
    <w:p w14:paraId="18D5D85C" w14:textId="42351979" w:rsidR="008A2247" w:rsidRPr="008A2247" w:rsidDel="002F218E" w:rsidRDefault="008A2247" w:rsidP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45" w:author="de Araujo Rodrigues, Thales" w:date="2020-07-20T15:40:00Z"/>
          <w:del w:id="2246" w:author="Castro Fabregas, Jordi" w:date="2020-07-22T17:58:00Z"/>
          <w:rFonts w:eastAsia="Times New Roman"/>
          <w:lang w:val="pt-BR"/>
          <w:rPrChange w:id="2247" w:author="de Araujo Rodrigues, Thales" w:date="2020-07-20T15:40:00Z">
            <w:rPr>
              <w:ins w:id="2248" w:author="de Araujo Rodrigues, Thales" w:date="2020-07-20T15:40:00Z"/>
              <w:del w:id="2249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</w:pPr>
      <w:ins w:id="2250" w:author="de Araujo Rodrigues, Thales" w:date="2020-07-20T15:40:00Z">
        <w:del w:id="2251" w:author="Castro Fabregas, Jordi" w:date="2020-07-22T17:58:00Z">
          <w:r w:rsidRPr="008A2247" w:rsidDel="002F218E">
            <w:rPr>
              <w:rFonts w:eastAsia="Times New Roman"/>
              <w:lang w:val="pt-BR"/>
              <w:rPrChange w:id="2252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De forma informativa, esse nível de serviço representa aproximadamente um </w:delText>
          </w:r>
          <w:r w:rsidRPr="00B054CA" w:rsidDel="002F218E">
            <w:rPr>
              <w:rFonts w:eastAsia="Times New Roman"/>
              <w:i/>
              <w:iCs/>
              <w:lang w:val="pt-BR"/>
              <w:rPrChange w:id="2253" w:author="Castro Fabregas, Jordi" w:date="2020-07-22T14:0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downtime</w:delText>
          </w:r>
          <w:r w:rsidRPr="008A2247" w:rsidDel="002F218E">
            <w:rPr>
              <w:rFonts w:eastAsia="Times New Roman"/>
              <w:lang w:val="pt-BR"/>
              <w:rPrChange w:id="2254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máximo de 0,5% por trimestre, ou:</w:delText>
          </w:r>
        </w:del>
      </w:ins>
    </w:p>
    <w:p w14:paraId="5EDA0DFF" w14:textId="64D15F5F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55" w:author="de Araujo Rodrigues, Thales" w:date="2020-07-20T15:40:00Z"/>
          <w:del w:id="2256" w:author="Castro Fabregas, Jordi" w:date="2020-07-22T17:58:00Z"/>
          <w:rFonts w:eastAsia="Times New Roman"/>
          <w:lang w:val="pt-BR"/>
          <w:rPrChange w:id="2257" w:author="de Araujo Rodrigues, Thales" w:date="2020-07-20T15:40:00Z">
            <w:rPr>
              <w:ins w:id="2258" w:author="de Araujo Rodrigues, Thales" w:date="2020-07-20T15:40:00Z"/>
              <w:del w:id="2259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60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61" w:author="de Araujo Rodrigues, Thales" w:date="2020-07-20T15:40:00Z">
        <w:del w:id="2262" w:author="Castro Fabregas, Jordi" w:date="2020-07-22T17:58:00Z">
          <w:r w:rsidRPr="008A2247" w:rsidDel="002F218E">
            <w:rPr>
              <w:rFonts w:eastAsia="Times New Roman"/>
              <w:lang w:val="pt-BR"/>
              <w:rPrChange w:id="2263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18s por h</w:delText>
          </w:r>
        </w:del>
      </w:ins>
    </w:p>
    <w:p w14:paraId="6E57E1E6" w14:textId="74EE30E5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64" w:author="de Araujo Rodrigues, Thales" w:date="2020-07-20T15:40:00Z"/>
          <w:del w:id="2265" w:author="Castro Fabregas, Jordi" w:date="2020-07-22T17:58:00Z"/>
          <w:rFonts w:eastAsia="Times New Roman"/>
          <w:lang w:val="pt-BR"/>
          <w:rPrChange w:id="2266" w:author="de Araujo Rodrigues, Thales" w:date="2020-07-20T15:40:00Z">
            <w:rPr>
              <w:ins w:id="2267" w:author="de Araujo Rodrigues, Thales" w:date="2020-07-20T15:40:00Z"/>
              <w:del w:id="2268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69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70" w:author="de Araujo Rodrigues, Thales" w:date="2020-07-20T15:40:00Z">
        <w:del w:id="2271" w:author="Castro Fabregas, Jordi" w:date="2020-07-22T17:58:00Z">
          <w:r w:rsidRPr="008A2247" w:rsidDel="002F218E">
            <w:rPr>
              <w:rFonts w:eastAsia="Times New Roman"/>
              <w:lang w:val="pt-BR"/>
              <w:rPrChange w:id="2272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7,2min (432s) por dia</w:delText>
          </w:r>
        </w:del>
      </w:ins>
    </w:p>
    <w:p w14:paraId="3C8234D5" w14:textId="7A86A8D8" w:rsidR="008A2247" w:rsidRPr="008A2247" w:rsidDel="002F218E" w:rsidRDefault="008A224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73" w:author="de Araujo Rodrigues, Thales" w:date="2020-07-20T15:40:00Z"/>
          <w:del w:id="2274" w:author="Castro Fabregas, Jordi" w:date="2020-07-22T17:58:00Z"/>
          <w:rFonts w:eastAsia="Times New Roman"/>
          <w:lang w:val="pt-BR"/>
          <w:rPrChange w:id="2275" w:author="de Araujo Rodrigues, Thales" w:date="2020-07-20T15:40:00Z">
            <w:rPr>
              <w:ins w:id="2276" w:author="de Araujo Rodrigues, Thales" w:date="2020-07-20T15:40:00Z"/>
              <w:del w:id="2277" w:author="Castro Fabregas, Jordi" w:date="2020-07-22T17:58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278" w:author="de Araujo Rodrigues, Thales" w:date="2020-07-20T15:40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279" w:author="de Araujo Rodrigues, Thales" w:date="2020-07-20T15:40:00Z">
        <w:del w:id="2280" w:author="Castro Fabregas, Jordi" w:date="2020-07-22T17:58:00Z">
          <w:r w:rsidRPr="008A2247" w:rsidDel="002F218E">
            <w:rPr>
              <w:rFonts w:eastAsia="Times New Roman"/>
              <w:lang w:val="pt-BR"/>
              <w:rPrChange w:id="2281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3,6h (216m) por mês</w:delText>
          </w:r>
        </w:del>
      </w:ins>
    </w:p>
    <w:p w14:paraId="2A1A9568" w14:textId="5F150A2D" w:rsidR="00F74989" w:rsidRPr="00F74989" w:rsidDel="003F6E93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82" w:author="de Araujo Rodrigues, Thales" w:date="2020-07-20T15:40:00Z"/>
          <w:del w:id="2283" w:author="Castro Fabregas, Jordi" w:date="2020-07-22T18:02:00Z"/>
          <w:rFonts w:eastAsia="Times New Roman"/>
          <w:lang w:val="pt-BR"/>
          <w:rPrChange w:id="2284" w:author="Castro Fabregas, Jordi" w:date="2020-07-21T17:05:00Z">
            <w:rPr>
              <w:ins w:id="2285" w:author="de Araujo Rodrigues, Thales" w:date="2020-07-20T15:40:00Z"/>
              <w:del w:id="2286" w:author="Castro Fabregas, Jordi" w:date="2020-07-22T18:02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</w:pPr>
      <w:ins w:id="2287" w:author="de Araujo Rodrigues, Thales" w:date="2020-07-20T15:40:00Z">
        <w:del w:id="2288" w:author="Castro Fabregas, Jordi" w:date="2020-07-22T17:58:00Z">
          <w:r w:rsidRPr="008A2247" w:rsidDel="002F218E">
            <w:rPr>
              <w:rFonts w:eastAsia="Times New Roman"/>
              <w:lang w:val="pt-BR"/>
              <w:rPrChange w:id="2289" w:author="de Araujo Rodrigues, Thales" w:date="2020-07-20T15:40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10,8h (648m) por trimestre</w:delText>
          </w:r>
        </w:del>
      </w:ins>
    </w:p>
    <w:p w14:paraId="5A636AF6" w14:textId="3478AD26" w:rsidR="008A2247" w:rsidRPr="00022B70" w:rsidDel="00394959" w:rsidRDefault="008A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0" w:author="de Araujo Rodrigues, Thales" w:date="2020-07-17T15:29:00Z"/>
          <w:del w:id="2291" w:author="Castro Fabregas, Jordi" w:date="2020-07-22T18:31:00Z"/>
          <w:rPrChange w:id="2292" w:author="de Araujo Rodrigues, Thales" w:date="2020-07-17T15:29:00Z">
            <w:rPr>
              <w:ins w:id="2293" w:author="de Araujo Rodrigues, Thales" w:date="2020-07-17T15:29:00Z"/>
              <w:del w:id="2294" w:author="Castro Fabregas, Jordi" w:date="2020-07-22T18:31:00Z"/>
              <w:color w:val="000000"/>
            </w:rPr>
          </w:rPrChange>
        </w:rPr>
        <w:pPrChange w:id="2295" w:author="Castro Fabregas, Jordi" w:date="2020-07-22T18:02:00Z">
          <w:pPr>
            <w:pStyle w:val="HTMLPreformatted"/>
          </w:pPr>
        </w:pPrChange>
      </w:pPr>
    </w:p>
    <w:p w14:paraId="1CC000B9" w14:textId="0148A259" w:rsidR="001E4F52" w:rsidRPr="001E4F52" w:rsidDel="00394959" w:rsidRDefault="001E4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C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96" w:author="de Araujo Rodrigues, Thales" w:date="2020-07-20T15:41:00Z"/>
          <w:del w:id="2297" w:author="Castro Fabregas, Jordi" w:date="2020-07-22T18:31:00Z"/>
          <w:rFonts w:eastAsia="Times New Roman"/>
          <w:lang w:val="pt-BR"/>
          <w:rPrChange w:id="2298" w:author="de Araujo Rodrigues, Thales" w:date="2020-07-20T15:41:00Z">
            <w:rPr>
              <w:ins w:id="2299" w:author="de Araujo Rodrigues, Thales" w:date="2020-07-20T15:41:00Z"/>
              <w:del w:id="2300" w:author="Castro Fabregas, Jordi" w:date="2020-07-22T18:31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01" w:author="de Araujo Rodrigues, Thales" w:date="2020-07-20T15:41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02" w:author="de Araujo Rodrigues, Thales" w:date="2020-07-20T15:41:00Z">
        <w:del w:id="2303" w:author="Castro Fabregas, Jordi" w:date="2020-07-22T18:31:00Z">
          <w:r w:rsidRPr="001E4F52" w:rsidDel="00394959">
            <w:rPr>
              <w:rFonts w:eastAsia="Times New Roman"/>
              <w:lang w:val="pt-BR"/>
              <w:rPrChange w:id="2304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A </w:delText>
          </w:r>
          <w:r w:rsidRPr="001E4F52" w:rsidDel="00394959">
            <w:rPr>
              <w:rFonts w:eastAsia="Times New Roman"/>
              <w:b/>
              <w:bCs/>
              <w:lang w:val="pt-BR"/>
              <w:rPrChange w:id="2305" w:author="de Araujo Rodrigues, Thales" w:date="2020-07-20T15:4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definição</w:delText>
          </w:r>
          <w:r w:rsidRPr="001E4F52" w:rsidDel="00394959">
            <w:rPr>
              <w:rFonts w:eastAsia="Times New Roman"/>
              <w:lang w:val="pt-BR"/>
              <w:rPrChange w:id="2306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de um período de </w:delText>
          </w:r>
          <w:r w:rsidRPr="001E4F52" w:rsidDel="00394959">
            <w:rPr>
              <w:rFonts w:eastAsia="Times New Roman"/>
              <w:b/>
              <w:bCs/>
              <w:lang w:val="pt-BR"/>
              <w:rPrChange w:id="2307" w:author="de Araujo Rodrigues, Thales" w:date="2020-07-20T15:42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indisponibilidade</w:delText>
          </w:r>
          <w:r w:rsidRPr="001E4F52" w:rsidDel="00394959">
            <w:rPr>
              <w:rFonts w:eastAsia="Times New Roman"/>
              <w:lang w:val="pt-BR"/>
              <w:rPrChange w:id="2308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é qualquer período de tempo em que qualquer um dos </w:delText>
          </w:r>
          <w:r w:rsidRPr="00EE4509" w:rsidDel="00394959">
            <w:rPr>
              <w:rFonts w:eastAsia="Times New Roman"/>
              <w:i/>
              <w:iCs/>
              <w:lang w:val="pt-BR"/>
              <w:rPrChange w:id="2309" w:author="de Araujo Rodrigues, Thales" w:date="2020-07-20T16:29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endpoints</w:delText>
          </w:r>
          <w:r w:rsidRPr="001E4F52" w:rsidDel="00394959">
            <w:rPr>
              <w:rFonts w:eastAsia="Times New Roman"/>
              <w:lang w:val="pt-BR"/>
              <w:rPrChange w:id="2310" w:author="de Araujo Rodrigues, Thales" w:date="2020-07-20T15:41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do API definidos na norma é incapaz de fornecer uma resposta confiável a uma solicitação construída de forma apropriada. </w:delText>
          </w:r>
        </w:del>
      </w:ins>
    </w:p>
    <w:p w14:paraId="3CBF4A7B" w14:textId="5A88E60E" w:rsidR="00430558" w:rsidDel="00394959" w:rsidRDefault="00430558" w:rsidP="001E4F52">
      <w:pPr>
        <w:tabs>
          <w:tab w:val="left" w:pos="5475"/>
        </w:tabs>
        <w:spacing w:after="0" w:line="240" w:lineRule="auto"/>
        <w:rPr>
          <w:ins w:id="2311" w:author="de Araujo Rodrigues, Thales" w:date="2020-07-20T15:41:00Z"/>
          <w:del w:id="2312" w:author="Castro Fabregas, Jordi" w:date="2020-07-22T18:31:00Z"/>
          <w:rFonts w:eastAsia="Times New Roman"/>
          <w:lang w:val="pt-BR"/>
        </w:rPr>
      </w:pPr>
    </w:p>
    <w:p w14:paraId="156D8BDB" w14:textId="0E905187" w:rsidR="001E4F52" w:rsidRDefault="00B250C1">
      <w:pPr>
        <w:pStyle w:val="Heading3"/>
        <w:rPr>
          <w:ins w:id="2313" w:author="de Araujo Rodrigues, Thales" w:date="2020-07-20T15:43:00Z"/>
          <w:rFonts w:eastAsia="Times New Roman"/>
          <w:lang w:val="pt-BR"/>
        </w:rPr>
        <w:pPrChange w:id="2314" w:author="Castro Fabregas, Jordi" w:date="2020-07-22T18:37:00Z">
          <w:pPr>
            <w:pStyle w:val="ListParagraph"/>
            <w:numPr>
              <w:ilvl w:val="2"/>
              <w:numId w:val="12"/>
            </w:numPr>
            <w:tabs>
              <w:tab w:val="left" w:pos="5475"/>
            </w:tabs>
            <w:spacing w:after="0" w:line="240" w:lineRule="auto"/>
            <w:ind w:left="2160" w:hanging="180"/>
          </w:pPr>
        </w:pPrChange>
      </w:pPr>
      <w:bookmarkStart w:id="2315" w:name="_Toc46340378"/>
      <w:ins w:id="2316" w:author="de Araujo Rodrigues, Thales" w:date="2020-07-20T15:43:00Z">
        <w:r>
          <w:rPr>
            <w:rFonts w:eastAsia="Times New Roman"/>
            <w:lang w:val="pt-BR"/>
          </w:rPr>
          <w:t>Checagem de Disponibilidade</w:t>
        </w:r>
      </w:ins>
      <w:ins w:id="2317" w:author="Castro Fabregas, Jordi" w:date="2020-07-22T18:49:00Z">
        <w:r w:rsidR="00485CB7">
          <w:rPr>
            <w:rFonts w:eastAsia="Times New Roman"/>
            <w:lang w:val="pt-BR"/>
          </w:rPr>
          <w:t xml:space="preserve"> </w:t>
        </w:r>
      </w:ins>
      <w:ins w:id="2318" w:author="Castro Fabregas, Jordi" w:date="2020-07-22T18:51:00Z">
        <w:r w:rsidR="00485CB7">
          <w:rPr>
            <w:rFonts w:eastAsia="Times New Roman"/>
            <w:lang w:val="pt-BR"/>
          </w:rPr>
          <w:t>–</w:t>
        </w:r>
      </w:ins>
      <w:ins w:id="2319" w:author="Castro Fabregas, Jordi" w:date="2020-07-22T18:49:00Z">
        <w:r w:rsidR="00485CB7">
          <w:rPr>
            <w:rFonts w:eastAsia="Times New Roman"/>
            <w:lang w:val="pt-BR"/>
          </w:rPr>
          <w:t xml:space="preserve"> </w:t>
        </w:r>
      </w:ins>
      <w:ins w:id="2320" w:author="Castro Fabregas, Jordi" w:date="2020-07-22T18:51:00Z">
        <w:r w:rsidR="00485CB7">
          <w:rPr>
            <w:rFonts w:eastAsia="Times New Roman"/>
            <w:lang w:val="pt-BR"/>
          </w:rPr>
          <w:t xml:space="preserve">API </w:t>
        </w:r>
      </w:ins>
      <w:ins w:id="2321" w:author="Castro Fabregas, Jordi" w:date="2020-07-22T18:49:00Z">
        <w:r w:rsidR="00485CB7" w:rsidRPr="00485CB7">
          <w:rPr>
            <w:rFonts w:eastAsia="Times New Roman"/>
            <w:i/>
            <w:iCs/>
            <w:lang w:val="pt-BR"/>
            <w:rPrChange w:id="2322" w:author="Castro Fabregas, Jordi" w:date="2020-07-22T18:50:00Z">
              <w:rPr>
                <w:rFonts w:eastAsia="Times New Roman"/>
                <w:lang w:val="pt-BR"/>
              </w:rPr>
            </w:rPrChange>
          </w:rPr>
          <w:t>Status</w:t>
        </w:r>
      </w:ins>
      <w:bookmarkEnd w:id="2315"/>
    </w:p>
    <w:p w14:paraId="4BBA0B18" w14:textId="25FCE6EF" w:rsidR="00B250C1" w:rsidRDefault="00B250C1" w:rsidP="00B250C1">
      <w:pPr>
        <w:pStyle w:val="ListParagraph"/>
        <w:tabs>
          <w:tab w:val="left" w:pos="5475"/>
        </w:tabs>
        <w:spacing w:after="0" w:line="240" w:lineRule="auto"/>
        <w:ind w:left="2160"/>
        <w:rPr>
          <w:ins w:id="2323" w:author="de Araujo Rodrigues, Thales" w:date="2020-07-20T15:43:00Z"/>
          <w:rFonts w:eastAsia="Times New Roman"/>
          <w:lang w:val="pt-BR"/>
        </w:rPr>
      </w:pPr>
    </w:p>
    <w:p w14:paraId="72341D3D" w14:textId="2BE66058" w:rsidR="00B250C1" w:rsidRDefault="00B250C1">
      <w:pPr>
        <w:ind w:firstLine="720"/>
        <w:rPr>
          <w:ins w:id="2324" w:author="de Araujo Rodrigues, Thales" w:date="2020-07-20T15:43:00Z"/>
          <w:lang w:val="pt-BR"/>
        </w:rPr>
        <w:pPrChange w:id="2325" w:author="Castro Fabregas, Jordi" w:date="2020-07-22T18:38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2326" w:author="de Araujo Rodrigues, Thales" w:date="2020-07-20T15:43:00Z">
        <w:r>
          <w:rPr>
            <w:lang w:val="pt-BR"/>
          </w:rPr>
          <w:t>A checagem de disponibilidade dar-se-á por uma chamada</w:t>
        </w:r>
      </w:ins>
      <w:ins w:id="2327" w:author="Castro Fabregas, Jordi" w:date="2020-07-22T18:55:00Z">
        <w:r w:rsidR="00485CB7">
          <w:rPr>
            <w:lang w:val="pt-BR"/>
          </w:rPr>
          <w:t xml:space="preserve"> API</w:t>
        </w:r>
      </w:ins>
      <w:ins w:id="2328" w:author="de Araujo Rodrigues, Thales" w:date="2020-07-20T15:43:00Z">
        <w:r>
          <w:rPr>
            <w:lang w:val="pt-BR"/>
          </w:rPr>
          <w:t xml:space="preserve"> semelhante a </w:t>
        </w:r>
      </w:ins>
      <w:ins w:id="2329" w:author="de Araujo Rodrigues, Thales" w:date="2020-07-20T15:44:00Z">
        <w:r>
          <w:rPr>
            <w:lang w:val="pt-BR"/>
          </w:rPr>
          <w:t>:</w:t>
        </w:r>
      </w:ins>
    </w:p>
    <w:p w14:paraId="5FEA7688" w14:textId="77777777" w:rsidR="00CC025E" w:rsidRPr="00757829" w:rsidRDefault="00CC025E" w:rsidP="00CC0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30" w:author="de Araujo Rodrigues, Thales" w:date="2020-07-20T16:06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331" w:author="Castro Fabregas, Jordi" w:date="2020-07-21T12:30:00Z">
            <w:rPr>
              <w:ins w:id="2332" w:author="de Araujo Rodrigues, Thales" w:date="2020-07-20T16:06:00Z"/>
              <w:rFonts w:ascii="Courier New" w:eastAsia="Times New Roman" w:hAnsi="Courier New" w:cs="Courier New"/>
              <w:color w:val="000000"/>
              <w:sz w:val="20"/>
              <w:szCs w:val="20"/>
              <w:lang w:val="en-US" w:eastAsia="pt-BR"/>
            </w:rPr>
          </w:rPrChange>
        </w:rPr>
      </w:pPr>
    </w:p>
    <w:p w14:paraId="660B11AE" w14:textId="5260A017" w:rsidR="00B250C1" w:rsidRPr="00B250C1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33" w:author="de Araujo Rodrigues, Thales" w:date="2020-07-20T15:43:00Z"/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2334" w:author="de Araujo Rodrigues, Thales" w:date="2020-07-20T15:43:00Z">
            <w:rPr>
              <w:ins w:id="2335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36" w:author="de Araujo Rodrigues, Thales" w:date="2020-07-20T16:0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37" w:author="de Araujo Rodrigues, Thales" w:date="2020-07-20T15:43:00Z">
        <w:r w:rsidRPr="00B250C1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pt-BR"/>
            <w:rPrChange w:id="2338" w:author="de Araujo Rodrigues, Thales" w:date="2020-07-20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GET channels/v1/status</w:t>
        </w:r>
      </w:ins>
    </w:p>
    <w:p w14:paraId="51B22CC8" w14:textId="663F972E" w:rsidR="00B250C1" w:rsidRPr="00B250C1" w:rsidRDefault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ins w:id="2339" w:author="de Araujo Rodrigues, Thales" w:date="2020-07-20T15:43:00Z"/>
          <w:rFonts w:ascii="Courier New" w:eastAsia="Times New Roman" w:hAnsi="Courier New" w:cs="Courier New"/>
          <w:color w:val="000000"/>
          <w:sz w:val="20"/>
          <w:szCs w:val="20"/>
          <w:lang w:val="en-US" w:eastAsia="pt-BR"/>
          <w:rPrChange w:id="2340" w:author="de Araujo Rodrigues, Thales" w:date="2020-07-20T15:43:00Z">
            <w:rPr>
              <w:ins w:id="2341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42" w:author="de Araujo Rodrigues, Thales" w:date="2020-07-20T16:06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43" w:author="de Araujo Rodrigues, Thales" w:date="2020-07-20T15:43:00Z">
        <w:r w:rsidRPr="00B250C1">
          <w:rPr>
            <w:rFonts w:ascii="Courier New" w:eastAsia="Times New Roman" w:hAnsi="Courier New" w:cs="Courier New"/>
            <w:color w:val="000000"/>
            <w:sz w:val="20"/>
            <w:szCs w:val="20"/>
            <w:lang w:val="en-US" w:eastAsia="pt-BR"/>
            <w:rPrChange w:id="2344" w:author="de Araujo Rodrigues, Thales" w:date="2020-07-20T15:43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GET product-services/v1/status</w:t>
        </w:r>
      </w:ins>
    </w:p>
    <w:p w14:paraId="3B6CD610" w14:textId="6248FC5A" w:rsidR="00B250C1" w:rsidRDefault="00B250C1" w:rsidP="00B2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45" w:author="de Araujo Rodrigues, Thales" w:date="2020-07-20T15:44:00Z"/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2505EFE0" w14:textId="4B0AD838" w:rsidR="00B250C1" w:rsidRPr="00394959" w:rsidRDefault="00B250C1">
      <w:pPr>
        <w:ind w:firstLine="720"/>
        <w:rPr>
          <w:ins w:id="2346" w:author="Castro Fabregas, Jordi" w:date="2020-07-22T18:30:00Z"/>
          <w:lang w:val="pt-BR"/>
        </w:rPr>
        <w:pPrChange w:id="2347" w:author="Castro Fabregas, Jordi" w:date="2020-07-22T18:38:00Z">
          <w:pPr>
            <w:pStyle w:val="ListParagraph"/>
            <w:tabs>
              <w:tab w:val="left" w:pos="5475"/>
            </w:tabs>
            <w:spacing w:after="0" w:line="240" w:lineRule="auto"/>
            <w:ind w:left="2160"/>
          </w:pPr>
        </w:pPrChange>
      </w:pPr>
      <w:ins w:id="2348" w:author="de Araujo Rodrigues, Thales" w:date="2020-07-20T15:44:00Z">
        <w:del w:id="2349" w:author="Castro Fabregas, Jordi" w:date="2020-07-22T18:27:00Z">
          <w:r w:rsidRPr="00394959" w:rsidDel="007A6E83">
            <w:rPr>
              <w:lang w:val="pt-BR"/>
              <w:rPrChange w:id="2350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en-US" w:eastAsia="pt-BR"/>
                </w:rPr>
              </w:rPrChange>
            </w:rPr>
            <w:delText xml:space="preserve">Abaixo, </w:delText>
          </w:r>
          <w:r w:rsidR="00EA5B54" w:rsidRPr="00394959" w:rsidDel="007A6E83">
            <w:rPr>
              <w:lang w:val="pt-BR"/>
              <w:rPrChange w:id="2351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o </w:delText>
          </w:r>
        </w:del>
      </w:ins>
      <w:ins w:id="2352" w:author="de Araujo Rodrigues, Thales" w:date="2020-07-20T15:48:00Z">
        <w:del w:id="2353" w:author="Castro Fabregas, Jordi" w:date="2020-07-22T18:27:00Z">
          <w:r w:rsidR="00417D40" w:rsidRPr="00394959" w:rsidDel="007A6E83">
            <w:rPr>
              <w:lang w:val="pt-BR"/>
            </w:rPr>
            <w:delText xml:space="preserve">guia a ser seguido para </w:delText>
          </w:r>
        </w:del>
      </w:ins>
      <w:ins w:id="2354" w:author="de Araujo Rodrigues, Thales" w:date="2020-07-20T15:44:00Z">
        <w:del w:id="2355" w:author="Castro Fabregas, Jordi" w:date="2020-07-22T18:27:00Z">
          <w:r w:rsidR="00EA5B54" w:rsidRPr="00394959" w:rsidDel="007A6E83">
            <w:rPr>
              <w:lang w:val="pt-BR"/>
              <w:rPrChange w:id="2356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que determina</w:delText>
          </w:r>
        </w:del>
      </w:ins>
      <w:ins w:id="2357" w:author="de Araujo Rodrigues, Thales" w:date="2020-07-20T15:48:00Z">
        <w:del w:id="2358" w:author="Castro Fabregas, Jordi" w:date="2020-07-22T18:27:00Z">
          <w:r w:rsidR="00417D40" w:rsidRPr="00394959" w:rsidDel="007A6E83">
            <w:rPr>
              <w:lang w:val="pt-BR"/>
            </w:rPr>
            <w:delText>r</w:delText>
          </w:r>
        </w:del>
      </w:ins>
      <w:ins w:id="2359" w:author="de Araujo Rodrigues, Thales" w:date="2020-07-20T15:44:00Z">
        <w:del w:id="2360" w:author="Castro Fabregas, Jordi" w:date="2020-07-22T18:27:00Z">
          <w:r w:rsidR="00EA5B54" w:rsidRPr="00394959" w:rsidDel="007A6E83">
            <w:rPr>
              <w:lang w:val="pt-BR"/>
              <w:rPrChange w:id="2361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 </w:delText>
          </w:r>
        </w:del>
      </w:ins>
      <w:ins w:id="2362" w:author="de Araujo Rodrigues, Thales" w:date="2020-07-20T15:48:00Z">
        <w:del w:id="2363" w:author="Castro Fabregas, Jordi" w:date="2020-07-22T18:27:00Z">
          <w:r w:rsidR="00417D40" w:rsidRPr="00394959" w:rsidDel="007A6E83">
            <w:rPr>
              <w:lang w:val="pt-BR"/>
            </w:rPr>
            <w:delText xml:space="preserve">a </w:delText>
          </w:r>
        </w:del>
      </w:ins>
      <w:ins w:id="2364" w:author="de Araujo Rodrigues, Thales" w:date="2020-07-20T15:44:00Z">
        <w:del w:id="2365" w:author="Castro Fabregas, Jordi" w:date="2020-07-22T18:27:00Z">
          <w:r w:rsidR="00EA5B54" w:rsidRPr="00394959" w:rsidDel="007A6E83">
            <w:rPr>
              <w:lang w:val="pt-BR"/>
              <w:rPrChange w:id="2366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 xml:space="preserve">‘Disponibilidade’, </w:delText>
          </w:r>
        </w:del>
      </w:ins>
      <w:ins w:id="2367" w:author="de Araujo Rodrigues, Thales" w:date="2020-07-20T15:45:00Z">
        <w:del w:id="2368" w:author="Castro Fabregas, Jordi" w:date="2020-07-22T18:27:00Z">
          <w:r w:rsidR="00EA5B54" w:rsidRPr="00394959" w:rsidDel="007A6E83">
            <w:rPr>
              <w:lang w:val="pt-BR"/>
              <w:rPrChange w:id="2369" w:author="Castro Fabregas, Jordi" w:date="2020-07-22T18:37:00Z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val="pt-BR" w:eastAsia="pt-BR"/>
                </w:rPr>
              </w:rPrChange>
            </w:rPr>
            <w:delText>considerando o que cabe ou não ser assinalado como tal</w:delText>
          </w:r>
        </w:del>
      </w:ins>
      <w:ins w:id="2370" w:author="Castro Fabregas, Jordi" w:date="2020-07-22T18:27:00Z">
        <w:r w:rsidR="007A6E83" w:rsidRPr="00394959">
          <w:rPr>
            <w:lang w:val="pt-BR"/>
          </w:rPr>
          <w:t xml:space="preserve">Os detalhes </w:t>
        </w:r>
      </w:ins>
      <w:ins w:id="2371" w:author="Castro Fabregas, Jordi" w:date="2020-07-22T18:28:00Z">
        <w:r w:rsidR="00394959" w:rsidRPr="00394959">
          <w:rPr>
            <w:lang w:val="pt-BR"/>
          </w:rPr>
          <w:t xml:space="preserve">e especificações técnicas da checagem de disponibilidade </w:t>
        </w:r>
      </w:ins>
      <w:ins w:id="2372" w:author="Castro Fabregas, Jordi" w:date="2020-07-22T18:29:00Z">
        <w:r w:rsidR="00394959" w:rsidRPr="00394959">
          <w:rPr>
            <w:lang w:val="pt-BR"/>
          </w:rPr>
          <w:t>são no seguinte endereço</w:t>
        </w:r>
      </w:ins>
      <w:ins w:id="2373" w:author="de Araujo Rodrigues, Thales" w:date="2020-07-20T15:45:00Z">
        <w:r w:rsidR="00EA5B54" w:rsidRPr="00394959">
          <w:rPr>
            <w:lang w:val="pt-BR"/>
            <w:rPrChange w:id="2374" w:author="Castro Fabregas, Jordi" w:date="2020-07-22T18:37:00Z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t-BR" w:eastAsia="pt-BR"/>
              </w:rPr>
            </w:rPrChange>
          </w:rPr>
          <w:t>:</w:t>
        </w:r>
      </w:ins>
    </w:p>
    <w:p w14:paraId="6D355C0C" w14:textId="331924EE" w:rsidR="00394959" w:rsidRDefault="00394959" w:rsidP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375" w:author="Castro Fabregas, Jordi" w:date="2020-07-22T18:30:00Z"/>
          <w:rFonts w:eastAsia="Times New Roman"/>
          <w:lang w:val="pt-BR"/>
        </w:rPr>
      </w:pPr>
    </w:p>
    <w:p w14:paraId="66AA9FF1" w14:textId="310CDB4D" w:rsidR="00394959" w:rsidRDefault="00394959" w:rsidP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376" w:author="de Araujo Rodrigues, Thales" w:date="2020-07-20T15:45:00Z"/>
          <w:rFonts w:eastAsia="Times New Roman"/>
          <w:lang w:val="pt-BR"/>
        </w:rPr>
      </w:pPr>
      <w:ins w:id="2377" w:author="Castro Fabregas, Jordi" w:date="2020-07-22T18:30:00Z">
        <w:r>
          <w:fldChar w:fldCharType="begin"/>
        </w:r>
        <w:r w:rsidRPr="00394959">
          <w:rPr>
            <w:lang w:val="pt-BR"/>
            <w:rPrChange w:id="2378" w:author="Castro Fabregas, Jordi" w:date="2020-07-22T18:30:00Z">
              <w:rPr/>
            </w:rPrChange>
          </w:rPr>
          <w:instrText xml:space="preserve"> HYPERLINK "https://febraban.github.io/Open-Banking-/" \l "schemas-nivel-de-servico-sla" </w:instrText>
        </w:r>
        <w:r>
          <w:fldChar w:fldCharType="separate"/>
        </w:r>
        <w:r w:rsidRPr="00394959">
          <w:rPr>
            <w:rStyle w:val="Hyperlink"/>
            <w:lang w:val="pt-BR"/>
            <w:rPrChange w:id="2379" w:author="Castro Fabregas, Jordi" w:date="2020-07-22T18:30:00Z">
              <w:rPr>
                <w:rStyle w:val="Hyperlink"/>
              </w:rPr>
            </w:rPrChange>
          </w:rPr>
          <w:t>https://febraban.github.io/Open-Banking-/#schemas-nivel-de-servico-sla</w:t>
        </w:r>
        <w:r>
          <w:fldChar w:fldCharType="end"/>
        </w:r>
      </w:ins>
    </w:p>
    <w:p w14:paraId="7F07CD2D" w14:textId="77777777" w:rsidR="00EA5B54" w:rsidRPr="00EA5B54" w:rsidRDefault="00EA5B54">
      <w:pPr>
        <w:pStyle w:val="ListParagraph"/>
        <w:tabs>
          <w:tab w:val="left" w:pos="5475"/>
        </w:tabs>
        <w:spacing w:after="0" w:line="240" w:lineRule="auto"/>
        <w:ind w:left="2160"/>
        <w:rPr>
          <w:ins w:id="2380" w:author="de Araujo Rodrigues, Thales" w:date="2020-07-20T15:43:00Z"/>
          <w:rFonts w:eastAsia="Times New Roman"/>
          <w:lang w:val="pt-BR"/>
          <w:rPrChange w:id="2381" w:author="de Araujo Rodrigues, Thales" w:date="2020-07-20T15:45:00Z">
            <w:rPr>
              <w:ins w:id="2382" w:author="de Araujo Rodrigues, Thales" w:date="2020-07-20T15:43:00Z"/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</w:rPr>
          </w:rPrChange>
        </w:rPr>
        <w:pPrChange w:id="2383" w:author="de Araujo Rodrigues, Thales" w:date="2020-07-20T15:45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</w:p>
    <w:p w14:paraId="595D02BF" w14:textId="7FE2BD6D" w:rsidR="00B250C1" w:rsidRPr="00224047" w:rsidDel="00394959" w:rsidRDefault="00B250C1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84" w:author="de Araujo Rodrigues, Thales" w:date="2020-07-20T15:43:00Z"/>
          <w:del w:id="2385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386" w:author="Castro Fabregas, Jordi" w:date="2020-07-21T12:44:00Z">
            <w:rPr>
              <w:ins w:id="2387" w:author="de Araujo Rodrigues, Thales" w:date="2020-07-20T15:43:00Z"/>
              <w:del w:id="2388" w:author="Castro Fabregas, Jordi" w:date="2020-07-22T18:30:00Z"/>
              <w:lang w:val="pt-BR" w:eastAsia="pt-BR"/>
            </w:rPr>
          </w:rPrChange>
        </w:rPr>
        <w:pPrChange w:id="2389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390" w:author="de Araujo Rodrigues, Thales" w:date="2020-07-20T15:43:00Z">
        <w:del w:id="2391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392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</w:ins>
      <w:ins w:id="2393" w:author="de Araujo Rodrigues, Thales" w:date="2020-07-20T15:45:00Z">
        <w:del w:id="2394" w:author="Castro Fabregas, Jordi" w:date="2020-07-22T18:30:00Z">
          <w:r w:rsidR="00EA5B54"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395" w:author="Castro Fabregas, Jordi" w:date="2020-07-21T12:44:00Z">
                <w:rPr>
                  <w:lang w:val="pt-BR" w:eastAsia="pt-BR"/>
                </w:rPr>
              </w:rPrChange>
            </w:rPr>
            <w:delText>A c</w:delText>
          </w:r>
        </w:del>
      </w:ins>
      <w:ins w:id="2396" w:author="de Araujo Rodrigues, Thales" w:date="2020-07-20T15:43:00Z">
        <w:del w:id="2397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398" w:author="Castro Fabregas, Jordi" w:date="2020-07-21T12:44:00Z">
                <w:rPr>
                  <w:lang w:val="pt-BR" w:eastAsia="pt-BR"/>
                </w:rPr>
              </w:rPrChange>
            </w:rPr>
            <w:delText>ada 30 segundos, a API de status é chamada com timeout de 1s.</w:delText>
          </w:r>
        </w:del>
      </w:ins>
    </w:p>
    <w:p w14:paraId="603F388B" w14:textId="1F4BE3E1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99" w:author="de Araujo Rodrigues, Thales" w:date="2020-07-20T15:43:00Z"/>
          <w:del w:id="2400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01" w:author="Castro Fabregas, Jordi" w:date="2020-07-21T12:44:00Z">
            <w:rPr>
              <w:ins w:id="2402" w:author="de Araujo Rodrigues, Thales" w:date="2020-07-20T15:43:00Z"/>
              <w:del w:id="2403" w:author="Castro Fabregas, Jordi" w:date="2020-07-22T18:30:00Z"/>
              <w:lang w:val="pt-BR" w:eastAsia="pt-BR"/>
            </w:rPr>
          </w:rPrChange>
        </w:rPr>
        <w:pPrChange w:id="2404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05" w:author="de Araujo Rodrigues, Thales" w:date="2020-07-20T15:43:00Z">
        <w:del w:id="2406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07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08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09" w:author="Castro Fabregas, Jordi" w:date="2020-07-21T12:44:00Z">
                <w:rPr>
                  <w:lang w:val="pt-BR" w:eastAsia="pt-BR"/>
                </w:rPr>
              </w:rPrChange>
            </w:rPr>
            <w:delText xml:space="preserve">Se a chamada receber um OK: não contar downtime. </w:delText>
          </w:r>
        </w:del>
      </w:ins>
    </w:p>
    <w:p w14:paraId="7469208F" w14:textId="57DD28AC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10" w:author="de Araujo Rodrigues, Thales" w:date="2020-07-20T15:43:00Z"/>
          <w:del w:id="2411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12" w:author="Castro Fabregas, Jordi" w:date="2020-07-21T12:44:00Z">
            <w:rPr>
              <w:ins w:id="2413" w:author="de Araujo Rodrigues, Thales" w:date="2020-07-20T15:43:00Z"/>
              <w:del w:id="2414" w:author="Castro Fabregas, Jordi" w:date="2020-07-22T18:30:00Z"/>
              <w:lang w:val="pt-BR" w:eastAsia="pt-BR"/>
            </w:rPr>
          </w:rPrChange>
        </w:rPr>
        <w:pPrChange w:id="2415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16" w:author="de Araujo Rodrigues, Thales" w:date="2020-07-20T15:43:00Z">
        <w:del w:id="2417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18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19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20" w:author="Castro Fabregas, Jordi" w:date="2020-07-21T12:44:00Z">
                <w:rPr>
                  <w:lang w:val="pt-BR" w:eastAsia="pt-BR"/>
                </w:rPr>
              </w:rPrChange>
            </w:rPr>
            <w:delText xml:space="preserve">Se a chamada receber um SCHEDULED_OUTAGE: </w:delText>
          </w:r>
        </w:del>
      </w:ins>
    </w:p>
    <w:p w14:paraId="0012F5A7" w14:textId="3833F44F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21" w:author="de Araujo Rodrigues, Thales" w:date="2020-07-20T15:43:00Z"/>
          <w:del w:id="2422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23" w:author="Castro Fabregas, Jordi" w:date="2020-07-21T12:44:00Z">
            <w:rPr>
              <w:ins w:id="2424" w:author="de Araujo Rodrigues, Thales" w:date="2020-07-20T15:43:00Z"/>
              <w:del w:id="2425" w:author="Castro Fabregas, Jordi" w:date="2020-07-22T18:30:00Z"/>
              <w:lang w:val="pt-BR" w:eastAsia="pt-BR"/>
            </w:rPr>
          </w:rPrChange>
        </w:rPr>
        <w:pPrChange w:id="2426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27" w:author="de Araujo Rodrigues, Thales" w:date="2020-07-20T15:43:00Z">
        <w:del w:id="2428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29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0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31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2" w:author="Castro Fabregas, Jordi" w:date="2020-07-21T12:44:00Z">
                <w:rPr>
                  <w:lang w:val="pt-BR" w:eastAsia="pt-BR"/>
                </w:rPr>
              </w:rPrChange>
            </w:rPr>
            <w:delText>Se a chamada for feita entre 23h e 05h, o contador de SCHEDULED_OUTAGE é iniciado</w:delText>
          </w:r>
        </w:del>
      </w:ins>
      <w:ins w:id="2433" w:author="de Araujo Rodrigues, Thales" w:date="2020-07-20T16:31:00Z">
        <w:del w:id="2434" w:author="Castro Fabregas, Jordi" w:date="2020-07-22T18:30:00Z">
          <w:r w:rsidR="00B25721"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5" w:author="Castro Fabregas, Jordi" w:date="2020-07-21T12:44:00Z">
                <w:rPr>
                  <w:lang w:val="pt-BR" w:eastAsia="pt-BR"/>
                </w:rPr>
              </w:rPrChange>
            </w:rPr>
            <w:delText xml:space="preserve"> </w:delText>
          </w:r>
        </w:del>
      </w:ins>
      <w:ins w:id="2436" w:author="de Araujo Rodrigues, Thales" w:date="2020-07-20T15:43:00Z">
        <w:del w:id="2437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38" w:author="Castro Fabregas, Jordi" w:date="2020-07-21T12:44:00Z">
                <w:rPr>
                  <w:lang w:val="pt-BR" w:eastAsia="pt-BR"/>
                </w:rPr>
              </w:rPrChange>
            </w:rPr>
            <w:delText xml:space="preserve">com 30 segundos acrescidos. </w:delText>
          </w:r>
        </w:del>
      </w:ins>
    </w:p>
    <w:p w14:paraId="7266CA20" w14:textId="25981EC3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39" w:author="de Araujo Rodrigues, Thales" w:date="2020-07-20T15:43:00Z"/>
          <w:del w:id="2440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41" w:author="Castro Fabregas, Jordi" w:date="2020-07-21T12:44:00Z">
            <w:rPr>
              <w:ins w:id="2442" w:author="de Araujo Rodrigues, Thales" w:date="2020-07-20T15:43:00Z"/>
              <w:del w:id="2443" w:author="Castro Fabregas, Jordi" w:date="2020-07-22T18:30:00Z"/>
              <w:lang w:val="pt-BR" w:eastAsia="pt-BR"/>
            </w:rPr>
          </w:rPrChange>
        </w:rPr>
        <w:pPrChange w:id="2444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45" w:author="de Araujo Rodrigues, Thales" w:date="2020-07-20T15:43:00Z">
        <w:del w:id="2446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47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48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49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50" w:author="Castro Fabregas, Jordi" w:date="2020-07-21T12:44:00Z">
                <w:rPr>
                  <w:lang w:val="pt-BR" w:eastAsia="pt-BR"/>
                </w:rPr>
              </w:rPrChange>
            </w:rPr>
            <w:delText>Cada nova chamada vai adicionando 30 segundos mais ao contador de SCHEDULED_OUTAGE, até que uma chamada volte outro valor ou a chamada for feita depois das 05h.</w:delText>
          </w:r>
        </w:del>
      </w:ins>
    </w:p>
    <w:p w14:paraId="6C65323F" w14:textId="6B88EA33" w:rsidR="00B250C1" w:rsidRPr="00224047" w:rsidDel="00394959" w:rsidRDefault="00B250C1">
      <w:pPr>
        <w:pStyle w:val="ListParagraph"/>
        <w:numPr>
          <w:ilvl w:val="1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51" w:author="de Araujo Rodrigues, Thales" w:date="2020-07-20T15:43:00Z"/>
          <w:del w:id="2452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53" w:author="Castro Fabregas, Jordi" w:date="2020-07-21T12:44:00Z">
            <w:rPr>
              <w:ins w:id="2454" w:author="de Araujo Rodrigues, Thales" w:date="2020-07-20T15:43:00Z"/>
              <w:del w:id="2455" w:author="Castro Fabregas, Jordi" w:date="2020-07-22T18:30:00Z"/>
              <w:lang w:val="pt-BR" w:eastAsia="pt-BR"/>
            </w:rPr>
          </w:rPrChange>
        </w:rPr>
        <w:pPrChange w:id="2456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57" w:author="de Araujo Rodrigues, Thales" w:date="2020-07-20T15:43:00Z">
        <w:del w:id="2458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59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- </w:delText>
          </w:r>
        </w:del>
        <w:del w:id="2460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61" w:author="Castro Fabregas, Jordi" w:date="2020-07-21T12:44:00Z">
                <w:rPr>
                  <w:lang w:val="pt-BR" w:eastAsia="pt-BR"/>
                </w:rPr>
              </w:rPrChange>
            </w:rPr>
            <w:delText>Se a chamada receber um:</w:delText>
          </w:r>
        </w:del>
      </w:ins>
    </w:p>
    <w:p w14:paraId="014595D9" w14:textId="1B8FC244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62" w:author="de Araujo Rodrigues, Thales" w:date="2020-07-20T15:43:00Z"/>
          <w:del w:id="2463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64" w:author="Castro Fabregas, Jordi" w:date="2020-07-21T12:44:00Z">
            <w:rPr>
              <w:ins w:id="2465" w:author="de Araujo Rodrigues, Thales" w:date="2020-07-20T15:43:00Z"/>
              <w:del w:id="2466" w:author="Castro Fabregas, Jordi" w:date="2020-07-22T18:30:00Z"/>
              <w:lang w:val="pt-BR" w:eastAsia="pt-BR"/>
            </w:rPr>
          </w:rPrChange>
        </w:rPr>
        <w:pPrChange w:id="2467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68" w:author="de Araujo Rodrigues, Thales" w:date="2020-07-20T15:43:00Z">
        <w:del w:id="2469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0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1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472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3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474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75" w:author="Castro Fabregas, Jordi" w:date="2020-07-21T12:44:00Z">
                <w:rPr>
                  <w:lang w:val="pt-BR" w:eastAsia="pt-BR"/>
                </w:rPr>
              </w:rPrChange>
            </w:rPr>
            <w:delText>PARTIAL_FAILURE ou</w:delText>
          </w:r>
        </w:del>
      </w:ins>
    </w:p>
    <w:p w14:paraId="65925C27" w14:textId="5EF0BE61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76" w:author="de Araujo Rodrigues, Thales" w:date="2020-07-20T15:43:00Z"/>
          <w:del w:id="2477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78" w:author="Castro Fabregas, Jordi" w:date="2020-07-21T12:44:00Z">
            <w:rPr>
              <w:ins w:id="2479" w:author="de Araujo Rodrigues, Thales" w:date="2020-07-20T15:43:00Z"/>
              <w:del w:id="2480" w:author="Castro Fabregas, Jordi" w:date="2020-07-22T18:30:00Z"/>
              <w:lang w:val="pt-BR" w:eastAsia="pt-BR"/>
            </w:rPr>
          </w:rPrChange>
        </w:rPr>
        <w:pPrChange w:id="2481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82" w:author="de Araujo Rodrigues, Thales" w:date="2020-07-20T15:43:00Z">
        <w:del w:id="2483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4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5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486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7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488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89" w:author="Castro Fabregas, Jordi" w:date="2020-07-21T12:44:00Z">
                <w:rPr>
                  <w:lang w:val="pt-BR" w:eastAsia="pt-BR"/>
                </w:rPr>
              </w:rPrChange>
            </w:rPr>
            <w:delText xml:space="preserve">UNAVAILABLE, ou </w:delText>
          </w:r>
        </w:del>
      </w:ins>
    </w:p>
    <w:p w14:paraId="3AE63875" w14:textId="0E677149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90" w:author="de Araujo Rodrigues, Thales" w:date="2020-07-20T15:43:00Z"/>
          <w:del w:id="2491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492" w:author="Castro Fabregas, Jordi" w:date="2020-07-21T12:44:00Z">
            <w:rPr>
              <w:ins w:id="2493" w:author="de Araujo Rodrigues, Thales" w:date="2020-07-20T15:43:00Z"/>
              <w:del w:id="2494" w:author="Castro Fabregas, Jordi" w:date="2020-07-22T18:30:00Z"/>
              <w:lang w:val="pt-BR" w:eastAsia="pt-BR"/>
            </w:rPr>
          </w:rPrChange>
        </w:rPr>
        <w:pPrChange w:id="2495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496" w:author="de Araujo Rodrigues, Thales" w:date="2020-07-20T15:43:00Z">
        <w:del w:id="2497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98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499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00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01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02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03" w:author="Castro Fabregas, Jordi" w:date="2020-07-21T12:44:00Z">
                <w:rPr>
                  <w:lang w:val="pt-BR" w:eastAsia="pt-BR"/>
                </w:rPr>
              </w:rPrChange>
            </w:rPr>
            <w:delText xml:space="preserve">SCHEDULED_OUTAGE fora do período de 23h e 05h, </w:delText>
          </w:r>
        </w:del>
      </w:ins>
    </w:p>
    <w:p w14:paraId="2D10C236" w14:textId="7252304A" w:rsidR="00B250C1" w:rsidRPr="00224047" w:rsidDel="00394959" w:rsidRDefault="00B250C1">
      <w:pPr>
        <w:pStyle w:val="ListParagraph"/>
        <w:numPr>
          <w:ilvl w:val="3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04" w:author="de Araujo Rodrigues, Thales" w:date="2020-07-20T15:43:00Z"/>
          <w:del w:id="2505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06" w:author="Castro Fabregas, Jordi" w:date="2020-07-21T12:44:00Z">
            <w:rPr>
              <w:ins w:id="2507" w:author="de Araujo Rodrigues, Thales" w:date="2020-07-20T15:43:00Z"/>
              <w:del w:id="2508" w:author="Castro Fabregas, Jordi" w:date="2020-07-22T18:30:00Z"/>
              <w:lang w:val="pt-BR" w:eastAsia="pt-BR"/>
            </w:rPr>
          </w:rPrChange>
        </w:rPr>
        <w:pPrChange w:id="2509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10" w:author="de Araujo Rodrigues, Thales" w:date="2020-07-20T15:43:00Z">
        <w:del w:id="2511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2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3" w:author="Castro Fabregas, Jordi" w:date="2020-07-21T12:44:00Z">
                <w:rPr>
                  <w:lang w:val="pt-BR" w:eastAsia="pt-BR"/>
                </w:rPr>
              </w:rPrChange>
            </w:rPr>
            <w:tab/>
            <w:delText xml:space="preserve"> </w:delText>
          </w:r>
        </w:del>
        <w:del w:id="2514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5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16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17" w:author="Castro Fabregas, Jordi" w:date="2020-07-21T12:44:00Z">
                <w:rPr>
                  <w:lang w:val="pt-BR" w:eastAsia="pt-BR"/>
                </w:rPr>
              </w:rPrChange>
            </w:rPr>
            <w:delText xml:space="preserve">ou próprio non for resposta:  </w:delText>
          </w:r>
        </w:del>
      </w:ins>
    </w:p>
    <w:p w14:paraId="76F7660F" w14:textId="4255553A" w:rsidR="00B250C1" w:rsidRPr="00224047" w:rsidDel="00394959" w:rsidRDefault="00B250C1">
      <w:pPr>
        <w:pStyle w:val="ListParagraph"/>
        <w:numPr>
          <w:ilvl w:val="4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18" w:author="de Araujo Rodrigues, Thales" w:date="2020-07-20T15:43:00Z"/>
          <w:del w:id="2519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20" w:author="Castro Fabregas, Jordi" w:date="2020-07-21T12:44:00Z">
            <w:rPr>
              <w:ins w:id="2521" w:author="de Araujo Rodrigues, Thales" w:date="2020-07-20T15:43:00Z"/>
              <w:del w:id="2522" w:author="Castro Fabregas, Jordi" w:date="2020-07-22T18:30:00Z"/>
              <w:lang w:val="pt-BR" w:eastAsia="pt-BR"/>
            </w:rPr>
          </w:rPrChange>
        </w:rPr>
        <w:pPrChange w:id="2523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24" w:author="de Araujo Rodrigues, Thales" w:date="2020-07-20T15:43:00Z">
        <w:del w:id="2525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6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27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</w:ins>
      <w:ins w:id="2528" w:author="de Araujo Rodrigues, Thales" w:date="2020-07-20T16:30:00Z">
        <w:del w:id="2529" w:author="Castro Fabregas, Jordi" w:date="2020-07-21T12:44:00Z">
          <w:r w:rsidR="00B25721"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0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</w:ins>
      <w:ins w:id="2531" w:author="de Araujo Rodrigues, Thales" w:date="2020-07-20T15:43:00Z">
        <w:del w:id="2532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3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34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35" w:author="Castro Fabregas, Jordi" w:date="2020-07-21T12:44:00Z">
                <w:rPr>
                  <w:lang w:val="pt-BR" w:eastAsia="pt-BR"/>
                </w:rPr>
              </w:rPrChange>
            </w:rPr>
            <w:delText>O contador de downtime é iniciado com 30 segundos acrescidos.</w:delText>
          </w:r>
        </w:del>
      </w:ins>
    </w:p>
    <w:p w14:paraId="0C13427E" w14:textId="08CF1BEE" w:rsidR="00B250C1" w:rsidRPr="00224047" w:rsidDel="00394959" w:rsidRDefault="00B250C1">
      <w:pPr>
        <w:pStyle w:val="ListParagraph"/>
        <w:numPr>
          <w:ilvl w:val="4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36" w:author="de Araujo Rodrigues, Thales" w:date="2020-07-20T15:43:00Z"/>
          <w:del w:id="2537" w:author="Castro Fabregas, Jordi" w:date="2020-07-22T18:30:00Z"/>
          <w:rFonts w:ascii="Courier New" w:eastAsia="Times New Roman" w:hAnsi="Courier New" w:cs="Courier New"/>
          <w:color w:val="000000"/>
          <w:sz w:val="20"/>
          <w:szCs w:val="20"/>
          <w:lang w:val="pt-BR" w:eastAsia="pt-BR"/>
          <w:rPrChange w:id="2538" w:author="Castro Fabregas, Jordi" w:date="2020-07-21T12:44:00Z">
            <w:rPr>
              <w:ins w:id="2539" w:author="de Araujo Rodrigues, Thales" w:date="2020-07-20T15:43:00Z"/>
              <w:del w:id="2540" w:author="Castro Fabregas, Jordi" w:date="2020-07-22T18:30:00Z"/>
              <w:lang w:val="pt-BR" w:eastAsia="pt-BR"/>
            </w:rPr>
          </w:rPrChange>
        </w:rPr>
        <w:pPrChange w:id="2541" w:author="Castro Fabregas, Jordi" w:date="2020-07-21T12:44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</w:pPrChange>
      </w:pPr>
      <w:ins w:id="2542" w:author="de Araujo Rodrigues, Thales" w:date="2020-07-20T15:43:00Z">
        <w:del w:id="2543" w:author="Castro Fabregas, Jordi" w:date="2020-07-21T12:44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4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5" w:author="Castro Fabregas, Jordi" w:date="2020-07-21T12:44:00Z">
                <w:rPr>
                  <w:lang w:val="pt-BR" w:eastAsia="pt-BR"/>
                </w:rPr>
              </w:rPrChange>
            </w:rPr>
            <w:tab/>
          </w:r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6" w:author="Castro Fabregas, Jordi" w:date="2020-07-21T12:44:00Z">
                <w:rPr>
                  <w:lang w:val="pt-BR" w:eastAsia="pt-BR"/>
                </w:rPr>
              </w:rPrChange>
            </w:rPr>
            <w:tab/>
          </w:r>
        </w:del>
        <w:del w:id="2547" w:author="Castro Fabregas, Jordi" w:date="2020-07-21T12:48:00Z">
          <w:r w:rsidRPr="00224047" w:rsidDel="00224047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48" w:author="Castro Fabregas, Jordi" w:date="2020-07-21T12:44:00Z">
                <w:rPr>
                  <w:lang w:val="pt-BR" w:eastAsia="pt-BR"/>
                </w:rPr>
              </w:rPrChange>
            </w:rPr>
            <w:delText xml:space="preserve">- </w:delText>
          </w:r>
        </w:del>
        <w:del w:id="2549" w:author="Castro Fabregas, Jordi" w:date="2020-07-22T18:30:00Z">
          <w:r w:rsidRPr="00224047" w:rsidDel="00394959">
            <w:rPr>
              <w:rFonts w:ascii="Courier New" w:eastAsia="Times New Roman" w:hAnsi="Courier New" w:cs="Courier New"/>
              <w:color w:val="000000"/>
              <w:sz w:val="20"/>
              <w:szCs w:val="20"/>
              <w:lang w:val="pt-BR" w:eastAsia="pt-BR"/>
              <w:rPrChange w:id="2550" w:author="Castro Fabregas, Jordi" w:date="2020-07-21T12:44:00Z">
                <w:rPr>
                  <w:lang w:val="pt-BR" w:eastAsia="pt-BR"/>
                </w:rPr>
              </w:rPrChange>
            </w:rPr>
            <w:delText>Cada nova chamada vai adicionando 30 segundos mais ao contador de downtime, até que uma chamada volte OK.</w:delText>
          </w:r>
        </w:del>
      </w:ins>
    </w:p>
    <w:p w14:paraId="657B69A5" w14:textId="4A90CCA3" w:rsidR="00B250C1" w:rsidDel="00394959" w:rsidRDefault="00B250C1" w:rsidP="00B250C1">
      <w:pPr>
        <w:pStyle w:val="ListParagraph"/>
        <w:tabs>
          <w:tab w:val="left" w:pos="5475"/>
        </w:tabs>
        <w:spacing w:after="0" w:line="240" w:lineRule="auto"/>
        <w:ind w:left="2160"/>
        <w:rPr>
          <w:ins w:id="2551" w:author="de Araujo Rodrigues, Thales" w:date="2020-07-20T15:43:00Z"/>
          <w:del w:id="2552" w:author="Castro Fabregas, Jordi" w:date="2020-07-22T18:38:00Z"/>
          <w:rFonts w:eastAsia="Times New Roman"/>
          <w:lang w:val="pt-BR"/>
        </w:rPr>
      </w:pPr>
    </w:p>
    <w:p w14:paraId="3007600F" w14:textId="77777777" w:rsidR="00B250C1" w:rsidRPr="00B25721" w:rsidRDefault="00B250C1">
      <w:pPr>
        <w:tabs>
          <w:tab w:val="left" w:pos="5475"/>
        </w:tabs>
        <w:spacing w:after="0" w:line="240" w:lineRule="auto"/>
        <w:rPr>
          <w:ins w:id="2553" w:author="de Araujo Rodrigues, Thales" w:date="2020-07-17T14:48:00Z"/>
          <w:rFonts w:eastAsia="Times New Roman"/>
          <w:lang w:val="pt-BR"/>
          <w:rPrChange w:id="2554" w:author="de Araujo Rodrigues, Thales" w:date="2020-07-20T16:31:00Z">
            <w:rPr>
              <w:ins w:id="2555" w:author="de Araujo Rodrigues, Thales" w:date="2020-07-17T14:48:00Z"/>
              <w:rFonts w:eastAsia="Times New Roman"/>
              <w:lang w:val="en-US"/>
            </w:rPr>
          </w:rPrChange>
        </w:rPr>
        <w:pPrChange w:id="2556" w:author="de Araujo Rodrigues, Thales" w:date="2020-07-20T16:31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</w:p>
    <w:p w14:paraId="119925F5" w14:textId="70E80738" w:rsidR="00430558" w:rsidRPr="00401828" w:rsidDel="000E0978" w:rsidRDefault="000E0978">
      <w:pPr>
        <w:ind w:firstLine="720"/>
        <w:rPr>
          <w:ins w:id="2557" w:author="de Araujo Rodrigues, Thales" w:date="2020-07-17T15:19:00Z"/>
          <w:del w:id="2558" w:author="Castro Fabregas, Jordi" w:date="2020-07-22T18:39:00Z"/>
          <w:lang w:val="pt-BR"/>
          <w:rPrChange w:id="2559" w:author="de Araujo Rodrigues, Thales" w:date="2020-07-17T15:20:00Z">
            <w:rPr>
              <w:ins w:id="2560" w:author="de Araujo Rodrigues, Thales" w:date="2020-07-17T15:19:00Z"/>
              <w:del w:id="2561" w:author="Castro Fabregas, Jordi" w:date="2020-07-22T18:39:00Z"/>
              <w:i/>
              <w:iCs/>
              <w:color w:val="8FAADC"/>
              <w:lang w:val="pt-BR"/>
            </w:rPr>
          </w:rPrChange>
        </w:rPr>
        <w:pPrChange w:id="2562" w:author="Castro Fabregas, Jordi" w:date="2020-07-22T18:37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  <w:ins w:id="2563" w:author="Castro Fabregas, Jordi" w:date="2020-07-22T18:39:00Z">
        <w:r>
          <w:rPr>
            <w:lang w:val="pt-BR"/>
          </w:rPr>
          <w:t>Para a definição de indisponibilidade, d</w:t>
        </w:r>
      </w:ins>
      <w:ins w:id="2564" w:author="de Araujo Rodrigues, Thales" w:date="2020-07-17T14:48:00Z">
        <w:del w:id="2565" w:author="Castro Fabregas, Jordi" w:date="2020-07-22T18:39:00Z">
          <w:r w:rsidR="00430558" w:rsidRPr="00401828" w:rsidDel="000E0978">
            <w:rPr>
              <w:lang w:val="pt-BR"/>
              <w:rPrChange w:id="2566" w:author="de Araujo Rodrigues, Thales" w:date="2020-07-17T15:20:00Z">
                <w:rPr/>
              </w:rPrChange>
            </w:rPr>
            <w:delText>O que é indisponibilidade (status 500?)</w:delText>
          </w:r>
        </w:del>
      </w:ins>
    </w:p>
    <w:p w14:paraId="61D94D85" w14:textId="0D4538D8" w:rsidR="00DB69CE" w:rsidRDefault="00DB69CE" w:rsidP="00394959">
      <w:pPr>
        <w:ind w:firstLine="720"/>
        <w:rPr>
          <w:ins w:id="2567" w:author="Castro Fabregas, Jordi" w:date="2020-07-22T18:40:00Z"/>
          <w:lang w:val="pt-BR"/>
        </w:rPr>
      </w:pPr>
      <w:ins w:id="2568" w:author="de Araujo Rodrigues, Thales" w:date="2020-07-17T15:19:00Z">
        <w:del w:id="2569" w:author="Castro Fabregas, Jordi" w:date="2020-07-22T18:39:00Z">
          <w:r w:rsidRPr="000E0978" w:rsidDel="000E0978">
            <w:rPr>
              <w:lang w:val="pt-BR"/>
              <w:rPrChange w:id="2570" w:author="Castro Fabregas, Jordi" w:date="2020-07-22T18:39:00Z">
                <w:rPr>
                  <w:color w:val="000000"/>
                </w:rPr>
              </w:rPrChange>
            </w:rPr>
            <w:delText>D</w:delText>
          </w:r>
        </w:del>
        <w:r w:rsidRPr="000E0978">
          <w:rPr>
            <w:lang w:val="pt-BR"/>
            <w:rPrChange w:id="2571" w:author="Castro Fabregas, Jordi" w:date="2020-07-22T18:39:00Z">
              <w:rPr>
                <w:color w:val="000000"/>
              </w:rPr>
            </w:rPrChange>
          </w:rPr>
          <w:t xml:space="preserve">e forma geral, consideram-se os erros </w:t>
        </w:r>
        <w:r w:rsidRPr="000E0978">
          <w:rPr>
            <w:color w:val="000000"/>
            <w:lang w:val="pt-BR"/>
            <w:rPrChange w:id="2572" w:author="Castro Fabregas, Jordi" w:date="2020-07-22T18:39:00Z">
              <w:rPr>
                <w:color w:val="000000"/>
              </w:rPr>
            </w:rPrChange>
          </w:rPr>
          <w:t>5xx HTTP Status codes</w:t>
        </w:r>
        <w:r w:rsidRPr="000E0978">
          <w:rPr>
            <w:lang w:val="pt-BR"/>
            <w:rPrChange w:id="2573" w:author="Castro Fabregas, Jordi" w:date="2020-07-22T18:39:00Z">
              <w:rPr>
                <w:color w:val="000000"/>
              </w:rPr>
            </w:rPrChange>
          </w:rPr>
          <w:t xml:space="preserve"> como erros do servidor, e portanto, atribuíveis ao servidor das APIs. </w:t>
        </w:r>
      </w:ins>
      <w:ins w:id="2574" w:author="Castro Fabregas, Jordi" w:date="2020-07-22T18:39:00Z">
        <w:r w:rsidR="000E0978">
          <w:rPr>
            <w:lang w:val="pt-BR"/>
          </w:rPr>
          <w:t>Os e</w:t>
        </w:r>
      </w:ins>
      <w:ins w:id="2575" w:author="Castro Fabregas, Jordi" w:date="2020-07-22T18:40:00Z">
        <w:r w:rsidR="000E0978">
          <w:rPr>
            <w:lang w:val="pt-BR"/>
          </w:rPr>
          <w:t>rros 4xx não serão considerados pelos cálculos de indisponibilidade.</w:t>
        </w:r>
      </w:ins>
    </w:p>
    <w:p w14:paraId="33A27C61" w14:textId="7DB81090" w:rsidR="000E0978" w:rsidRPr="003416AF" w:rsidDel="000E0978" w:rsidRDefault="000E0978">
      <w:pPr>
        <w:ind w:firstLine="720"/>
        <w:rPr>
          <w:ins w:id="2576" w:author="de Araujo Rodrigues, Thales" w:date="2020-07-17T15:19:00Z"/>
          <w:del w:id="2577" w:author="Castro Fabregas, Jordi" w:date="2020-07-22T18:43:00Z"/>
          <w:lang w:val="pt-BR"/>
          <w:rPrChange w:id="2578" w:author="de Araujo Rodrigues, Thales" w:date="2020-07-22T15:49:00Z">
            <w:rPr>
              <w:ins w:id="2579" w:author="de Araujo Rodrigues, Thales" w:date="2020-07-17T15:19:00Z"/>
              <w:del w:id="2580" w:author="Castro Fabregas, Jordi" w:date="2020-07-22T18:43:00Z"/>
              <w:color w:val="000000"/>
            </w:rPr>
          </w:rPrChange>
        </w:rPr>
        <w:pPrChange w:id="2581" w:author="Castro Fabregas, Jordi" w:date="2020-07-22T18:38:00Z">
          <w:pPr>
            <w:pStyle w:val="HTMLPreformatted"/>
            <w:numPr>
              <w:numId w:val="12"/>
            </w:numPr>
            <w:ind w:left="720" w:hanging="360"/>
          </w:pPr>
        </w:pPrChange>
      </w:pPr>
      <w:ins w:id="2582" w:author="Castro Fabregas, Jordi" w:date="2020-07-22T18:40:00Z">
        <w:r>
          <w:rPr>
            <w:lang w:val="pt-BR"/>
          </w:rPr>
          <w:t>Adicional</w:t>
        </w:r>
      </w:ins>
      <w:ins w:id="2583" w:author="Castro Fabregas, Jordi" w:date="2020-07-22T18:41:00Z">
        <w:r>
          <w:rPr>
            <w:lang w:val="pt-BR"/>
          </w:rPr>
          <w:t xml:space="preserve">mente, as instituições poderão dispor de um </w:t>
        </w:r>
      </w:ins>
      <w:ins w:id="2584" w:author="Castro Fabregas, Jordi" w:date="2020-07-22T18:42:00Z">
        <w:r>
          <w:rPr>
            <w:i/>
            <w:iCs/>
            <w:lang w:val="pt-BR"/>
          </w:rPr>
          <w:t>planned downtime</w:t>
        </w:r>
        <w:r>
          <w:rPr>
            <w:lang w:val="pt-BR"/>
          </w:rPr>
          <w:t xml:space="preserve"> por mês</w:t>
        </w:r>
      </w:ins>
      <w:ins w:id="2585" w:author="Castro Fabregas, Jordi" w:date="2020-07-22T18:45:00Z">
        <w:r>
          <w:rPr>
            <w:lang w:val="pt-BR"/>
          </w:rPr>
          <w:t xml:space="preserve"> que no acrescentará os cálculos de </w:t>
        </w:r>
        <w:r>
          <w:rPr>
            <w:i/>
            <w:iCs/>
            <w:lang w:val="pt-BR"/>
          </w:rPr>
          <w:t>downtime</w:t>
        </w:r>
      </w:ins>
      <w:ins w:id="2586" w:author="Castro Fabregas, Jordi" w:date="2020-07-22T18:42:00Z">
        <w:r>
          <w:rPr>
            <w:lang w:val="pt-BR"/>
          </w:rPr>
          <w:t>, coas seguintes condições</w:t>
        </w:r>
      </w:ins>
      <w:ins w:id="2587" w:author="Castro Fabregas, Jordi" w:date="2020-07-22T18:46:00Z">
        <w:r>
          <w:rPr>
            <w:rStyle w:val="FootnoteReference"/>
            <w:lang w:val="pt-BR"/>
          </w:rPr>
          <w:footnoteReference w:id="1"/>
        </w:r>
      </w:ins>
      <w:ins w:id="2591" w:author="Castro Fabregas, Jordi" w:date="2020-07-22T18:43:00Z">
        <w:r>
          <w:rPr>
            <w:lang w:val="pt-BR"/>
          </w:rPr>
          <w:t>:</w:t>
        </w:r>
      </w:ins>
    </w:p>
    <w:p w14:paraId="335CD6E8" w14:textId="77777777" w:rsidR="00DB69CE" w:rsidRPr="000E0978" w:rsidRDefault="00DB69CE">
      <w:pPr>
        <w:ind w:firstLine="720"/>
        <w:rPr>
          <w:ins w:id="2592" w:author="de Araujo Rodrigues, Thales" w:date="2020-07-17T14:48:00Z"/>
          <w:lang w:val="pt-BR"/>
          <w:rPrChange w:id="2593" w:author="Castro Fabregas, Jordi" w:date="2020-07-22T18:43:00Z">
            <w:rPr>
              <w:ins w:id="2594" w:author="de Araujo Rodrigues, Thales" w:date="2020-07-17T14:48:00Z"/>
              <w:lang w:val="en-US"/>
            </w:rPr>
          </w:rPrChange>
        </w:rPr>
        <w:pPrChange w:id="2595" w:author="Castro Fabregas, Jordi" w:date="2020-07-22T18:43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3B51D03E" w14:textId="58379F00" w:rsidR="00430558" w:rsidRPr="00B25721" w:rsidDel="000E0978" w:rsidRDefault="00430558">
      <w:pPr>
        <w:rPr>
          <w:ins w:id="2596" w:author="de Araujo Rodrigues, Thales" w:date="2020-07-17T15:26:00Z"/>
          <w:del w:id="2597" w:author="Castro Fabregas, Jordi" w:date="2020-07-22T18:42:00Z"/>
          <w:lang w:val="en-US"/>
        </w:rPr>
        <w:pPrChange w:id="2598" w:author="Castro Fabregas, Jordi" w:date="2020-07-22T18:43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  <w:ins w:id="2599" w:author="de Araujo Rodrigues, Thales" w:date="2020-07-17T14:48:00Z">
        <w:del w:id="2600" w:author="Castro Fabregas, Jordi" w:date="2020-07-22T18:42:00Z">
          <w:r w:rsidRPr="00B25721" w:rsidDel="000E0978">
            <w:rPr>
              <w:lang w:val="en-US"/>
            </w:rPr>
            <w:delText>Planned downtime</w:delText>
          </w:r>
        </w:del>
      </w:ins>
    </w:p>
    <w:p w14:paraId="23AADB4F" w14:textId="609D38B3" w:rsidR="00401828" w:rsidRPr="00B25721" w:rsidDel="000E0978" w:rsidRDefault="00401828">
      <w:pPr>
        <w:rPr>
          <w:ins w:id="2601" w:author="de Araujo Rodrigues, Thales" w:date="2020-07-17T15:26:00Z"/>
          <w:del w:id="2602" w:author="Castro Fabregas, Jordi" w:date="2020-07-22T18:42:00Z"/>
          <w:lang w:val="en-US"/>
        </w:rPr>
        <w:pPrChange w:id="2603" w:author="Castro Fabregas, Jordi" w:date="2020-07-22T18:43:00Z">
          <w:pPr>
            <w:pStyle w:val="ListParagraph"/>
            <w:spacing w:after="0" w:line="240" w:lineRule="auto"/>
            <w:ind w:left="2160"/>
            <w:contextualSpacing w:val="0"/>
          </w:pPr>
        </w:pPrChange>
      </w:pPr>
      <w:ins w:id="2604" w:author="de Araujo Rodrigues, Thales" w:date="2020-07-17T15:26:00Z">
        <w:del w:id="2605" w:author="Castro Fabregas, Jordi" w:date="2020-07-22T18:42:00Z">
          <w:r w:rsidRPr="00B25721" w:rsidDel="000E0978">
            <w:rPr>
              <w:lang w:val="en-US"/>
            </w:rPr>
            <w:delText>São considerados ‘planned downtime’:</w:delText>
          </w:r>
        </w:del>
      </w:ins>
    </w:p>
    <w:p w14:paraId="05D66AA0" w14:textId="057F02CB" w:rsidR="00401828" w:rsidRPr="003416AF" w:rsidRDefault="00401828">
      <w:pPr>
        <w:pStyle w:val="ListParagraph"/>
        <w:numPr>
          <w:ilvl w:val="0"/>
          <w:numId w:val="37"/>
        </w:numPr>
        <w:rPr>
          <w:ins w:id="2606" w:author="de Araujo Rodrigues, Thales" w:date="2020-07-17T15:26:00Z"/>
          <w:lang w:val="pt-BR"/>
          <w:rPrChange w:id="2607" w:author="de Araujo Rodrigues, Thales" w:date="2020-07-22T15:49:00Z">
            <w:rPr>
              <w:ins w:id="2608" w:author="de Araujo Rodrigues, Thales" w:date="2020-07-17T15:26:00Z"/>
              <w:color w:val="000000"/>
            </w:rPr>
          </w:rPrChange>
        </w:rPr>
        <w:pPrChange w:id="2609" w:author="Castro Fabregas, Jordi" w:date="2020-07-22T18:43:00Z">
          <w:pPr>
            <w:pStyle w:val="HTMLPreformatted"/>
          </w:pPr>
        </w:pPrChange>
      </w:pPr>
      <w:ins w:id="2610" w:author="de Araujo Rodrigues, Thales" w:date="2020-07-17T15:26:00Z">
        <w:del w:id="2611" w:author="Castro Fabregas, Jordi" w:date="2020-07-22T18:43:00Z">
          <w:r w:rsidRPr="000E0978" w:rsidDel="000E0978">
            <w:rPr>
              <w:lang w:val="pt-BR"/>
              <w:rPrChange w:id="2612" w:author="Castro Fabregas, Jordi" w:date="2020-07-22T18:44:00Z">
                <w:rPr>
                  <w:color w:val="000000"/>
                </w:rPr>
              </w:rPrChange>
            </w:rPr>
            <w:delText xml:space="preserve">1 indisponibilidade por mês, </w:delText>
          </w:r>
        </w:del>
      </w:ins>
      <w:ins w:id="2613" w:author="Castro Fabregas, Jordi" w:date="2020-07-22T18:44:00Z">
        <w:r w:rsidR="000E0978" w:rsidRPr="000E0978">
          <w:rPr>
            <w:lang w:val="pt-BR"/>
            <w:rPrChange w:id="2614" w:author="Castro Fabregas, Jordi" w:date="2020-07-22T18:44:00Z">
              <w:rPr/>
            </w:rPrChange>
          </w:rPr>
          <w:t>P</w:t>
        </w:r>
      </w:ins>
      <w:ins w:id="2615" w:author="de Araujo Rodrigues, Thales" w:date="2020-07-17T15:26:00Z">
        <w:del w:id="2616" w:author="Castro Fabregas, Jordi" w:date="2020-07-22T18:44:00Z">
          <w:r w:rsidRPr="000E0978" w:rsidDel="000E0978">
            <w:rPr>
              <w:lang w:val="pt-BR"/>
              <w:rPrChange w:id="2617" w:author="Castro Fabregas, Jordi" w:date="2020-07-22T18:44:00Z">
                <w:rPr>
                  <w:color w:val="000000"/>
                </w:rPr>
              </w:rPrChange>
            </w:rPr>
            <w:delText>p</w:delText>
          </w:r>
        </w:del>
        <w:r w:rsidRPr="000E0978">
          <w:rPr>
            <w:lang w:val="pt-BR"/>
            <w:rPrChange w:id="2618" w:author="Castro Fabregas, Jordi" w:date="2020-07-22T18:44:00Z">
              <w:rPr>
                <w:color w:val="000000"/>
              </w:rPr>
            </w:rPrChange>
          </w:rPr>
          <w:t>or 3</w:t>
        </w:r>
      </w:ins>
      <w:ins w:id="2619" w:author="de Araujo Rodrigues, Thales" w:date="2020-07-20T16:33:00Z">
        <w:r w:rsidR="00B25721" w:rsidRPr="000E0978">
          <w:rPr>
            <w:lang w:val="pt-BR"/>
          </w:rPr>
          <w:t xml:space="preserve"> </w:t>
        </w:r>
      </w:ins>
      <w:ins w:id="2620" w:author="de Araujo Rodrigues, Thales" w:date="2020-07-17T15:26:00Z">
        <w:r w:rsidRPr="000E0978">
          <w:rPr>
            <w:lang w:val="pt-BR"/>
            <w:rPrChange w:id="2621" w:author="Castro Fabregas, Jordi" w:date="2020-07-22T18:44:00Z">
              <w:rPr>
                <w:color w:val="000000"/>
              </w:rPr>
            </w:rPrChange>
          </w:rPr>
          <w:t>h</w:t>
        </w:r>
      </w:ins>
      <w:ins w:id="2622" w:author="de Araujo Rodrigues, Thales" w:date="2020-07-20T16:33:00Z">
        <w:r w:rsidR="00B25721" w:rsidRPr="000E0978">
          <w:rPr>
            <w:lang w:val="pt-BR"/>
          </w:rPr>
          <w:t>oras</w:t>
        </w:r>
      </w:ins>
      <w:ins w:id="2623" w:author="de Araujo Rodrigues, Thales" w:date="2020-07-17T15:26:00Z">
        <w:r w:rsidRPr="000E0978">
          <w:rPr>
            <w:lang w:val="pt-BR"/>
            <w:rPrChange w:id="2624" w:author="Castro Fabregas, Jordi" w:date="2020-07-22T18:44:00Z">
              <w:rPr>
                <w:color w:val="000000"/>
              </w:rPr>
            </w:rPrChange>
          </w:rPr>
          <w:t xml:space="preserve"> entre 23</w:t>
        </w:r>
      </w:ins>
      <w:ins w:id="2625" w:author="de Araujo Rodrigues, Thales" w:date="2020-07-20T16:33:00Z">
        <w:r w:rsidR="00B25721" w:rsidRPr="000E0978">
          <w:rPr>
            <w:lang w:val="pt-BR"/>
          </w:rPr>
          <w:t>:00</w:t>
        </w:r>
      </w:ins>
      <w:ins w:id="2626" w:author="de Araujo Rodrigues, Thales" w:date="2020-07-20T16:34:00Z">
        <w:r w:rsidR="00B25721" w:rsidRPr="000E0978">
          <w:rPr>
            <w:lang w:val="pt-BR"/>
          </w:rPr>
          <w:t xml:space="preserve"> </w:t>
        </w:r>
      </w:ins>
      <w:ins w:id="2627" w:author="de Araujo Rodrigues, Thales" w:date="2020-07-17T15:26:00Z">
        <w:r w:rsidRPr="000E0978">
          <w:rPr>
            <w:lang w:val="pt-BR"/>
            <w:rPrChange w:id="2628" w:author="Castro Fabregas, Jordi" w:date="2020-07-22T18:44:00Z">
              <w:rPr>
                <w:color w:val="000000"/>
              </w:rPr>
            </w:rPrChange>
          </w:rPr>
          <w:t>h</w:t>
        </w:r>
      </w:ins>
      <w:ins w:id="2629" w:author="de Araujo Rodrigues, Thales" w:date="2020-07-20T16:34:00Z">
        <w:r w:rsidR="00B25721" w:rsidRPr="000E0978">
          <w:rPr>
            <w:lang w:val="pt-BR"/>
          </w:rPr>
          <w:t>rs</w:t>
        </w:r>
      </w:ins>
      <w:ins w:id="2630" w:author="de Araujo Rodrigues, Thales" w:date="2020-07-17T15:26:00Z">
        <w:r w:rsidRPr="000E0978">
          <w:rPr>
            <w:lang w:val="pt-BR"/>
            <w:rPrChange w:id="2631" w:author="Castro Fabregas, Jordi" w:date="2020-07-22T18:44:00Z">
              <w:rPr>
                <w:color w:val="000000"/>
              </w:rPr>
            </w:rPrChange>
          </w:rPr>
          <w:t xml:space="preserve"> e 05</w:t>
        </w:r>
      </w:ins>
      <w:ins w:id="2632" w:author="de Araujo Rodrigues, Thales" w:date="2020-07-20T16:33:00Z">
        <w:r w:rsidR="00B25721" w:rsidRPr="000E0978">
          <w:rPr>
            <w:lang w:val="pt-BR"/>
          </w:rPr>
          <w:t>:</w:t>
        </w:r>
      </w:ins>
      <w:ins w:id="2633" w:author="de Araujo Rodrigues, Thales" w:date="2020-07-20T16:34:00Z">
        <w:r w:rsidR="00B25721" w:rsidRPr="000E0978">
          <w:rPr>
            <w:lang w:val="pt-BR"/>
          </w:rPr>
          <w:t xml:space="preserve">00 </w:t>
        </w:r>
      </w:ins>
      <w:ins w:id="2634" w:author="de Araujo Rodrigues, Thales" w:date="2020-07-17T15:26:00Z">
        <w:r w:rsidRPr="000E0978">
          <w:rPr>
            <w:lang w:val="pt-BR"/>
            <w:rPrChange w:id="2635" w:author="Castro Fabregas, Jordi" w:date="2020-07-22T18:44:00Z">
              <w:rPr>
                <w:color w:val="000000"/>
              </w:rPr>
            </w:rPrChange>
          </w:rPr>
          <w:t>h</w:t>
        </w:r>
      </w:ins>
      <w:ins w:id="2636" w:author="de Araujo Rodrigues, Thales" w:date="2020-07-20T16:34:00Z">
        <w:r w:rsidR="00B25721" w:rsidRPr="000E0978">
          <w:rPr>
            <w:lang w:val="pt-BR"/>
          </w:rPr>
          <w:t>rs</w:t>
        </w:r>
      </w:ins>
      <w:ins w:id="2637" w:author="de Araujo Rodrigues, Thales" w:date="2020-07-17T15:26:00Z">
        <w:r w:rsidRPr="000E0978">
          <w:rPr>
            <w:lang w:val="pt-BR"/>
            <w:rPrChange w:id="2638" w:author="Castro Fabregas, Jordi" w:date="2020-07-22T18:44:00Z">
              <w:rPr>
                <w:color w:val="000000"/>
              </w:rPr>
            </w:rPrChange>
          </w:rPr>
          <w:t>, desde que reportado com 1 semana de antecedência ao diretório</w:t>
        </w:r>
      </w:ins>
      <w:ins w:id="2639" w:author="de Araujo Rodrigues, Thales" w:date="2020-07-20T16:38:00Z">
        <w:r w:rsidR="00F04C9E" w:rsidRPr="000E0978">
          <w:rPr>
            <w:lang w:val="pt-BR"/>
            <w:rPrChange w:id="2640" w:author="Castro Fabregas, Jordi" w:date="2020-07-22T18:44:00Z">
              <w:rPr/>
            </w:rPrChange>
          </w:rPr>
          <w:t>; e</w:t>
        </w:r>
      </w:ins>
    </w:p>
    <w:p w14:paraId="0DC52A6F" w14:textId="280C421D" w:rsidR="00401828" w:rsidRPr="003416AF" w:rsidRDefault="00401828">
      <w:pPr>
        <w:pStyle w:val="ListParagraph"/>
        <w:numPr>
          <w:ilvl w:val="0"/>
          <w:numId w:val="37"/>
        </w:numPr>
        <w:rPr>
          <w:ins w:id="2641" w:author="de Araujo Rodrigues, Thales" w:date="2020-07-17T15:26:00Z"/>
          <w:lang w:val="pt-BR"/>
          <w:rPrChange w:id="2642" w:author="de Araujo Rodrigues, Thales" w:date="2020-07-22T15:49:00Z">
            <w:rPr>
              <w:ins w:id="2643" w:author="de Araujo Rodrigues, Thales" w:date="2020-07-17T15:26:00Z"/>
              <w:color w:val="000000"/>
            </w:rPr>
          </w:rPrChange>
        </w:rPr>
        <w:pPrChange w:id="2644" w:author="Castro Fabregas, Jordi" w:date="2020-07-22T18:43:00Z">
          <w:pPr>
            <w:pStyle w:val="HTMLPreformatted"/>
          </w:pPr>
        </w:pPrChange>
      </w:pPr>
      <w:ins w:id="2645" w:author="de Araujo Rodrigues, Thales" w:date="2020-07-17T15:26:00Z">
        <w:r w:rsidRPr="009573FB">
          <w:rPr>
            <w:lang w:val="pt-BR"/>
            <w:rPrChange w:id="2646" w:author="Castro Fabregas, Jordi" w:date="2020-07-22T19:59:00Z">
              <w:rPr>
                <w:color w:val="000000"/>
              </w:rPr>
            </w:rPrChange>
          </w:rPr>
          <w:t>Ocorrer sem notificação em caso de resolução de problemas de segurança, desde que aprovado pelo diretório.</w:t>
        </w:r>
      </w:ins>
    </w:p>
    <w:p w14:paraId="3AB4CA7D" w14:textId="77777777" w:rsidR="00401828" w:rsidRPr="00401828" w:rsidRDefault="00401828">
      <w:pPr>
        <w:pStyle w:val="ListParagraph"/>
        <w:spacing w:after="0" w:line="240" w:lineRule="auto"/>
        <w:ind w:left="2160"/>
        <w:contextualSpacing w:val="0"/>
        <w:rPr>
          <w:ins w:id="2647" w:author="de Araujo Rodrigues, Thales" w:date="2020-07-17T14:48:00Z"/>
          <w:lang w:val="pt-BR"/>
          <w:rPrChange w:id="2648" w:author="de Araujo Rodrigues, Thales" w:date="2020-07-17T15:26:00Z">
            <w:rPr>
              <w:ins w:id="2649" w:author="de Araujo Rodrigues, Thales" w:date="2020-07-17T14:48:00Z"/>
              <w:lang w:val="en-US"/>
            </w:rPr>
          </w:rPrChange>
        </w:rPr>
        <w:pPrChange w:id="2650" w:author="de Araujo Rodrigues, Thales" w:date="2020-07-17T15:2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4CAEA2C1" w14:textId="4A62A6FE" w:rsidR="00430558" w:rsidRPr="009573FB" w:rsidDel="000E0978" w:rsidRDefault="005C3AF5" w:rsidP="00430558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651" w:author="de Araujo Rodrigues, Thales" w:date="2020-07-17T15:27:00Z"/>
          <w:del w:id="2652" w:author="Castro Fabregas, Jordi" w:date="2020-07-22T18:43:00Z"/>
          <w:lang w:val="pt-BR"/>
          <w:rPrChange w:id="2653" w:author="Castro Fabregas, Jordi" w:date="2020-07-22T19:59:00Z">
            <w:rPr>
              <w:ins w:id="2654" w:author="de Araujo Rodrigues, Thales" w:date="2020-07-17T15:27:00Z"/>
              <w:del w:id="2655" w:author="Castro Fabregas, Jordi" w:date="2020-07-22T18:43:00Z"/>
            </w:rPr>
          </w:rPrChange>
        </w:rPr>
      </w:pPr>
      <w:ins w:id="2656" w:author="de Araujo Rodrigues, Thales" w:date="2020-07-20T16:37:00Z">
        <w:del w:id="2657" w:author="Castro Fabregas, Jordi" w:date="2020-07-22T18:43:00Z">
          <w:r w:rsidRPr="003C1807" w:rsidDel="000E0978">
            <w:rPr>
              <w:lang w:val="pt-BR"/>
              <w:rPrChange w:id="2658" w:author="Castro Fabregas, Jordi" w:date="2020-07-21T16:16:00Z">
                <w:rPr>
                  <w:i/>
                  <w:iCs/>
                </w:rPr>
              </w:rPrChange>
            </w:rPr>
            <w:delText>Período</w:delText>
          </w:r>
          <w:r w:rsidRPr="009573FB" w:rsidDel="000E0978">
            <w:rPr>
              <w:lang w:val="pt-BR"/>
              <w:rPrChange w:id="2659" w:author="Castro Fabregas, Jordi" w:date="2020-07-22T19:59:00Z">
                <w:rPr>
                  <w:i/>
                  <w:iCs/>
                </w:rPr>
              </w:rPrChange>
            </w:rPr>
            <w:delText xml:space="preserve"> de </w:delText>
          </w:r>
        </w:del>
      </w:ins>
      <w:ins w:id="2660" w:author="de Araujo Rodrigues, Thales" w:date="2020-07-17T14:48:00Z">
        <w:del w:id="2661" w:author="Castro Fabregas, Jordi" w:date="2020-07-22T18:43:00Z">
          <w:r w:rsidR="00430558" w:rsidRPr="009573FB" w:rsidDel="000E0978">
            <w:rPr>
              <w:lang w:val="pt-BR"/>
              <w:rPrChange w:id="2662" w:author="Castro Fabregas, Jordi" w:date="2020-07-22T19:59:00Z">
                <w:rPr/>
              </w:rPrChange>
            </w:rPr>
            <w:delText>24h</w:delText>
          </w:r>
        </w:del>
      </w:ins>
    </w:p>
    <w:p w14:paraId="394B7A1E" w14:textId="374CB5EC" w:rsidR="00401828" w:rsidDel="000E0978" w:rsidRDefault="00022B70" w:rsidP="00401828">
      <w:pPr>
        <w:pStyle w:val="ListParagraph"/>
        <w:spacing w:after="0" w:line="240" w:lineRule="auto"/>
        <w:ind w:left="2160"/>
        <w:contextualSpacing w:val="0"/>
        <w:rPr>
          <w:ins w:id="2663" w:author="de Araujo Rodrigues, Thales" w:date="2020-07-17T15:27:00Z"/>
          <w:del w:id="2664" w:author="Castro Fabregas, Jordi" w:date="2020-07-22T18:43:00Z"/>
          <w:lang w:val="pt-BR"/>
        </w:rPr>
      </w:pPr>
      <w:ins w:id="2665" w:author="de Araujo Rodrigues, Thales" w:date="2020-07-17T15:27:00Z">
        <w:del w:id="2666" w:author="Castro Fabregas, Jordi" w:date="2020-07-22T18:43:00Z">
          <w:r w:rsidRPr="00022B70" w:rsidDel="000E0978">
            <w:rPr>
              <w:lang w:val="pt-BR"/>
              <w:rPrChange w:id="2667" w:author="de Araujo Rodrigues, Thales" w:date="2020-07-17T15:27:00Z">
                <w:rPr/>
              </w:rPrChange>
            </w:rPr>
            <w:delText>O período de contagem s</w:delText>
          </w:r>
          <w:r w:rsidDel="000E0978">
            <w:rPr>
              <w:lang w:val="pt-BR"/>
            </w:rPr>
            <w:delText>e inicia às 00:00</w:delText>
          </w:r>
        </w:del>
      </w:ins>
      <w:ins w:id="2668" w:author="de Araujo Rodrigues, Thales" w:date="2020-07-17T15:28:00Z">
        <w:del w:id="2669" w:author="Castro Fabregas, Jordi" w:date="2020-07-22T18:43:00Z">
          <w:r w:rsidDel="000E0978">
            <w:rPr>
              <w:lang w:val="pt-BR"/>
            </w:rPr>
            <w:delText>:00</w:delText>
          </w:r>
        </w:del>
      </w:ins>
      <w:ins w:id="2670" w:author="de Araujo Rodrigues, Thales" w:date="2020-07-17T15:27:00Z">
        <w:del w:id="2671" w:author="Castro Fabregas, Jordi" w:date="2020-07-22T18:43:00Z">
          <w:r w:rsidDel="000E0978">
            <w:rPr>
              <w:lang w:val="pt-BR"/>
            </w:rPr>
            <w:delText>hs e termina ás 23:59:59.</w:delText>
          </w:r>
        </w:del>
      </w:ins>
    </w:p>
    <w:p w14:paraId="7CEC3BA6" w14:textId="77777777" w:rsidR="00022B70" w:rsidRPr="005C3AF5" w:rsidRDefault="00022B70">
      <w:pPr>
        <w:spacing w:after="0" w:line="240" w:lineRule="auto"/>
        <w:rPr>
          <w:ins w:id="2672" w:author="de Araujo Rodrigues, Thales" w:date="2020-07-17T14:48:00Z"/>
          <w:lang w:val="pt-BR"/>
          <w:rPrChange w:id="2673" w:author="de Araujo Rodrigues, Thales" w:date="2020-07-20T16:36:00Z">
            <w:rPr>
              <w:ins w:id="2674" w:author="de Araujo Rodrigues, Thales" w:date="2020-07-17T14:48:00Z"/>
              <w:lang w:val="en-US"/>
            </w:rPr>
          </w:rPrChange>
        </w:rPr>
        <w:pPrChange w:id="2675" w:author="de Araujo Rodrigues, Thales" w:date="2020-07-20T16:3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1122E9D0" w14:textId="4313DDDD" w:rsidR="00485CB7" w:rsidRDefault="00485CB7" w:rsidP="00485CB7">
      <w:pPr>
        <w:pStyle w:val="Heading3"/>
        <w:rPr>
          <w:ins w:id="2676" w:author="Castro Fabregas, Jordi" w:date="2020-07-22T18:50:00Z"/>
          <w:rFonts w:eastAsia="Times New Roman"/>
          <w:lang w:val="pt-BR"/>
        </w:rPr>
      </w:pPr>
      <w:bookmarkStart w:id="2677" w:name="_Toc46340379"/>
      <w:ins w:id="2678" w:author="Castro Fabregas, Jordi" w:date="2020-07-22T18:50:00Z">
        <w:r>
          <w:rPr>
            <w:rFonts w:eastAsia="Times New Roman"/>
            <w:lang w:val="pt-BR"/>
          </w:rPr>
          <w:t xml:space="preserve">Publicaçao e reporte de Disponibilidade </w:t>
        </w:r>
      </w:ins>
      <w:ins w:id="2679" w:author="Castro Fabregas, Jordi" w:date="2020-07-22T18:51:00Z">
        <w:r>
          <w:rPr>
            <w:rFonts w:eastAsia="Times New Roman"/>
            <w:lang w:val="pt-BR"/>
          </w:rPr>
          <w:t>–</w:t>
        </w:r>
      </w:ins>
      <w:ins w:id="2680" w:author="Castro Fabregas, Jordi" w:date="2020-07-22T18:50:00Z">
        <w:r>
          <w:rPr>
            <w:rFonts w:eastAsia="Times New Roman"/>
            <w:lang w:val="pt-BR"/>
          </w:rPr>
          <w:t xml:space="preserve"> </w:t>
        </w:r>
      </w:ins>
      <w:ins w:id="2681" w:author="Castro Fabregas, Jordi" w:date="2020-07-22T18:51:00Z">
        <w:r>
          <w:rPr>
            <w:rFonts w:eastAsia="Times New Roman"/>
            <w:lang w:val="pt-BR"/>
          </w:rPr>
          <w:t xml:space="preserve">API </w:t>
        </w:r>
      </w:ins>
      <w:ins w:id="2682" w:author="Castro Fabregas, Jordi" w:date="2020-07-22T18:50:00Z">
        <w:r w:rsidRPr="00485CB7">
          <w:rPr>
            <w:rFonts w:eastAsia="Times New Roman"/>
            <w:i/>
            <w:iCs/>
            <w:lang w:val="pt-BR"/>
            <w:rPrChange w:id="2683" w:author="Castro Fabregas, Jordi" w:date="2020-07-22T18:50:00Z">
              <w:rPr>
                <w:rFonts w:eastAsia="Times New Roman"/>
                <w:lang w:val="pt-BR"/>
              </w:rPr>
            </w:rPrChange>
          </w:rPr>
          <w:t>Metrics</w:t>
        </w:r>
        <w:bookmarkEnd w:id="2677"/>
      </w:ins>
    </w:p>
    <w:p w14:paraId="2E8CC430" w14:textId="08A857C2" w:rsidR="00DB69CE" w:rsidDel="00547256" w:rsidRDefault="00430558" w:rsidP="00430558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ins w:id="2684" w:author="de Araujo Rodrigues, Thales" w:date="2020-07-17T15:18:00Z"/>
          <w:del w:id="2685" w:author="Castro Fabregas, Jordi" w:date="2020-07-22T15:36:00Z"/>
          <w:rFonts w:eastAsia="Times New Roman"/>
          <w:lang w:val="pt-BR"/>
        </w:rPr>
      </w:pPr>
      <w:commentRangeStart w:id="2686"/>
      <w:ins w:id="2687" w:author="de Araujo Rodrigues, Thales" w:date="2020-07-17T14:48:00Z">
        <w:del w:id="2688" w:author="Castro Fabregas, Jordi" w:date="2020-07-22T15:36:00Z">
          <w:r w:rsidRPr="00430558" w:rsidDel="00547256">
            <w:rPr>
              <w:rFonts w:eastAsia="Times New Roman"/>
              <w:lang w:val="pt-BR"/>
              <w:rPrChange w:id="2689" w:author="de Araujo Rodrigues, Thales" w:date="2020-07-17T14:48:00Z">
                <w:rPr>
                  <w:rFonts w:eastAsia="Times New Roman"/>
                </w:rPr>
              </w:rPrChange>
            </w:rPr>
            <w:delText xml:space="preserve">Indicadores de </w:delText>
          </w:r>
        </w:del>
        <w:del w:id="2690" w:author="Castro Fabregas, Jordi" w:date="2020-07-21T17:44:00Z">
          <w:r w:rsidRPr="00430558" w:rsidDel="00E425D8">
            <w:rPr>
              <w:rFonts w:eastAsia="Times New Roman"/>
              <w:lang w:val="pt-BR"/>
              <w:rPrChange w:id="2691" w:author="de Araujo Rodrigues, Thales" w:date="2020-07-17T14:48:00Z">
                <w:rPr>
                  <w:rFonts w:eastAsia="Times New Roman"/>
                </w:rPr>
              </w:rPrChange>
            </w:rPr>
            <w:delText>performance</w:delText>
          </w:r>
        </w:del>
        <w:del w:id="2692" w:author="Castro Fabregas, Jordi" w:date="2020-07-22T15:36:00Z">
          <w:r w:rsidRPr="00430558" w:rsidDel="00547256">
            <w:rPr>
              <w:rFonts w:eastAsia="Times New Roman"/>
              <w:lang w:val="pt-BR"/>
              <w:rPrChange w:id="2693" w:author="de Araujo Rodrigues, Thales" w:date="2020-07-17T14:48:00Z">
                <w:rPr>
                  <w:rFonts w:eastAsia="Times New Roman"/>
                </w:rPr>
              </w:rPrChange>
            </w:rPr>
            <w:delText xml:space="preserve"> (1</w:delText>
          </w:r>
        </w:del>
      </w:ins>
      <w:ins w:id="2694" w:author="de Araujo Rodrigues, Thales" w:date="2020-07-20T16:29:00Z">
        <w:del w:id="2695" w:author="Castro Fabregas, Jordi" w:date="2020-07-22T15:36:00Z">
          <w:r w:rsidR="00EE4509" w:rsidDel="00547256">
            <w:rPr>
              <w:rFonts w:eastAsia="Times New Roman"/>
              <w:lang w:val="pt-BR"/>
            </w:rPr>
            <w:delText>.</w:delText>
          </w:r>
        </w:del>
      </w:ins>
      <w:ins w:id="2696" w:author="de Araujo Rodrigues, Thales" w:date="2020-07-17T14:48:00Z">
        <w:del w:id="2697" w:author="Castro Fabregas, Jordi" w:date="2020-07-22T15:36:00Z">
          <w:r w:rsidRPr="00430558" w:rsidDel="00547256">
            <w:rPr>
              <w:rFonts w:eastAsia="Times New Roman"/>
              <w:lang w:val="pt-BR"/>
              <w:rPrChange w:id="2698" w:author="de Araujo Rodrigues, Thales" w:date="2020-07-17T14:48:00Z">
                <w:rPr>
                  <w:rFonts w:eastAsia="Times New Roman"/>
                </w:rPr>
              </w:rPrChange>
            </w:rPr>
            <w:delText>000ms per 1MB)</w:delText>
          </w:r>
        </w:del>
      </w:ins>
    </w:p>
    <w:p w14:paraId="18F42779" w14:textId="67978ADF" w:rsidR="00DB69CE" w:rsidDel="00547256" w:rsidRDefault="00DB69CE" w:rsidP="00DB69CE">
      <w:pPr>
        <w:pStyle w:val="ListParagraph"/>
        <w:spacing w:after="0" w:line="240" w:lineRule="auto"/>
        <w:ind w:left="1440"/>
        <w:contextualSpacing w:val="0"/>
        <w:rPr>
          <w:ins w:id="2699" w:author="de Araujo Rodrigues, Thales" w:date="2020-07-17T15:19:00Z"/>
          <w:del w:id="2700" w:author="Castro Fabregas, Jordi" w:date="2020-07-22T15:36:00Z"/>
          <w:rFonts w:eastAsia="Times New Roman"/>
          <w:lang w:val="pt-BR"/>
        </w:rPr>
      </w:pPr>
      <w:ins w:id="2701" w:author="de Araujo Rodrigues, Thales" w:date="2020-07-17T15:18:00Z">
        <w:del w:id="2702" w:author="Castro Fabregas, Jordi" w:date="2020-07-22T15:36:00Z">
          <w:r w:rsidDel="00547256">
            <w:rPr>
              <w:rFonts w:eastAsia="Times New Roman"/>
              <w:lang w:val="pt-BR"/>
            </w:rPr>
            <w:delText>Os indicadores se basearão em um percentual de chamadas que devem ser retornadas em até ‘n’ milissegundos.</w:delText>
          </w:r>
        </w:del>
      </w:ins>
      <w:ins w:id="2703" w:author="de Araujo Rodrigues, Thales" w:date="2020-07-17T14:48:00Z">
        <w:del w:id="2704" w:author="Castro Fabregas, Jordi" w:date="2020-07-22T15:36:00Z">
          <w:r w:rsidR="00430558" w:rsidRPr="00430558" w:rsidDel="00547256">
            <w:rPr>
              <w:rFonts w:eastAsia="Times New Roman"/>
              <w:lang w:val="pt-BR"/>
              <w:rPrChange w:id="2705" w:author="de Araujo Rodrigues, Thales" w:date="2020-07-17T14:48:00Z">
                <w:rPr>
                  <w:rFonts w:eastAsia="Times New Roman"/>
                </w:rPr>
              </w:rPrChange>
            </w:rPr>
            <w:delText xml:space="preserve"> </w:delText>
          </w:r>
        </w:del>
      </w:ins>
    </w:p>
    <w:p w14:paraId="3E3E8D82" w14:textId="0F3E2783" w:rsidR="00CF7A4E" w:rsidRPr="003416AF" w:rsidDel="00547256" w:rsidRDefault="00CF7A4E">
      <w:pPr>
        <w:pStyle w:val="ListParagraph"/>
        <w:spacing w:after="0" w:line="240" w:lineRule="auto"/>
        <w:ind w:left="1440"/>
        <w:contextualSpacing w:val="0"/>
        <w:rPr>
          <w:ins w:id="2706" w:author="de Araujo Rodrigues, Thales" w:date="2020-07-17T15:34:00Z"/>
          <w:del w:id="2707" w:author="Castro Fabregas, Jordi" w:date="2020-07-22T15:36:00Z"/>
          <w:lang w:val="pt-BR"/>
          <w:rPrChange w:id="2708" w:author="de Araujo Rodrigues, Thales" w:date="2020-07-22T15:49:00Z">
            <w:rPr>
              <w:ins w:id="2709" w:author="de Araujo Rodrigues, Thales" w:date="2020-07-17T15:34:00Z"/>
              <w:del w:id="2710" w:author="Castro Fabregas, Jordi" w:date="2020-07-22T15:36:00Z"/>
              <w:color w:val="000000"/>
            </w:rPr>
          </w:rPrChange>
        </w:rPr>
        <w:pPrChange w:id="2711" w:author="de Araujo Rodrigues, Thales" w:date="2020-07-17T15:35:00Z">
          <w:pPr>
            <w:pStyle w:val="HTMLPreformatted"/>
          </w:pPr>
        </w:pPrChange>
      </w:pPr>
      <w:ins w:id="2712" w:author="de Araujo Rodrigues, Thales" w:date="2020-07-17T15:34:00Z">
        <w:del w:id="2713" w:author="Castro Fabregas, Jordi" w:date="2020-07-22T15:36:00Z">
          <w:r w:rsidRPr="00CF7A4E" w:rsidDel="00547256">
            <w:rPr>
              <w:rFonts w:eastAsia="Times New Roman"/>
              <w:lang w:val="pt-BR"/>
              <w:rPrChange w:id="2714" w:author="de Araujo Rodrigues, Thales" w:date="2020-07-17T15:35:00Z">
                <w:rPr>
                  <w:lang w:val="en-US"/>
                </w:rPr>
              </w:rPrChange>
            </w:rPr>
            <w:delText xml:space="preserve">O </w:delText>
          </w:r>
        </w:del>
      </w:ins>
      <w:ins w:id="2715" w:author="de Araujo Rodrigues, Thales" w:date="2020-07-17T14:48:00Z">
        <w:del w:id="2716" w:author="Castro Fabregas, Jordi" w:date="2020-07-22T15:36:00Z">
          <w:r w:rsidR="00430558" w:rsidRPr="00CF7A4E" w:rsidDel="00547256">
            <w:rPr>
              <w:rFonts w:eastAsia="Times New Roman"/>
              <w:lang w:val="pt-BR"/>
              <w:rPrChange w:id="2717" w:author="de Araujo Rodrigues, Thales" w:date="2020-07-17T15:35:00Z">
                <w:rPr>
                  <w:lang w:val="en-US"/>
                </w:rPr>
              </w:rPrChange>
            </w:rPr>
            <w:delText>Daily avg time</w:delText>
          </w:r>
        </w:del>
      </w:ins>
      <w:ins w:id="2718" w:author="de Araujo Rodrigues, Thales" w:date="2020-07-17T15:34:00Z">
        <w:del w:id="2719" w:author="Castro Fabregas, Jordi" w:date="2020-07-22T15:36:00Z">
          <w:r w:rsidRPr="00CF7A4E" w:rsidDel="00547256">
            <w:rPr>
              <w:rFonts w:eastAsia="Times New Roman"/>
              <w:lang w:val="pt-BR"/>
              <w:rPrChange w:id="2720" w:author="de Araujo Rodrigues, Thales" w:date="2020-07-17T15:35:00Z">
                <w:rPr>
                  <w:lang w:val="en-US"/>
                </w:rPr>
              </w:rPrChange>
            </w:rPr>
            <w:delText xml:space="preserve"> corresponde a </w:delText>
          </w:r>
        </w:del>
      </w:ins>
      <w:ins w:id="2721" w:author="de Araujo Rodrigues, Thales" w:date="2020-07-17T15:35:00Z">
        <w:del w:id="2722" w:author="Castro Fabregas, Jordi" w:date="2020-07-22T15:36:00Z">
          <w:r w:rsidRPr="00CF7A4E" w:rsidDel="00547256">
            <w:rPr>
              <w:rFonts w:eastAsia="Times New Roman"/>
              <w:lang w:val="pt-BR"/>
              <w:rPrChange w:id="2723" w:author="de Araujo Rodrigues, Thales" w:date="2020-07-17T15:35:00Z">
                <w:rPr/>
              </w:rPrChange>
            </w:rPr>
            <w:delText xml:space="preserve">disponibilidade de </w:delText>
          </w:r>
          <w:r w:rsidRPr="00CF7A4E" w:rsidDel="00547256">
            <w:rPr>
              <w:rFonts w:eastAsia="Times New Roman"/>
              <w:lang w:val="pt-BR"/>
              <w:rPrChange w:id="2724" w:author="de Araujo Rodrigues, Thales" w:date="2020-07-17T15:35:00Z">
                <w:rPr>
                  <w:color w:val="000000"/>
                </w:rPr>
              </w:rPrChange>
            </w:rPr>
            <w:delText>c</w:delText>
          </w:r>
        </w:del>
      </w:ins>
      <w:ins w:id="2725" w:author="de Araujo Rodrigues, Thales" w:date="2020-07-17T15:34:00Z">
        <w:del w:id="2726" w:author="Castro Fabregas, Jordi" w:date="2020-07-22T15:36:00Z">
          <w:r w:rsidRPr="00CF7A4E" w:rsidDel="00547256">
            <w:rPr>
              <w:rFonts w:eastAsia="Times New Roman"/>
              <w:lang w:val="pt-BR"/>
              <w:rPrChange w:id="2727" w:author="de Araujo Rodrigues, Thales" w:date="2020-07-17T15:35:00Z">
                <w:rPr>
                  <w:color w:val="000000"/>
                </w:rPr>
              </w:rPrChange>
            </w:rPr>
            <w:delText xml:space="preserve">ada endpoint do API </w:delText>
          </w:r>
        </w:del>
      </w:ins>
      <w:ins w:id="2728" w:author="de Araujo Rodrigues, Thales" w:date="2020-07-17T15:35:00Z">
        <w:del w:id="2729" w:author="Castro Fabregas, Jordi" w:date="2020-07-22T15:36:00Z">
          <w:r w:rsidRPr="00CF7A4E" w:rsidDel="00547256">
            <w:rPr>
              <w:rFonts w:eastAsia="Times New Roman"/>
              <w:lang w:val="pt-BR"/>
              <w:rPrChange w:id="2730" w:author="de Araujo Rodrigues, Thales" w:date="2020-07-17T15:35:00Z">
                <w:rPr>
                  <w:color w:val="000000"/>
                </w:rPr>
              </w:rPrChange>
            </w:rPr>
            <w:delText>por</w:delText>
          </w:r>
        </w:del>
      </w:ins>
      <w:ins w:id="2731" w:author="de Araujo Rodrigues, Thales" w:date="2020-07-17T15:34:00Z">
        <w:del w:id="2732" w:author="Castro Fabregas, Jordi" w:date="2020-07-22T15:36:00Z">
          <w:r w:rsidRPr="00CF7A4E" w:rsidDel="00547256">
            <w:rPr>
              <w:rFonts w:eastAsia="Times New Roman"/>
              <w:lang w:val="pt-BR"/>
              <w:rPrChange w:id="2733" w:author="de Araujo Rodrigues, Thales" w:date="2020-07-17T15:35:00Z">
                <w:rPr>
                  <w:color w:val="000000"/>
                </w:rPr>
              </w:rPrChange>
            </w:rPr>
            <w:delText xml:space="preserve"> </w:delText>
          </w:r>
        </w:del>
      </w:ins>
      <w:ins w:id="2734" w:author="de Araujo Rodrigues, Thales" w:date="2020-07-17T15:35:00Z">
        <w:del w:id="2735" w:author="Castro Fabregas, Jordi" w:date="2020-07-22T15:36:00Z">
          <w:r w:rsidRPr="00CF7A4E" w:rsidDel="00547256">
            <w:rPr>
              <w:rFonts w:eastAsia="Times New Roman"/>
              <w:lang w:val="pt-BR"/>
              <w:rPrChange w:id="2736" w:author="de Araujo Rodrigues, Thales" w:date="2020-07-17T15:35:00Z">
                <w:rPr>
                  <w:color w:val="000000"/>
                </w:rPr>
              </w:rPrChange>
            </w:rPr>
            <w:delText>‘X</w:delText>
          </w:r>
        </w:del>
      </w:ins>
      <w:ins w:id="2737" w:author="de Araujo Rodrigues, Thales" w:date="2020-07-17T15:34:00Z">
        <w:del w:id="2738" w:author="Castro Fabregas, Jordi" w:date="2020-07-22T15:36:00Z">
          <w:r w:rsidRPr="00CF7A4E" w:rsidDel="00547256">
            <w:rPr>
              <w:rFonts w:eastAsia="Times New Roman"/>
              <w:lang w:val="pt-BR"/>
              <w:rPrChange w:id="2739" w:author="de Araujo Rodrigues, Thales" w:date="2020-07-17T15:35:00Z">
                <w:rPr>
                  <w:color w:val="000000"/>
                </w:rPr>
              </w:rPrChange>
            </w:rPr>
            <w:delText>%</w:delText>
          </w:r>
        </w:del>
      </w:ins>
      <w:ins w:id="2740" w:author="de Araujo Rodrigues, Thales" w:date="2020-07-17T15:35:00Z">
        <w:del w:id="2741" w:author="Castro Fabregas, Jordi" w:date="2020-07-22T15:36:00Z">
          <w:r w:rsidRPr="00CF7A4E" w:rsidDel="00547256">
            <w:rPr>
              <w:rFonts w:eastAsia="Times New Roman"/>
              <w:lang w:val="pt-BR"/>
              <w:rPrChange w:id="2742" w:author="de Araujo Rodrigues, Thales" w:date="2020-07-17T15:35:00Z">
                <w:rPr>
                  <w:color w:val="000000"/>
                </w:rPr>
              </w:rPrChange>
            </w:rPr>
            <w:delText>’</w:delText>
          </w:r>
        </w:del>
      </w:ins>
      <w:ins w:id="2743" w:author="de Araujo Rodrigues, Thales" w:date="2020-07-17T15:34:00Z">
        <w:del w:id="2744" w:author="Castro Fabregas, Jordi" w:date="2020-07-22T15:36:00Z">
          <w:r w:rsidRPr="00CF7A4E" w:rsidDel="00547256">
            <w:rPr>
              <w:rFonts w:eastAsia="Times New Roman"/>
              <w:lang w:val="pt-BR"/>
              <w:rPrChange w:id="2745" w:author="de Araujo Rodrigues, Thales" w:date="2020-07-17T15:35:00Z">
                <w:rPr>
                  <w:color w:val="000000"/>
                </w:rPr>
              </w:rPrChange>
            </w:rPr>
            <w:delText xml:space="preserve"> do tempo durante cada período de 24 horas</w:delText>
          </w:r>
        </w:del>
      </w:ins>
      <w:commentRangeEnd w:id="2686"/>
      <w:del w:id="2746" w:author="Castro Fabregas, Jordi" w:date="2020-07-22T15:36:00Z">
        <w:r w:rsidR="003C1807" w:rsidDel="00547256">
          <w:rPr>
            <w:rStyle w:val="CommentReference"/>
          </w:rPr>
          <w:commentReference w:id="2686"/>
        </w:r>
      </w:del>
    </w:p>
    <w:p w14:paraId="2DE89E97" w14:textId="7FE91F83" w:rsidR="00430558" w:rsidRPr="005C3AF5" w:rsidRDefault="00430558">
      <w:pPr>
        <w:spacing w:after="0" w:line="240" w:lineRule="auto"/>
        <w:rPr>
          <w:ins w:id="2747" w:author="de Araujo Rodrigues, Thales" w:date="2020-07-17T14:48:00Z"/>
          <w:lang w:val="pt-BR"/>
          <w:rPrChange w:id="2748" w:author="de Araujo Rodrigues, Thales" w:date="2020-07-20T16:36:00Z">
            <w:rPr>
              <w:ins w:id="2749" w:author="de Araujo Rodrigues, Thales" w:date="2020-07-17T14:48:00Z"/>
              <w:lang w:val="en-US"/>
            </w:rPr>
          </w:rPrChange>
        </w:rPr>
        <w:pPrChange w:id="2750" w:author="de Araujo Rodrigues, Thales" w:date="2020-07-20T16:36:00Z">
          <w:pPr>
            <w:pStyle w:val="ListParagraph"/>
            <w:numPr>
              <w:ilvl w:val="2"/>
              <w:numId w:val="12"/>
            </w:numPr>
            <w:spacing w:after="0" w:line="240" w:lineRule="auto"/>
            <w:ind w:left="2160" w:hanging="180"/>
            <w:contextualSpacing w:val="0"/>
          </w:pPr>
        </w:pPrChange>
      </w:pPr>
    </w:p>
    <w:p w14:paraId="5018C9C4" w14:textId="7C6F7A30" w:rsidR="00430558" w:rsidDel="00485CB7" w:rsidRDefault="00430558" w:rsidP="00430558">
      <w:pPr>
        <w:pStyle w:val="ListParagraph"/>
        <w:numPr>
          <w:ilvl w:val="1"/>
          <w:numId w:val="12"/>
        </w:numPr>
        <w:spacing w:after="0" w:line="240" w:lineRule="auto"/>
        <w:contextualSpacing w:val="0"/>
        <w:rPr>
          <w:ins w:id="2751" w:author="de Araujo Rodrigues, Thales" w:date="2020-07-17T15:36:00Z"/>
          <w:del w:id="2752" w:author="Castro Fabregas, Jordi" w:date="2020-07-22T18:50:00Z"/>
          <w:rFonts w:eastAsia="Times New Roman"/>
          <w:lang w:val="pt-BR"/>
        </w:rPr>
      </w:pPr>
      <w:ins w:id="2753" w:author="de Araujo Rodrigues, Thales" w:date="2020-07-17T14:48:00Z">
        <w:del w:id="2754" w:author="Castro Fabregas, Jordi" w:date="2020-07-22T18:50:00Z">
          <w:r w:rsidRPr="00430558" w:rsidDel="00485CB7">
            <w:rPr>
              <w:rFonts w:eastAsia="Times New Roman"/>
              <w:lang w:val="pt-BR"/>
              <w:rPrChange w:id="2755" w:author="de Araujo Rodrigues, Thales" w:date="2020-07-17T14:48:00Z">
                <w:rPr>
                  <w:rFonts w:eastAsia="Times New Roman"/>
                </w:rPr>
              </w:rPrChange>
            </w:rPr>
            <w:delText>Publica</w:delText>
          </w:r>
        </w:del>
      </w:ins>
      <w:ins w:id="2756" w:author="de Araujo Rodrigues, Thales" w:date="2020-07-20T16:08:00Z">
        <w:del w:id="2757" w:author="Castro Fabregas, Jordi" w:date="2020-07-22T18:50:00Z">
          <w:r w:rsidR="00CC025E" w:rsidDel="00485CB7">
            <w:rPr>
              <w:rFonts w:eastAsia="Times New Roman"/>
              <w:lang w:val="pt-BR"/>
            </w:rPr>
            <w:delText>ç</w:delText>
          </w:r>
        </w:del>
      </w:ins>
      <w:ins w:id="2758" w:author="de Araujo Rodrigues, Thales" w:date="2020-07-17T14:48:00Z">
        <w:del w:id="2759" w:author="Castro Fabregas, Jordi" w:date="2020-07-22T18:50:00Z">
          <w:r w:rsidRPr="00430558" w:rsidDel="00485CB7">
            <w:rPr>
              <w:rFonts w:eastAsia="Times New Roman"/>
              <w:lang w:val="pt-BR"/>
              <w:rPrChange w:id="2760" w:author="de Araujo Rodrigues, Thales" w:date="2020-07-17T14:48:00Z">
                <w:rPr>
                  <w:rFonts w:eastAsia="Times New Roman"/>
                </w:rPr>
              </w:rPrChange>
            </w:rPr>
            <w:delText>ão</w:delText>
          </w:r>
        </w:del>
      </w:ins>
      <w:ins w:id="2761" w:author="de Araujo Rodrigues, Thales" w:date="2020-07-20T16:56:00Z">
        <w:del w:id="2762" w:author="Castro Fabregas, Jordi" w:date="2020-07-22T18:50:00Z">
          <w:r w:rsidR="002F77BD" w:rsidDel="00485CB7">
            <w:rPr>
              <w:rFonts w:eastAsia="Times New Roman"/>
              <w:lang w:val="pt-BR"/>
            </w:rPr>
            <w:delText>/Reporte</w:delText>
          </w:r>
        </w:del>
      </w:ins>
      <w:ins w:id="2763" w:author="de Araujo Rodrigues, Thales" w:date="2020-07-17T14:48:00Z">
        <w:del w:id="2764" w:author="Castro Fabregas, Jordi" w:date="2020-07-22T18:50:00Z">
          <w:r w:rsidRPr="00430558" w:rsidDel="00485CB7">
            <w:rPr>
              <w:rFonts w:eastAsia="Times New Roman"/>
              <w:lang w:val="pt-BR"/>
              <w:rPrChange w:id="2765" w:author="de Araujo Rodrigues, Thales" w:date="2020-07-17T14:48:00Z">
                <w:rPr>
                  <w:rFonts w:eastAsia="Times New Roman"/>
                </w:rPr>
              </w:rPrChange>
            </w:rPr>
            <w:delText xml:space="preserve"> das estatísticas</w:delText>
          </w:r>
        </w:del>
      </w:ins>
    </w:p>
    <w:p w14:paraId="186F41D0" w14:textId="21A721DD" w:rsidR="002137A4" w:rsidRPr="002137A4" w:rsidRDefault="00CF7A4E">
      <w:pPr>
        <w:ind w:firstLine="720"/>
        <w:rPr>
          <w:ins w:id="2766" w:author="Castro Fabregas, Jordi" w:date="2020-07-22T19:00:00Z"/>
          <w:lang w:val="pt-BR"/>
          <w:rPrChange w:id="2767" w:author="Castro Fabregas, Jordi" w:date="2020-07-22T19:00:00Z">
            <w:rPr>
              <w:ins w:id="2768" w:author="Castro Fabregas, Jordi" w:date="2020-07-22T19:00:00Z"/>
              <w:lang w:val="en-US"/>
            </w:rPr>
          </w:rPrChange>
        </w:rPr>
      </w:pPr>
      <w:ins w:id="2769" w:author="de Araujo Rodrigues, Thales" w:date="2020-07-17T15:36:00Z">
        <w:r>
          <w:rPr>
            <w:lang w:val="pt-BR"/>
          </w:rPr>
          <w:t xml:space="preserve">As estatísticas de disponibilidade </w:t>
        </w:r>
      </w:ins>
      <w:ins w:id="2770" w:author="de Araujo Rodrigues, Thales" w:date="2020-07-17T15:37:00Z">
        <w:r>
          <w:rPr>
            <w:lang w:val="pt-BR"/>
          </w:rPr>
          <w:t xml:space="preserve">e </w:t>
        </w:r>
        <w:del w:id="2771" w:author="Castro Fabregas, Jordi" w:date="2020-07-21T17:44:00Z">
          <w:r w:rsidDel="00E425D8">
            <w:rPr>
              <w:lang w:val="pt-BR"/>
            </w:rPr>
            <w:delText>performance</w:delText>
          </w:r>
        </w:del>
      </w:ins>
      <w:ins w:id="2772" w:author="Castro Fabregas, Jordi" w:date="2020-07-21T17:44:00Z">
        <w:r w:rsidR="00E425D8">
          <w:rPr>
            <w:lang w:val="pt-BR"/>
          </w:rPr>
          <w:t>desempenho</w:t>
        </w:r>
      </w:ins>
      <w:ins w:id="2773" w:author="de Araujo Rodrigues, Thales" w:date="2020-07-17T15:37:00Z">
        <w:r>
          <w:rPr>
            <w:lang w:val="pt-BR"/>
          </w:rPr>
          <w:t xml:space="preserve"> serão </w:t>
        </w:r>
      </w:ins>
      <w:ins w:id="2774" w:author="de Araujo Rodrigues, Thales" w:date="2020-07-20T16:53:00Z">
        <w:r w:rsidR="00806A00">
          <w:rPr>
            <w:lang w:val="pt-BR"/>
          </w:rPr>
          <w:t>disponibilizadas por meio de API’s, assim como os demais dados do Open Ba</w:t>
        </w:r>
      </w:ins>
      <w:ins w:id="2775" w:author="Castro Fabregas, Jordi" w:date="2020-07-21T18:05:00Z">
        <w:r w:rsidR="00103384">
          <w:rPr>
            <w:lang w:val="pt-BR"/>
          </w:rPr>
          <w:t>n</w:t>
        </w:r>
      </w:ins>
      <w:ins w:id="2776" w:author="de Araujo Rodrigues, Thales" w:date="2020-07-20T16:53:00Z">
        <w:r w:rsidR="00806A00">
          <w:rPr>
            <w:lang w:val="pt-BR"/>
          </w:rPr>
          <w:t>king.</w:t>
        </w:r>
      </w:ins>
      <w:ins w:id="2777" w:author="Castro Fabregas, Jordi" w:date="2020-07-21T18:05:00Z">
        <w:r w:rsidR="00103384">
          <w:rPr>
            <w:lang w:val="pt-BR"/>
          </w:rPr>
          <w:t xml:space="preserve"> Essas estatísticas devem referir ao dia e mês atua</w:t>
        </w:r>
      </w:ins>
      <w:ins w:id="2778" w:author="Castro Fabregas, Jordi" w:date="2020-07-21T18:06:00Z">
        <w:r w:rsidR="00103384">
          <w:rPr>
            <w:lang w:val="pt-BR"/>
          </w:rPr>
          <w:t>l, ao histórico dos últimos 7 dias e dos últimos 12 meses, assim como ao registro completo</w:t>
        </w:r>
      </w:ins>
      <w:ins w:id="2779" w:author="Castro Fabregas, Jordi" w:date="2020-07-22T19:05:00Z">
        <w:r w:rsidR="002137A4">
          <w:rPr>
            <w:rStyle w:val="FootnoteReference"/>
            <w:lang w:val="pt-BR"/>
          </w:rPr>
          <w:footnoteReference w:id="2"/>
        </w:r>
      </w:ins>
      <w:ins w:id="2785" w:author="Castro Fabregas, Jordi" w:date="2020-07-21T18:06:00Z">
        <w:r w:rsidR="00103384">
          <w:rPr>
            <w:lang w:val="pt-BR"/>
          </w:rPr>
          <w:t>.</w:t>
        </w:r>
      </w:ins>
      <w:ins w:id="2786" w:author="de Araujo Rodrigues, Thales" w:date="2020-07-20T16:53:00Z">
        <w:r w:rsidR="00806A00">
          <w:rPr>
            <w:lang w:val="pt-BR"/>
          </w:rPr>
          <w:t xml:space="preserve"> </w:t>
        </w:r>
      </w:ins>
    </w:p>
    <w:p w14:paraId="7F3C9510" w14:textId="1A72ECF3" w:rsidR="002137A4" w:rsidRPr="002137A4" w:rsidRDefault="002137A4" w:rsidP="002137A4">
      <w:pPr>
        <w:ind w:firstLine="720"/>
        <w:rPr>
          <w:ins w:id="2787" w:author="Castro Fabregas, Jordi" w:date="2020-07-22T19:00:00Z"/>
          <w:lang w:val="pt-BR"/>
          <w:rPrChange w:id="2788" w:author="Castro Fabregas, Jordi" w:date="2020-07-22T19:00:00Z">
            <w:rPr>
              <w:ins w:id="2789" w:author="Castro Fabregas, Jordi" w:date="2020-07-22T19:00:00Z"/>
              <w:lang w:val="en-US"/>
            </w:rPr>
          </w:rPrChange>
        </w:rPr>
      </w:pPr>
      <w:ins w:id="2790" w:author="Castro Fabregas, Jordi" w:date="2020-07-22T19:00:00Z">
        <w:r w:rsidRPr="002137A4">
          <w:rPr>
            <w:lang w:val="pt-BR"/>
            <w:rPrChange w:id="2791" w:author="Castro Fabregas, Jordi" w:date="2020-07-22T19:00:00Z">
              <w:rPr>
                <w:lang w:val="en-US"/>
              </w:rPr>
            </w:rPrChange>
          </w:rPr>
          <w:t xml:space="preserve">Através deste </w:t>
        </w:r>
        <w:r w:rsidRPr="002137A4">
          <w:rPr>
            <w:i/>
            <w:iCs/>
            <w:lang w:val="pt-BR"/>
            <w:rPrChange w:id="2792" w:author="Castro Fabregas, Jordi" w:date="2020-07-22T19:00:00Z">
              <w:rPr>
                <w:i/>
                <w:iCs/>
                <w:lang w:val="en-US"/>
              </w:rPr>
            </w:rPrChange>
          </w:rPr>
          <w:t>endpoint</w:t>
        </w:r>
        <w:r>
          <w:rPr>
            <w:i/>
            <w:iCs/>
            <w:lang w:val="pt-BR"/>
          </w:rPr>
          <w:t xml:space="preserve"> </w:t>
        </w:r>
        <w:r>
          <w:rPr>
            <w:lang w:val="pt-BR"/>
          </w:rPr>
          <w:t>o</w:t>
        </w:r>
        <w:r w:rsidRPr="002137A4">
          <w:rPr>
            <w:lang w:val="pt-BR"/>
            <w:rPrChange w:id="2793" w:author="Castro Fabregas, Jordi" w:date="2020-07-22T19:00:00Z">
              <w:rPr>
                <w:lang w:val="en-US"/>
              </w:rPr>
            </w:rPrChange>
          </w:rPr>
          <w:t xml:space="preserve"> ACCC pode obter não somente os indicadores de desempenho e disponibilidade, mas também outras métricas adicionais definidas pelo CDR, sendo elas:</w:t>
        </w:r>
      </w:ins>
    </w:p>
    <w:p w14:paraId="522F721C" w14:textId="6DC2D3BD" w:rsidR="002137A4" w:rsidRPr="002137A4" w:rsidRDefault="002137A4">
      <w:pPr>
        <w:pStyle w:val="ListParagraph"/>
        <w:numPr>
          <w:ilvl w:val="0"/>
          <w:numId w:val="38"/>
        </w:numPr>
        <w:rPr>
          <w:ins w:id="2794" w:author="Castro Fabregas, Jordi" w:date="2020-07-22T19:00:00Z"/>
          <w:lang w:val="pt-BR"/>
          <w:rPrChange w:id="2795" w:author="Castro Fabregas, Jordi" w:date="2020-07-22T19:00:00Z">
            <w:rPr>
              <w:ins w:id="2796" w:author="Castro Fabregas, Jordi" w:date="2020-07-22T19:00:00Z"/>
              <w:lang w:val="en-US"/>
            </w:rPr>
          </w:rPrChange>
        </w:rPr>
        <w:pPrChange w:id="2797" w:author="Castro Fabregas, Jordi" w:date="2020-07-22T19:00:00Z">
          <w:pPr>
            <w:ind w:firstLine="720"/>
          </w:pPr>
        </w:pPrChange>
      </w:pPr>
      <w:ins w:id="2798" w:author="Castro Fabregas, Jordi" w:date="2020-07-22T19:00:00Z">
        <w:r w:rsidRPr="002137A4">
          <w:rPr>
            <w:lang w:val="pt-BR"/>
            <w:rPrChange w:id="2799" w:author="Castro Fabregas, Jordi" w:date="2020-07-22T19:00:00Z">
              <w:rPr>
                <w:lang w:val="en-US"/>
              </w:rPr>
            </w:rPrChange>
          </w:rPr>
          <w:t xml:space="preserve">Nº de chamadas em cada </w:t>
        </w:r>
        <w:r w:rsidRPr="002137A4">
          <w:rPr>
            <w:i/>
            <w:iCs/>
            <w:lang w:val="pt-BR"/>
            <w:rPrChange w:id="2800" w:author="Castro Fabregas, Jordi" w:date="2020-07-22T19:00:00Z">
              <w:rPr>
                <w:i/>
                <w:iCs/>
                <w:lang w:val="en-US"/>
              </w:rPr>
            </w:rPrChange>
          </w:rPr>
          <w:t>tier</w:t>
        </w:r>
      </w:ins>
    </w:p>
    <w:p w14:paraId="01397A36" w14:textId="6641EAA6" w:rsidR="002137A4" w:rsidRPr="002137A4" w:rsidRDefault="002137A4">
      <w:pPr>
        <w:pStyle w:val="ListParagraph"/>
        <w:numPr>
          <w:ilvl w:val="0"/>
          <w:numId w:val="38"/>
        </w:numPr>
        <w:rPr>
          <w:ins w:id="2801" w:author="Castro Fabregas, Jordi" w:date="2020-07-22T19:00:00Z"/>
          <w:lang w:val="pt-BR"/>
          <w:rPrChange w:id="2802" w:author="Castro Fabregas, Jordi" w:date="2020-07-22T19:00:00Z">
            <w:rPr>
              <w:ins w:id="2803" w:author="Castro Fabregas, Jordi" w:date="2020-07-22T19:00:00Z"/>
              <w:lang w:val="en-US"/>
            </w:rPr>
          </w:rPrChange>
        </w:rPr>
        <w:pPrChange w:id="2804" w:author="Castro Fabregas, Jordi" w:date="2020-07-22T19:00:00Z">
          <w:pPr>
            <w:ind w:firstLine="720"/>
          </w:pPr>
        </w:pPrChange>
      </w:pPr>
      <w:ins w:id="2805" w:author="Castro Fabregas, Jordi" w:date="2020-07-22T19:00:00Z">
        <w:r w:rsidRPr="002137A4">
          <w:rPr>
            <w:lang w:val="pt-BR"/>
            <w:rPrChange w:id="2806" w:author="Castro Fabregas, Jordi" w:date="2020-07-22T19:00:00Z">
              <w:rPr>
                <w:lang w:val="en-US"/>
              </w:rPr>
            </w:rPrChange>
          </w:rPr>
          <w:t xml:space="preserve">Tempo médio de resposta de cada </w:t>
        </w:r>
        <w:r w:rsidRPr="002137A4">
          <w:rPr>
            <w:i/>
            <w:iCs/>
            <w:lang w:val="pt-BR"/>
            <w:rPrChange w:id="2807" w:author="Castro Fabregas, Jordi" w:date="2020-07-22T19:00:00Z">
              <w:rPr>
                <w:i/>
                <w:iCs/>
                <w:lang w:val="en-US"/>
              </w:rPr>
            </w:rPrChange>
          </w:rPr>
          <w:t>tier</w:t>
        </w:r>
      </w:ins>
    </w:p>
    <w:p w14:paraId="15121B86" w14:textId="09D3DF37" w:rsidR="002137A4" w:rsidRPr="002137A4" w:rsidRDefault="002137A4">
      <w:pPr>
        <w:pStyle w:val="ListParagraph"/>
        <w:numPr>
          <w:ilvl w:val="0"/>
          <w:numId w:val="38"/>
        </w:numPr>
        <w:rPr>
          <w:ins w:id="2808" w:author="Castro Fabregas, Jordi" w:date="2020-07-22T19:00:00Z"/>
          <w:lang w:val="pt-BR"/>
          <w:rPrChange w:id="2809" w:author="Castro Fabregas, Jordi" w:date="2020-07-22T19:00:00Z">
            <w:rPr>
              <w:ins w:id="2810" w:author="Castro Fabregas, Jordi" w:date="2020-07-22T19:00:00Z"/>
              <w:lang w:val="en-US"/>
            </w:rPr>
          </w:rPrChange>
        </w:rPr>
        <w:pPrChange w:id="2811" w:author="Castro Fabregas, Jordi" w:date="2020-07-22T19:00:00Z">
          <w:pPr>
            <w:ind w:firstLine="720"/>
          </w:pPr>
        </w:pPrChange>
      </w:pPr>
      <w:ins w:id="2812" w:author="Castro Fabregas, Jordi" w:date="2020-07-22T19:00:00Z">
        <w:r w:rsidRPr="002137A4">
          <w:rPr>
            <w:lang w:val="pt-BR"/>
            <w:rPrChange w:id="2813" w:author="Castro Fabregas, Jordi" w:date="2020-07-22T19:00:00Z">
              <w:rPr>
                <w:lang w:val="en-US"/>
              </w:rPr>
            </w:rPrChange>
          </w:rPr>
          <w:lastRenderedPageBreak/>
          <w:t xml:space="preserve">Nº de sessões </w:t>
        </w:r>
      </w:ins>
    </w:p>
    <w:p w14:paraId="72B6961B" w14:textId="2026EC97" w:rsidR="002137A4" w:rsidRPr="002137A4" w:rsidRDefault="002137A4">
      <w:pPr>
        <w:pStyle w:val="ListParagraph"/>
        <w:numPr>
          <w:ilvl w:val="0"/>
          <w:numId w:val="38"/>
        </w:numPr>
        <w:rPr>
          <w:ins w:id="2814" w:author="Castro Fabregas, Jordi" w:date="2020-07-22T19:00:00Z"/>
          <w:lang w:val="pt-BR"/>
          <w:rPrChange w:id="2815" w:author="Castro Fabregas, Jordi" w:date="2020-07-22T19:00:00Z">
            <w:rPr>
              <w:ins w:id="2816" w:author="Castro Fabregas, Jordi" w:date="2020-07-22T19:00:00Z"/>
              <w:lang w:val="en-US"/>
            </w:rPr>
          </w:rPrChange>
        </w:rPr>
        <w:pPrChange w:id="2817" w:author="Castro Fabregas, Jordi" w:date="2020-07-22T19:00:00Z">
          <w:pPr>
            <w:ind w:firstLine="720"/>
          </w:pPr>
        </w:pPrChange>
      </w:pPr>
      <w:ins w:id="2818" w:author="Castro Fabregas, Jordi" w:date="2020-07-22T19:00:00Z">
        <w:r w:rsidRPr="002137A4">
          <w:rPr>
            <w:lang w:val="pt-BR"/>
            <w:rPrChange w:id="2819" w:author="Castro Fabregas, Jordi" w:date="2020-07-22T19:00:00Z">
              <w:rPr>
                <w:lang w:val="en-US"/>
              </w:rPr>
            </w:rPrChange>
          </w:rPr>
          <w:t>Pico total de transações/segundo</w:t>
        </w:r>
      </w:ins>
    </w:p>
    <w:p w14:paraId="61A97883" w14:textId="104F2BC2" w:rsidR="002137A4" w:rsidRPr="002137A4" w:rsidRDefault="002137A4">
      <w:pPr>
        <w:pStyle w:val="ListParagraph"/>
        <w:numPr>
          <w:ilvl w:val="0"/>
          <w:numId w:val="38"/>
        </w:numPr>
        <w:rPr>
          <w:ins w:id="2820" w:author="Castro Fabregas, Jordi" w:date="2020-07-22T19:00:00Z"/>
          <w:lang w:val="pt-BR"/>
          <w:rPrChange w:id="2821" w:author="Castro Fabregas, Jordi" w:date="2020-07-22T19:00:00Z">
            <w:rPr>
              <w:ins w:id="2822" w:author="Castro Fabregas, Jordi" w:date="2020-07-22T19:00:00Z"/>
              <w:lang w:val="en-US"/>
            </w:rPr>
          </w:rPrChange>
        </w:rPr>
        <w:pPrChange w:id="2823" w:author="Castro Fabregas, Jordi" w:date="2020-07-22T19:00:00Z">
          <w:pPr>
            <w:ind w:firstLine="720"/>
          </w:pPr>
        </w:pPrChange>
      </w:pPr>
      <w:ins w:id="2824" w:author="Castro Fabregas, Jordi" w:date="2020-07-22T19:00:00Z">
        <w:r w:rsidRPr="002137A4">
          <w:rPr>
            <w:lang w:val="pt-BR"/>
            <w:rPrChange w:id="2825" w:author="Castro Fabregas, Jordi" w:date="2020-07-22T19:00:00Z">
              <w:rPr>
                <w:lang w:val="en-US"/>
              </w:rPr>
            </w:rPrChange>
          </w:rPr>
          <w:t>Nº médio de transações/segundo</w:t>
        </w:r>
      </w:ins>
    </w:p>
    <w:p w14:paraId="3D8134FF" w14:textId="484E6F38" w:rsidR="002137A4" w:rsidRPr="002137A4" w:rsidRDefault="002137A4">
      <w:pPr>
        <w:pStyle w:val="ListParagraph"/>
        <w:numPr>
          <w:ilvl w:val="0"/>
          <w:numId w:val="38"/>
        </w:numPr>
        <w:rPr>
          <w:ins w:id="2826" w:author="Castro Fabregas, Jordi" w:date="2020-07-22T19:00:00Z"/>
          <w:lang w:val="pt-BR"/>
          <w:rPrChange w:id="2827" w:author="Castro Fabregas, Jordi" w:date="2020-07-22T19:00:00Z">
            <w:rPr>
              <w:ins w:id="2828" w:author="Castro Fabregas, Jordi" w:date="2020-07-22T19:00:00Z"/>
              <w:lang w:val="en-US"/>
            </w:rPr>
          </w:rPrChange>
        </w:rPr>
        <w:pPrChange w:id="2829" w:author="Castro Fabregas, Jordi" w:date="2020-07-22T19:00:00Z">
          <w:pPr>
            <w:ind w:firstLine="720"/>
          </w:pPr>
        </w:pPrChange>
      </w:pPr>
      <w:ins w:id="2830" w:author="Castro Fabregas, Jordi" w:date="2020-07-22T19:00:00Z">
        <w:r w:rsidRPr="002137A4">
          <w:rPr>
            <w:lang w:val="pt-BR"/>
            <w:rPrChange w:id="2831" w:author="Castro Fabregas, Jordi" w:date="2020-07-22T19:00:00Z">
              <w:rPr>
                <w:lang w:val="en-US"/>
              </w:rPr>
            </w:rPrChange>
          </w:rPr>
          <w:t>Nº de chamadas com erro devido a execução do servidor</w:t>
        </w:r>
      </w:ins>
    </w:p>
    <w:p w14:paraId="20DAFAB2" w14:textId="040D8499" w:rsidR="002137A4" w:rsidRPr="002137A4" w:rsidRDefault="002137A4">
      <w:pPr>
        <w:pStyle w:val="ListParagraph"/>
        <w:numPr>
          <w:ilvl w:val="0"/>
          <w:numId w:val="38"/>
        </w:numPr>
        <w:rPr>
          <w:ins w:id="2832" w:author="Castro Fabregas, Jordi" w:date="2020-07-22T19:00:00Z"/>
          <w:lang w:val="pt-BR"/>
          <w:rPrChange w:id="2833" w:author="Castro Fabregas, Jordi" w:date="2020-07-22T19:00:00Z">
            <w:rPr>
              <w:ins w:id="2834" w:author="Castro Fabregas, Jordi" w:date="2020-07-22T19:00:00Z"/>
              <w:lang w:val="en-US"/>
            </w:rPr>
          </w:rPrChange>
        </w:rPr>
        <w:pPrChange w:id="2835" w:author="Castro Fabregas, Jordi" w:date="2020-07-22T19:00:00Z">
          <w:pPr>
            <w:ind w:firstLine="720"/>
          </w:pPr>
        </w:pPrChange>
      </w:pPr>
      <w:ins w:id="2836" w:author="Castro Fabregas, Jordi" w:date="2020-07-22T19:00:00Z">
        <w:r w:rsidRPr="002137A4">
          <w:rPr>
            <w:lang w:val="pt-BR"/>
            <w:rPrChange w:id="2837" w:author="Castro Fabregas, Jordi" w:date="2020-07-22T19:00:00Z">
              <w:rPr>
                <w:lang w:val="en-US"/>
              </w:rPr>
            </w:rPrChange>
          </w:rPr>
          <w:t>Nº de chamadas rejeitadas devido ao limite de tráfego</w:t>
        </w:r>
      </w:ins>
    </w:p>
    <w:p w14:paraId="0BD05343" w14:textId="15A49F7A" w:rsidR="002137A4" w:rsidRPr="002137A4" w:rsidRDefault="002137A4">
      <w:pPr>
        <w:pStyle w:val="ListParagraph"/>
        <w:numPr>
          <w:ilvl w:val="0"/>
          <w:numId w:val="38"/>
        </w:numPr>
        <w:rPr>
          <w:ins w:id="2838" w:author="Castro Fabregas, Jordi" w:date="2020-07-22T19:00:00Z"/>
          <w:lang w:val="pt-BR"/>
          <w:rPrChange w:id="2839" w:author="Castro Fabregas, Jordi" w:date="2020-07-22T19:00:00Z">
            <w:rPr>
              <w:ins w:id="2840" w:author="Castro Fabregas, Jordi" w:date="2020-07-22T19:00:00Z"/>
              <w:lang w:val="en-US"/>
            </w:rPr>
          </w:rPrChange>
        </w:rPr>
        <w:pPrChange w:id="2841" w:author="Castro Fabregas, Jordi" w:date="2020-07-22T19:00:00Z">
          <w:pPr>
            <w:ind w:firstLine="720"/>
          </w:pPr>
        </w:pPrChange>
      </w:pPr>
      <w:ins w:id="2842" w:author="Castro Fabregas, Jordi" w:date="2020-07-22T19:00:00Z">
        <w:r w:rsidRPr="002137A4">
          <w:rPr>
            <w:lang w:val="pt-BR"/>
            <w:rPrChange w:id="2843" w:author="Castro Fabregas, Jordi" w:date="2020-07-22T19:00:00Z">
              <w:rPr>
                <w:lang w:val="en-US"/>
              </w:rPr>
            </w:rPrChange>
          </w:rPr>
          <w:t>Nº de cliente com autorizações ativas</w:t>
        </w:r>
      </w:ins>
    </w:p>
    <w:p w14:paraId="4C8795B0" w14:textId="397A64D4" w:rsidR="002137A4" w:rsidRPr="002137A4" w:rsidRDefault="002137A4">
      <w:pPr>
        <w:pStyle w:val="ListParagraph"/>
        <w:numPr>
          <w:ilvl w:val="0"/>
          <w:numId w:val="38"/>
        </w:numPr>
        <w:rPr>
          <w:ins w:id="2844" w:author="Castro Fabregas, Jordi" w:date="2020-07-22T18:50:00Z"/>
          <w:lang w:val="pt-BR"/>
        </w:rPr>
        <w:pPrChange w:id="2845" w:author="Castro Fabregas, Jordi" w:date="2020-07-22T19:01:00Z">
          <w:pPr>
            <w:ind w:firstLine="720"/>
          </w:pPr>
        </w:pPrChange>
      </w:pPr>
      <w:ins w:id="2846" w:author="Castro Fabregas, Jordi" w:date="2020-07-22T19:00:00Z">
        <w:r w:rsidRPr="002137A4">
          <w:rPr>
            <w:lang w:val="pt-BR"/>
            <w:rPrChange w:id="2847" w:author="Castro Fabregas, Jordi" w:date="2020-07-22T19:00:00Z">
              <w:rPr>
                <w:lang w:val="en-US"/>
              </w:rPr>
            </w:rPrChange>
          </w:rPr>
          <w:t>Nº de receptores com autorizações ativas</w:t>
        </w:r>
      </w:ins>
    </w:p>
    <w:p w14:paraId="40BF1160" w14:textId="2430FF9A" w:rsidR="00CF7A4E" w:rsidRPr="00806A00" w:rsidRDefault="00806A00">
      <w:pPr>
        <w:ind w:firstLine="720"/>
        <w:rPr>
          <w:ins w:id="2848" w:author="de Araujo Rodrigues, Thales" w:date="2020-07-17T14:48:00Z"/>
          <w:lang w:val="pt-BR"/>
          <w:rPrChange w:id="2849" w:author="de Araujo Rodrigues, Thales" w:date="2020-07-20T16:53:00Z">
            <w:rPr>
              <w:ins w:id="2850" w:author="de Araujo Rodrigues, Thales" w:date="2020-07-17T14:48:00Z"/>
              <w:rFonts w:eastAsia="Times New Roman"/>
              <w:lang w:val="en-US"/>
            </w:rPr>
          </w:rPrChange>
        </w:rPr>
        <w:pPrChange w:id="2851" w:author="Castro Fabregas, Jordi" w:date="2020-07-22T18:50:00Z">
          <w:pPr>
            <w:pStyle w:val="ListParagraph"/>
            <w:numPr>
              <w:ilvl w:val="1"/>
              <w:numId w:val="12"/>
            </w:numPr>
            <w:spacing w:after="0" w:line="240" w:lineRule="auto"/>
            <w:ind w:left="1440" w:hanging="360"/>
            <w:contextualSpacing w:val="0"/>
          </w:pPr>
        </w:pPrChange>
      </w:pPr>
      <w:ins w:id="2852" w:author="de Araujo Rodrigues, Thales" w:date="2020-07-20T16:53:00Z">
        <w:r>
          <w:rPr>
            <w:lang w:val="pt-BR"/>
          </w:rPr>
          <w:t>As APIs podem ser encontradas no repositório de participantes</w:t>
        </w:r>
      </w:ins>
      <w:ins w:id="2853" w:author="de Araujo Rodrigues, Thales" w:date="2020-07-20T16:54:00Z">
        <w:r>
          <w:rPr>
            <w:lang w:val="pt-BR"/>
          </w:rPr>
          <w:t xml:space="preserve"> e terão as divulgações conforme apresentados neste guia.</w:t>
        </w:r>
      </w:ins>
    </w:p>
    <w:p w14:paraId="620145E8" w14:textId="1E3BEDE8" w:rsidR="00430558" w:rsidRPr="00430558" w:rsidDel="00485CB7" w:rsidRDefault="00806A00" w:rsidP="00430558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854" w:author="de Araujo Rodrigues, Thales" w:date="2020-07-17T14:48:00Z"/>
          <w:del w:id="2855" w:author="Castro Fabregas, Jordi" w:date="2020-07-22T18:50:00Z"/>
          <w:lang w:val="pt-BR"/>
          <w:rPrChange w:id="2856" w:author="de Araujo Rodrigues, Thales" w:date="2020-07-17T14:48:00Z">
            <w:rPr>
              <w:ins w:id="2857" w:author="de Araujo Rodrigues, Thales" w:date="2020-07-17T14:48:00Z"/>
              <w:del w:id="2858" w:author="Castro Fabregas, Jordi" w:date="2020-07-22T18:50:00Z"/>
              <w:lang w:val="en-US"/>
            </w:rPr>
          </w:rPrChange>
        </w:rPr>
      </w:pPr>
      <w:ins w:id="2859" w:author="de Araujo Rodrigues, Thales" w:date="2020-07-20T16:54:00Z">
        <w:del w:id="2860" w:author="Castro Fabregas, Jordi" w:date="2020-07-22T18:50:00Z">
          <w:r w:rsidRPr="00806A00" w:rsidDel="00485CB7">
            <w:rPr>
              <w:i/>
              <w:iCs/>
              <w:lang w:val="pt-BR"/>
              <w:rPrChange w:id="2861" w:author="de Araujo Rodrigues, Thales" w:date="2020-07-20T16:55:00Z">
                <w:rPr>
                  <w:lang w:val="pt-BR"/>
                </w:rPr>
              </w:rPrChange>
            </w:rPr>
            <w:delText>Status</w:delText>
          </w:r>
        </w:del>
      </w:ins>
      <w:ins w:id="2862" w:author="de Araujo Rodrigues, Thales" w:date="2020-07-20T16:55:00Z">
        <w:del w:id="2863" w:author="Castro Fabregas, Jordi" w:date="2020-07-22T18:50:00Z">
          <w:r w:rsidDel="00485CB7">
            <w:rPr>
              <w:lang w:val="pt-BR"/>
            </w:rPr>
            <w:delText xml:space="preserve">; e </w:delText>
          </w:r>
        </w:del>
      </w:ins>
    </w:p>
    <w:p w14:paraId="236B7BF9" w14:textId="56B62186" w:rsidR="00103384" w:rsidRPr="00485CB7" w:rsidDel="00485CB7" w:rsidRDefault="00806A00">
      <w:pPr>
        <w:pStyle w:val="ListParagraph"/>
        <w:numPr>
          <w:ilvl w:val="2"/>
          <w:numId w:val="12"/>
        </w:numPr>
        <w:spacing w:after="0" w:line="240" w:lineRule="auto"/>
        <w:contextualSpacing w:val="0"/>
        <w:rPr>
          <w:ins w:id="2864" w:author="de Araujo Rodrigues, Thales" w:date="2020-07-17T15:39:00Z"/>
          <w:del w:id="2865" w:author="Castro Fabregas, Jordi" w:date="2020-07-22T18:50:00Z"/>
          <w:i/>
          <w:iCs/>
          <w:lang w:val="pt-BR"/>
          <w:rPrChange w:id="2866" w:author="Castro Fabregas, Jordi" w:date="2020-07-22T18:50:00Z">
            <w:rPr>
              <w:ins w:id="2867" w:author="de Araujo Rodrigues, Thales" w:date="2020-07-17T15:39:00Z"/>
              <w:del w:id="2868" w:author="Castro Fabregas, Jordi" w:date="2020-07-22T18:50:00Z"/>
              <w:i/>
              <w:iCs/>
              <w:color w:val="8FAADC"/>
              <w:lang w:val="en-US"/>
            </w:rPr>
          </w:rPrChange>
        </w:rPr>
      </w:pPr>
      <w:ins w:id="2869" w:author="de Araujo Rodrigues, Thales" w:date="2020-07-20T16:54:00Z">
        <w:del w:id="2870" w:author="Castro Fabregas, Jordi" w:date="2020-07-22T18:50:00Z">
          <w:r w:rsidRPr="00485CB7" w:rsidDel="00485CB7">
            <w:rPr>
              <w:i/>
              <w:iCs/>
              <w:lang w:val="pt-BR"/>
              <w:rPrChange w:id="2871" w:author="Castro Fabregas, Jordi" w:date="2020-07-22T18:50:00Z">
                <w:rPr/>
              </w:rPrChange>
            </w:rPr>
            <w:delText>Metrics</w:delText>
          </w:r>
        </w:del>
      </w:ins>
    </w:p>
    <w:p w14:paraId="54CB2285" w14:textId="0734E822" w:rsidR="00CF7A4E" w:rsidRPr="00485CB7" w:rsidDel="000E0978" w:rsidRDefault="00CF7A4E" w:rsidP="00806A00">
      <w:pPr>
        <w:spacing w:after="0" w:line="240" w:lineRule="auto"/>
        <w:rPr>
          <w:ins w:id="2872" w:author="de Araujo Rodrigues, Thales" w:date="2020-07-20T16:47:00Z"/>
          <w:del w:id="2873" w:author="Castro Fabregas, Jordi" w:date="2020-07-22T18:46:00Z"/>
          <w:lang w:val="pt-BR"/>
          <w:rPrChange w:id="2874" w:author="Castro Fabregas, Jordi" w:date="2020-07-22T18:50:00Z">
            <w:rPr>
              <w:ins w:id="2875" w:author="de Araujo Rodrigues, Thales" w:date="2020-07-20T16:47:00Z"/>
              <w:del w:id="2876" w:author="Castro Fabregas, Jordi" w:date="2020-07-22T18:46:00Z"/>
              <w:lang w:val="en-US"/>
            </w:rPr>
          </w:rPrChange>
        </w:rPr>
      </w:pPr>
    </w:p>
    <w:commentRangeEnd w:id="1986"/>
    <w:p w14:paraId="507CD94B" w14:textId="64B15C86" w:rsidR="008156CF" w:rsidDel="002F77BD" w:rsidRDefault="003D3E80">
      <w:pPr>
        <w:rPr>
          <w:ins w:id="2877" w:author="de Araujo Rodrigues, Thales [2]" w:date="2020-06-25T17:27:00Z"/>
          <w:del w:id="2878" w:author="de Araujo Rodrigues, Thales" w:date="2020-07-20T16:56:00Z"/>
          <w:lang w:val="pt-BR"/>
        </w:rPr>
      </w:pPr>
      <w:del w:id="2879" w:author="Castro Fabregas, Jordi" w:date="2020-07-22T18:46:00Z">
        <w:r w:rsidDel="000E0978">
          <w:rPr>
            <w:rStyle w:val="CommentReference"/>
          </w:rPr>
          <w:commentReference w:id="1986"/>
        </w:r>
      </w:del>
      <w:ins w:id="2880" w:author="de Araujo Rodrigues, Thales" w:date="2020-07-20T16:48:00Z">
        <w:del w:id="2881" w:author="Castro Fabregas, Jordi" w:date="2020-07-22T18:46:00Z">
          <w:r w:rsidR="00806A00" w:rsidDel="000E0978">
            <w:rPr>
              <w:lang w:val="pt-BR"/>
            </w:rPr>
            <w:delText>*observação: os indicadores apresentados sofrerão revisões a cada fase do Open Banking</w:delText>
          </w:r>
        </w:del>
      </w:ins>
      <w:ins w:id="2882" w:author="de Araujo Rodrigues, Thales" w:date="2020-07-20T16:49:00Z">
        <w:del w:id="2883" w:author="Castro Fabregas, Jordi" w:date="2020-07-22T18:46:00Z">
          <w:r w:rsidR="00806A00" w:rsidDel="000E0978">
            <w:rPr>
              <w:lang w:val="pt-BR"/>
            </w:rPr>
            <w:delText>.</w:delText>
          </w:r>
        </w:del>
      </w:ins>
      <w:ins w:id="2884" w:author="de Araujo Rodrigues, Thales [2]" w:date="2020-06-25T17:27:00Z">
        <w:del w:id="2885" w:author="de Araujo Rodrigues, Thales" w:date="2020-07-20T16:47:00Z">
          <w:r w:rsidR="008156CF" w:rsidDel="00806A00">
            <w:rPr>
              <w:lang w:val="pt-BR"/>
            </w:rPr>
            <w:br w:type="page"/>
          </w:r>
        </w:del>
      </w:ins>
    </w:p>
    <w:p w14:paraId="30D72C04" w14:textId="5F827FF4" w:rsidR="00806A00" w:rsidRDefault="00806A00">
      <w:pPr>
        <w:rPr>
          <w:ins w:id="2886" w:author="de Araujo Rodrigues, Thales" w:date="2020-07-20T16:49:00Z"/>
          <w:b/>
          <w:lang w:val="pt-BR"/>
        </w:rPr>
      </w:pPr>
    </w:p>
    <w:p w14:paraId="6A5D5E74" w14:textId="75FA80B0" w:rsidR="002F77BD" w:rsidRDefault="002F77BD">
      <w:pPr>
        <w:rPr>
          <w:ins w:id="2887" w:author="de Araujo Rodrigues, Thales" w:date="2020-07-21T17:22:00Z"/>
          <w:b/>
          <w:lang w:val="pt-BR"/>
        </w:rPr>
      </w:pPr>
    </w:p>
    <w:p w14:paraId="2627CB76" w14:textId="5FB53A84" w:rsidR="00425396" w:rsidRDefault="00425396">
      <w:pPr>
        <w:rPr>
          <w:ins w:id="2888" w:author="de Araujo Rodrigues, Thales" w:date="2020-07-21T17:22:00Z"/>
          <w:b/>
          <w:lang w:val="pt-BR"/>
        </w:rPr>
      </w:pPr>
    </w:p>
    <w:p w14:paraId="4692D330" w14:textId="2D8EFDE3" w:rsidR="00425396" w:rsidRDefault="00425396">
      <w:pPr>
        <w:rPr>
          <w:ins w:id="2889" w:author="de Araujo Rodrigues, Thales" w:date="2020-07-21T17:22:00Z"/>
          <w:b/>
          <w:lang w:val="pt-BR"/>
        </w:rPr>
      </w:pPr>
      <w:ins w:id="2890" w:author="de Araujo Rodrigues, Thales" w:date="2020-07-21T17:22:00Z">
        <w:r>
          <w:rPr>
            <w:b/>
            <w:lang w:val="pt-BR"/>
          </w:rPr>
          <w:br w:type="page"/>
        </w:r>
      </w:ins>
    </w:p>
    <w:p w14:paraId="45966467" w14:textId="1AFE5593" w:rsidR="00BB3313" w:rsidRDefault="00425396">
      <w:pPr>
        <w:pStyle w:val="Heading1"/>
        <w:rPr>
          <w:ins w:id="2891" w:author="de Araujo Rodrigues, Thales" w:date="2020-07-21T18:01:00Z"/>
          <w:rFonts w:eastAsia="Times New Roman"/>
          <w:lang w:val="pt-BR" w:eastAsia="pt-BR"/>
        </w:rPr>
        <w:pPrChange w:id="2892" w:author="Miranda, Pedro" w:date="2020-07-22T07:03:00Z">
          <w:pPr>
            <w:spacing w:after="0" w:line="240" w:lineRule="auto"/>
          </w:pPr>
        </w:pPrChange>
      </w:pPr>
      <w:bookmarkStart w:id="2893" w:name="_Toc46340380"/>
      <w:ins w:id="2894" w:author="de Araujo Rodrigues, Thales" w:date="2020-07-21T17:22:00Z">
        <w:r w:rsidRPr="007C5A89">
          <w:rPr>
            <w:rFonts w:eastAsia="Times New Roman"/>
            <w:lang w:val="pt-BR" w:eastAsia="pt-BR"/>
            <w:rPrChange w:id="2895" w:author="de Araujo Rodrigues, Thales" w:date="2020-07-21T17:28:00Z">
              <w:rPr>
                <w:rFonts w:ascii="Calibri" w:eastAsia="Times New Roman" w:hAnsi="Calibri" w:cs="Calibri"/>
                <w:lang w:val="pt-BR" w:eastAsia="pt-BR"/>
              </w:rPr>
            </w:rPrChange>
          </w:rPr>
          <w:lastRenderedPageBreak/>
          <w:t xml:space="preserve">PROCESSO DE REGISTRO </w:t>
        </w:r>
      </w:ins>
      <w:ins w:id="2896" w:author="de Araujo Rodrigues, Thales" w:date="2020-07-21T17:30:00Z">
        <w:r w:rsidR="00BB3313">
          <w:rPr>
            <w:rFonts w:eastAsia="Times New Roman"/>
            <w:lang w:val="pt-BR" w:eastAsia="pt-BR"/>
          </w:rPr>
          <w:t xml:space="preserve">E REVOGAÇÃO </w:t>
        </w:r>
      </w:ins>
      <w:ins w:id="2897" w:author="de Araujo Rodrigues, Thales" w:date="2020-07-21T17:22:00Z">
        <w:r w:rsidRPr="007C5A89">
          <w:rPr>
            <w:rFonts w:eastAsia="Times New Roman"/>
            <w:lang w:val="pt-BR" w:eastAsia="pt-BR"/>
            <w:rPrChange w:id="2898" w:author="de Araujo Rodrigues, Thales" w:date="2020-07-21T17:28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NO OPEN BANKING</w:t>
        </w:r>
        <w:bookmarkEnd w:id="2893"/>
        <w:r w:rsidRPr="00425396">
          <w:rPr>
            <w:rFonts w:eastAsia="Times New Roman"/>
            <w:lang w:val="pt-BR" w:eastAsia="pt-BR"/>
          </w:rPr>
          <w:t xml:space="preserve"> </w:t>
        </w:r>
        <w:r w:rsidRPr="00425396">
          <w:rPr>
            <w:rFonts w:eastAsia="Times New Roman"/>
            <w:lang w:val="pt-BR" w:eastAsia="pt-BR"/>
          </w:rPr>
          <w:br/>
        </w:r>
      </w:ins>
    </w:p>
    <w:p w14:paraId="2A25B847" w14:textId="46BF535A" w:rsidR="00805239" w:rsidDel="00EF3A02" w:rsidRDefault="00805239">
      <w:pPr>
        <w:spacing w:after="0" w:line="240" w:lineRule="auto"/>
        <w:ind w:firstLine="720"/>
        <w:jc w:val="both"/>
        <w:rPr>
          <w:ins w:id="2899" w:author="de Araujo Rodrigues, Thales" w:date="2020-07-21T18:02:00Z"/>
          <w:del w:id="2900" w:author="Miranda, Pedro" w:date="2020-07-22T08:29:00Z"/>
          <w:rFonts w:ascii="Calibri" w:eastAsia="Times New Roman" w:hAnsi="Calibri" w:cs="Calibri"/>
          <w:lang w:val="pt-BR" w:eastAsia="pt-BR"/>
        </w:rPr>
        <w:pPrChange w:id="2901" w:author="Miranda, Pedro" w:date="2020-07-22T08:30:00Z">
          <w:pPr>
            <w:spacing w:after="0" w:line="240" w:lineRule="auto"/>
          </w:pPr>
        </w:pPrChange>
      </w:pPr>
      <w:ins w:id="2902" w:author="de Araujo Rodrigues, Thales" w:date="2020-07-21T18:01:00Z">
        <w:r>
          <w:rPr>
            <w:rFonts w:ascii="Calibri" w:eastAsia="Times New Roman" w:hAnsi="Calibri" w:cs="Calibri"/>
            <w:lang w:val="pt-BR" w:eastAsia="pt-BR"/>
          </w:rPr>
          <w:t>O processo para regist</w:t>
        </w:r>
      </w:ins>
      <w:ins w:id="2903" w:author="de Araujo Rodrigues, Thales" w:date="2020-07-21T18:02:00Z">
        <w:r>
          <w:rPr>
            <w:rFonts w:ascii="Calibri" w:eastAsia="Times New Roman" w:hAnsi="Calibri" w:cs="Calibri"/>
            <w:lang w:val="pt-BR" w:eastAsia="pt-BR"/>
          </w:rPr>
          <w:t>ro</w:t>
        </w:r>
      </w:ins>
      <w:ins w:id="2904" w:author="de Araujo Rodrigues, Thales" w:date="2020-07-21T18:01:00Z">
        <w:r>
          <w:rPr>
            <w:rFonts w:ascii="Calibri" w:eastAsia="Times New Roman" w:hAnsi="Calibri" w:cs="Calibri"/>
            <w:lang w:val="pt-BR" w:eastAsia="pt-BR"/>
          </w:rPr>
          <w:t xml:space="preserve"> e revogação dos participantes do Open Banking visam garantir seguran</w:t>
        </w:r>
      </w:ins>
      <w:ins w:id="2905" w:author="de Araujo Rodrigues, Thales" w:date="2020-07-21T18:02:00Z">
        <w:r>
          <w:rPr>
            <w:rFonts w:ascii="Calibri" w:eastAsia="Times New Roman" w:hAnsi="Calibri" w:cs="Calibri"/>
            <w:lang w:val="pt-BR" w:eastAsia="pt-BR"/>
          </w:rPr>
          <w:t>ça para todos os envolvidos no processo: transmissores, consumidores e, principalmente, o cliente.</w:t>
        </w:r>
      </w:ins>
      <w:ins w:id="2906" w:author="Miranda, Pedro" w:date="2020-07-22T08:29:00Z">
        <w:r w:rsidR="00EF3A02">
          <w:rPr>
            <w:rFonts w:ascii="Calibri" w:eastAsia="Times New Roman" w:hAnsi="Calibri" w:cs="Calibri"/>
            <w:lang w:val="pt-BR" w:eastAsia="pt-BR"/>
          </w:rPr>
          <w:t xml:space="preserve"> </w:t>
        </w:r>
      </w:ins>
    </w:p>
    <w:p w14:paraId="258ED219" w14:textId="14F5EDF4" w:rsidR="00805239" w:rsidRDefault="00805239">
      <w:pPr>
        <w:spacing w:after="0" w:line="240" w:lineRule="auto"/>
        <w:ind w:firstLine="720"/>
        <w:jc w:val="both"/>
        <w:rPr>
          <w:ins w:id="2907" w:author="de Araujo Rodrigues, Thales" w:date="2020-07-21T18:02:00Z"/>
          <w:rFonts w:ascii="Calibri" w:eastAsia="Times New Roman" w:hAnsi="Calibri" w:cs="Calibri"/>
          <w:lang w:val="pt-BR" w:eastAsia="pt-BR"/>
        </w:rPr>
        <w:pPrChange w:id="2908" w:author="Miranda, Pedro" w:date="2020-07-22T08:30:00Z">
          <w:pPr>
            <w:spacing w:after="0" w:line="240" w:lineRule="auto"/>
          </w:pPr>
        </w:pPrChange>
      </w:pPr>
      <w:ins w:id="2909" w:author="de Araujo Rodrigues, Thales" w:date="2020-07-21T18:03:00Z">
        <w:r>
          <w:rPr>
            <w:rFonts w:ascii="Calibri" w:eastAsia="Times New Roman" w:hAnsi="Calibri" w:cs="Calibri"/>
            <w:lang w:val="pt-BR" w:eastAsia="pt-BR"/>
          </w:rPr>
          <w:t>Os processos abaixo apresentados foram pensados de forma a serem simples</w:t>
        </w:r>
      </w:ins>
      <w:ins w:id="2910" w:author="Miranda, Pedro" w:date="2020-07-22T08:29:00Z">
        <w:r w:rsidR="00EF3A02">
          <w:rPr>
            <w:rFonts w:ascii="Calibri" w:eastAsia="Times New Roman" w:hAnsi="Calibri" w:cs="Calibri"/>
            <w:lang w:val="pt-BR" w:eastAsia="pt-BR"/>
          </w:rPr>
          <w:t xml:space="preserve">. </w:t>
        </w:r>
      </w:ins>
    </w:p>
    <w:p w14:paraId="01F5AB36" w14:textId="48B5D902" w:rsidR="00805239" w:rsidRDefault="00805239" w:rsidP="00425396">
      <w:pPr>
        <w:spacing w:after="0" w:line="240" w:lineRule="auto"/>
        <w:rPr>
          <w:ins w:id="2911" w:author="de Araujo Rodrigues, Thales" w:date="2020-07-21T18:02:00Z"/>
          <w:rFonts w:ascii="Calibri" w:eastAsia="Times New Roman" w:hAnsi="Calibri" w:cs="Calibri"/>
          <w:lang w:val="pt-BR" w:eastAsia="pt-BR"/>
        </w:rPr>
      </w:pPr>
    </w:p>
    <w:p w14:paraId="035309E2" w14:textId="77777777" w:rsidR="00805239" w:rsidRDefault="00805239" w:rsidP="00425396">
      <w:pPr>
        <w:spacing w:after="0" w:line="240" w:lineRule="auto"/>
        <w:rPr>
          <w:ins w:id="2912" w:author="de Araujo Rodrigues, Thales" w:date="2020-07-21T17:30:00Z"/>
          <w:rFonts w:ascii="Calibri" w:eastAsia="Times New Roman" w:hAnsi="Calibri" w:cs="Calibri"/>
          <w:lang w:val="pt-BR" w:eastAsia="pt-BR"/>
        </w:rPr>
      </w:pPr>
    </w:p>
    <w:p w14:paraId="4EDD51A1" w14:textId="77777777" w:rsidR="00931368" w:rsidRDefault="00BB3313" w:rsidP="00425396">
      <w:pPr>
        <w:spacing w:after="0" w:line="240" w:lineRule="auto"/>
        <w:rPr>
          <w:ins w:id="2913" w:author="Miranda, Pedro" w:date="2020-07-22T07:03:00Z"/>
          <w:rFonts w:ascii="Calibri" w:eastAsia="Times New Roman" w:hAnsi="Calibri" w:cs="Calibri"/>
          <w:lang w:val="pt-BR" w:eastAsia="pt-BR"/>
        </w:rPr>
      </w:pPr>
      <w:bookmarkStart w:id="2914" w:name="_Toc46340381"/>
      <w:ins w:id="2915" w:author="de Araujo Rodrigues, Thales" w:date="2020-07-21T17:30:00Z">
        <w:r w:rsidRPr="003416AF">
          <w:rPr>
            <w:rStyle w:val="Heading2Char"/>
            <w:lang w:val="pt-BR"/>
            <w:rPrChange w:id="2916" w:author="de Araujo Rodrigues, Thales" w:date="2020-07-22T15:49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REGISTRO</w:t>
        </w:r>
      </w:ins>
      <w:bookmarkEnd w:id="2914"/>
      <w:ins w:id="2917" w:author="de Araujo Rodrigues, Thales" w:date="2020-07-21T17:22:00Z">
        <w:r w:rsidR="00425396" w:rsidRPr="00425396">
          <w:rPr>
            <w:rFonts w:ascii="Calibri" w:eastAsia="Times New Roman" w:hAnsi="Calibri" w:cs="Calibri"/>
            <w:lang w:val="pt-BR" w:eastAsia="pt-BR"/>
          </w:rPr>
          <w:br/>
        </w:r>
      </w:ins>
    </w:p>
    <w:p w14:paraId="25A62BA7" w14:textId="77777777" w:rsidR="00A42176" w:rsidRDefault="00A42176">
      <w:pPr>
        <w:spacing w:after="0" w:line="240" w:lineRule="auto"/>
        <w:ind w:firstLine="720"/>
        <w:rPr>
          <w:ins w:id="2918" w:author="de Araujo Rodrigues, Thales" w:date="2020-07-22T15:50:00Z"/>
          <w:rFonts w:ascii="Calibri" w:eastAsia="Times New Roman" w:hAnsi="Calibri" w:cs="Calibri"/>
          <w:lang w:val="pt-BR" w:eastAsia="pt-BR"/>
        </w:rPr>
      </w:pPr>
      <w:ins w:id="2919" w:author="de Araujo Rodrigues, Thales" w:date="2020-07-22T15:50:00Z">
        <w:r w:rsidRPr="00425396">
          <w:rPr>
            <w:rFonts w:ascii="Calibri" w:eastAsia="Times New Roman" w:hAnsi="Calibri" w:cs="Calibri"/>
            <w:lang w:val="pt-BR" w:eastAsia="pt-BR"/>
          </w:rPr>
          <w:t>Selecione uma pessoa em sua entidade que estará representando sua empresa no Open Banking</w:t>
        </w:r>
        <w:r>
          <w:rPr>
            <w:rFonts w:ascii="Calibri" w:eastAsia="Times New Roman" w:hAnsi="Calibri" w:cs="Calibri"/>
            <w:lang w:val="pt-BR" w:eastAsia="pt-BR"/>
          </w:rPr>
          <w:t>.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 </w:t>
        </w:r>
        <w:r>
          <w:rPr>
            <w:rFonts w:ascii="Calibri" w:eastAsia="Times New Roman" w:hAnsi="Calibri" w:cs="Calibri"/>
            <w:lang w:val="pt-BR" w:eastAsia="pt-BR"/>
          </w:rPr>
          <w:t>E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le efetuará o processo de inscrição </w:t>
        </w:r>
        <w:r>
          <w:rPr>
            <w:rFonts w:ascii="Calibri" w:eastAsia="Times New Roman" w:hAnsi="Calibri" w:cs="Calibri"/>
            <w:b/>
            <w:bCs/>
            <w:color w:val="FF0000"/>
            <w:lang w:val="pt-BR" w:eastAsia="pt-BR"/>
          </w:rPr>
          <w:t xml:space="preserve">&lt;quando o site estiver pronto, ajustar o endereço&gt; pelo site </w:t>
        </w:r>
        <w:r>
          <w:rPr>
            <w:rFonts w:ascii="Segoe UI" w:hAnsi="Segoe UI" w:cs="Segoe UI"/>
            <w:sz w:val="21"/>
            <w:szCs w:val="21"/>
          </w:rPr>
          <w:fldChar w:fldCharType="begin"/>
        </w:r>
        <w:r w:rsidRPr="00B266A4">
          <w:rPr>
            <w:rFonts w:ascii="Segoe UI" w:hAnsi="Segoe UI" w:cs="Segoe UI"/>
            <w:sz w:val="21"/>
            <w:szCs w:val="21"/>
            <w:lang w:val="pt-BR"/>
          </w:rPr>
          <w:instrText xml:space="preserve"> HYPERLINK "https://invis.io/79Y1GJVR4MC" \o "https://invis.io/79y1gjvr4mc" \t "_blank" </w:instrText>
        </w:r>
        <w:r>
          <w:rPr>
            <w:rFonts w:ascii="Segoe UI" w:hAnsi="Segoe UI" w:cs="Segoe UI"/>
            <w:sz w:val="21"/>
            <w:szCs w:val="21"/>
          </w:rPr>
          <w:fldChar w:fldCharType="separate"/>
        </w:r>
        <w:r w:rsidRPr="00B266A4">
          <w:rPr>
            <w:rStyle w:val="Hyperlink"/>
            <w:rFonts w:ascii="Segoe UI" w:hAnsi="Segoe UI" w:cs="Segoe UI"/>
            <w:sz w:val="21"/>
            <w:szCs w:val="21"/>
            <w:lang w:val="pt-BR"/>
          </w:rPr>
          <w:t>https://invis.io/79Y1GJVR4MC</w:t>
        </w:r>
        <w:r>
          <w:rPr>
            <w:rFonts w:ascii="Segoe UI" w:hAnsi="Segoe UI" w:cs="Segoe UI"/>
            <w:sz w:val="21"/>
            <w:szCs w:val="21"/>
          </w:rPr>
          <w:fldChar w:fldCharType="end"/>
        </w:r>
        <w:r>
          <w:rPr>
            <w:rFonts w:ascii="Segoe UI" w:hAnsi="Segoe UI" w:cs="Segoe UI"/>
            <w:sz w:val="21"/>
            <w:szCs w:val="21"/>
            <w:lang w:val="pt-BR"/>
          </w:rPr>
          <w:t>.</w:t>
        </w:r>
        <w:r>
          <w:rPr>
            <w:rFonts w:ascii="Calibri" w:eastAsia="Times New Roman" w:hAnsi="Calibri" w:cs="Calibri"/>
            <w:lang w:val="pt-BR" w:eastAsia="pt-BR"/>
          </w:rPr>
          <w:t xml:space="preserve"> </w:t>
        </w:r>
        <w:r w:rsidRPr="00425396">
          <w:rPr>
            <w:rFonts w:ascii="Calibri" w:eastAsia="Times New Roman" w:hAnsi="Calibri" w:cs="Calibri"/>
            <w:lang w:val="pt-BR" w:eastAsia="pt-BR"/>
          </w:rPr>
          <w:t xml:space="preserve">Essa pessoa deverá ter autoridade para concordar com a declaração, termos, nomeações e outras ações em nome da sua </w:t>
        </w:r>
        <w:r>
          <w:rPr>
            <w:rFonts w:ascii="Calibri" w:eastAsia="Times New Roman" w:hAnsi="Calibri" w:cs="Calibri"/>
            <w:lang w:val="pt-BR" w:eastAsia="pt-BR"/>
          </w:rPr>
          <w:t>instituição</w:t>
        </w:r>
        <w:r w:rsidRPr="00425396">
          <w:rPr>
            <w:rFonts w:ascii="Calibri" w:eastAsia="Times New Roman" w:hAnsi="Calibri" w:cs="Calibri"/>
            <w:lang w:val="pt-BR" w:eastAsia="pt-BR"/>
          </w:rPr>
          <w:t>.</w:t>
        </w:r>
      </w:ins>
    </w:p>
    <w:p w14:paraId="4F97A148" w14:textId="63A75649" w:rsidR="00036F4B" w:rsidRDefault="00425396" w:rsidP="00A42176">
      <w:pPr>
        <w:spacing w:after="0" w:line="240" w:lineRule="auto"/>
        <w:rPr>
          <w:ins w:id="2920" w:author="de Araujo Rodrigues, Thales" w:date="2020-07-21T18:43:00Z"/>
          <w:rFonts w:ascii="Calibri" w:eastAsia="Times New Roman" w:hAnsi="Calibri" w:cs="Calibri"/>
          <w:lang w:val="pt-BR" w:eastAsia="pt-BR"/>
        </w:rPr>
        <w:pPrChange w:id="2921" w:author="de Araujo Rodrigues, Thales" w:date="2020-07-22T15:50:00Z">
          <w:pPr>
            <w:spacing w:after="0" w:line="240" w:lineRule="auto"/>
          </w:pPr>
        </w:pPrChange>
      </w:pPr>
      <w:commentRangeStart w:id="2922"/>
      <w:ins w:id="2923" w:author="de Araujo Rodrigues, Thales" w:date="2020-07-21T17:22:00Z">
        <w:r w:rsidRPr="00425396">
          <w:rPr>
            <w:rFonts w:ascii="Calibri" w:eastAsia="Times New Roman" w:hAnsi="Calibri" w:cs="Calibri"/>
            <w:lang w:val="pt-BR" w:eastAsia="pt-BR"/>
          </w:rPr>
          <w:br/>
          <w:t>Seguindo no botão inscrever-se</w:t>
        </w:r>
      </w:ins>
      <w:ins w:id="2924" w:author="de Araujo Rodrigues, Thales" w:date="2020-07-21T18:43:00Z">
        <w:r w:rsidR="00036F4B">
          <w:rPr>
            <w:rFonts w:ascii="Calibri" w:eastAsia="Times New Roman" w:hAnsi="Calibri" w:cs="Calibri"/>
            <w:lang w:val="pt-BR" w:eastAsia="pt-BR"/>
          </w:rPr>
          <w:t>:</w:t>
        </w:r>
      </w:ins>
      <w:ins w:id="2925" w:author="de Araujo Rodrigues, Thales" w:date="2020-07-21T17:22:00Z">
        <w:r w:rsidRPr="00425396">
          <w:rPr>
            <w:rFonts w:ascii="Calibri" w:eastAsia="Times New Roman" w:hAnsi="Calibri" w:cs="Calibri"/>
            <w:lang w:val="pt-BR" w:eastAsia="pt-BR"/>
          </w:rPr>
          <w:t xml:space="preserve"> </w:t>
        </w:r>
      </w:ins>
    </w:p>
    <w:p w14:paraId="425993B7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2926" w:author="de Araujo Rodrigues, Thales" w:date="2020-07-21T18:43:00Z"/>
          <w:rFonts w:ascii="Calibri" w:eastAsia="Times New Roman" w:hAnsi="Calibri" w:cs="Calibri"/>
          <w:lang w:val="pt-BR" w:eastAsia="pt-BR"/>
          <w:rPrChange w:id="2927" w:author="Miranda, Pedro" w:date="2020-07-22T08:30:00Z">
            <w:rPr>
              <w:ins w:id="2928" w:author="de Araujo Rodrigues, Thales" w:date="2020-07-21T18:43:00Z"/>
              <w:lang w:val="pt-BR" w:eastAsia="pt-BR"/>
            </w:rPr>
          </w:rPrChange>
        </w:rPr>
        <w:pPrChange w:id="2929" w:author="Miranda, Pedro" w:date="2020-07-22T08:30:00Z">
          <w:pPr>
            <w:spacing w:after="0" w:line="240" w:lineRule="auto"/>
          </w:pPr>
        </w:pPrChange>
      </w:pPr>
      <w:ins w:id="2930" w:author="de Araujo Rodrigues, Thales" w:date="2020-07-21T18:43:00Z">
        <w:r w:rsidRPr="00665786">
          <w:rPr>
            <w:rFonts w:ascii="Calibri" w:eastAsia="Times New Roman" w:hAnsi="Calibri" w:cs="Calibri"/>
            <w:lang w:val="pt-BR" w:eastAsia="pt-BR"/>
            <w:rPrChange w:id="2931" w:author="Miranda, Pedro" w:date="2020-07-22T08:30:00Z">
              <w:rPr>
                <w:lang w:val="pt-BR" w:eastAsia="pt-BR"/>
              </w:rPr>
            </w:rPrChange>
          </w:rPr>
          <w:t>O</w:t>
        </w:r>
      </w:ins>
      <w:ins w:id="2932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33" w:author="Miranda, Pedro" w:date="2020-07-22T08:30:00Z">
              <w:rPr>
                <w:lang w:val="pt-BR" w:eastAsia="pt-BR"/>
              </w:rPr>
            </w:rPrChange>
          </w:rPr>
          <w:t xml:space="preserve"> participante irá aplicar e enviar seus dados e os da empresa que irá representar</w:t>
        </w:r>
      </w:ins>
      <w:ins w:id="2934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35" w:author="Miranda, Pedro" w:date="2020-07-22T08:30:00Z">
              <w:rPr>
                <w:lang w:val="pt-BR" w:eastAsia="pt-BR"/>
              </w:rPr>
            </w:rPrChange>
          </w:rPr>
          <w:t>.</w:t>
        </w:r>
      </w:ins>
      <w:ins w:id="2936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37" w:author="Miranda, Pedro" w:date="2020-07-22T08:30:00Z">
              <w:rPr>
                <w:lang w:val="pt-BR" w:eastAsia="pt-BR"/>
              </w:rPr>
            </w:rPrChange>
          </w:rPr>
          <w:t xml:space="preserve"> </w:t>
        </w:r>
      </w:ins>
    </w:p>
    <w:p w14:paraId="59087F53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2938" w:author="de Araujo Rodrigues, Thales" w:date="2020-07-21T18:43:00Z"/>
          <w:rFonts w:ascii="Calibri" w:eastAsia="Times New Roman" w:hAnsi="Calibri" w:cs="Calibri"/>
          <w:lang w:val="pt-BR" w:eastAsia="pt-BR"/>
          <w:rPrChange w:id="2939" w:author="Miranda, Pedro" w:date="2020-07-22T08:30:00Z">
            <w:rPr>
              <w:ins w:id="2940" w:author="de Araujo Rodrigues, Thales" w:date="2020-07-21T18:43:00Z"/>
              <w:lang w:val="pt-BR" w:eastAsia="pt-BR"/>
            </w:rPr>
          </w:rPrChange>
        </w:rPr>
        <w:pPrChange w:id="2941" w:author="Miranda, Pedro" w:date="2020-07-22T08:30:00Z">
          <w:pPr>
            <w:spacing w:after="0" w:line="240" w:lineRule="auto"/>
          </w:pPr>
        </w:pPrChange>
      </w:pPr>
      <w:ins w:id="2942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43" w:author="Miranda, Pedro" w:date="2020-07-22T08:30:00Z">
              <w:rPr>
                <w:lang w:val="pt-BR" w:eastAsia="pt-BR"/>
              </w:rPr>
            </w:rPrChange>
          </w:rPr>
          <w:t>S</w:t>
        </w:r>
      </w:ins>
      <w:ins w:id="2944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45" w:author="Miranda, Pedro" w:date="2020-07-22T08:30:00Z">
              <w:rPr>
                <w:lang w:val="pt-BR" w:eastAsia="pt-BR"/>
              </w:rPr>
            </w:rPrChange>
          </w:rPr>
          <w:t>endo aprovado o cadastro</w:t>
        </w:r>
      </w:ins>
      <w:ins w:id="2946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47" w:author="Miranda, Pedro" w:date="2020-07-22T08:30:00Z">
              <w:rPr>
                <w:lang w:val="pt-BR" w:eastAsia="pt-BR"/>
              </w:rPr>
            </w:rPrChange>
          </w:rPr>
          <w:t>,</w:t>
        </w:r>
      </w:ins>
      <w:ins w:id="2948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49" w:author="Miranda, Pedro" w:date="2020-07-22T08:30:00Z">
              <w:rPr>
                <w:lang w:val="pt-BR" w:eastAsia="pt-BR"/>
              </w:rPr>
            </w:rPrChange>
          </w:rPr>
          <w:t xml:space="preserve"> o representante receberá um e-mail do sistema contendo um código e um link que </w:t>
        </w:r>
      </w:ins>
      <w:ins w:id="2950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51" w:author="Miranda, Pedro" w:date="2020-07-22T08:30:00Z">
              <w:rPr>
                <w:lang w:val="pt-BR" w:eastAsia="pt-BR"/>
              </w:rPr>
            </w:rPrChange>
          </w:rPr>
          <w:t xml:space="preserve">o </w:t>
        </w:r>
      </w:ins>
      <w:ins w:id="2952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53" w:author="Miranda, Pedro" w:date="2020-07-22T08:30:00Z">
              <w:rPr>
                <w:lang w:val="pt-BR" w:eastAsia="pt-BR"/>
              </w:rPr>
            </w:rPrChange>
          </w:rPr>
          <w:t>direcionará para a próxima página</w:t>
        </w:r>
      </w:ins>
      <w:ins w:id="2954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55" w:author="Miranda, Pedro" w:date="2020-07-22T08:30:00Z">
              <w:rPr>
                <w:lang w:val="pt-BR" w:eastAsia="pt-BR"/>
              </w:rPr>
            </w:rPrChange>
          </w:rPr>
          <w:t>,</w:t>
        </w:r>
      </w:ins>
      <w:ins w:id="2956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57" w:author="Miranda, Pedro" w:date="2020-07-22T08:30:00Z">
              <w:rPr>
                <w:lang w:val="pt-BR" w:eastAsia="pt-BR"/>
              </w:rPr>
            </w:rPrChange>
          </w:rPr>
          <w:t xml:space="preserve"> solicitando que você defina a senha</w:t>
        </w:r>
      </w:ins>
      <w:ins w:id="2958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59" w:author="Miranda, Pedro" w:date="2020-07-22T08:30:00Z">
              <w:rPr>
                <w:lang w:val="pt-BR" w:eastAsia="pt-BR"/>
              </w:rPr>
            </w:rPrChange>
          </w:rPr>
          <w:t>.</w:t>
        </w:r>
      </w:ins>
      <w:ins w:id="2960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61" w:author="Miranda, Pedro" w:date="2020-07-22T08:30:00Z">
              <w:rPr>
                <w:lang w:val="pt-BR" w:eastAsia="pt-BR"/>
              </w:rPr>
            </w:rPrChange>
          </w:rPr>
          <w:t xml:space="preserve"> </w:t>
        </w:r>
      </w:ins>
    </w:p>
    <w:p w14:paraId="392D7A74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2962" w:author="de Araujo Rodrigues, Thales" w:date="2020-07-21T18:43:00Z"/>
          <w:rFonts w:ascii="Calibri" w:eastAsia="Times New Roman" w:hAnsi="Calibri" w:cs="Calibri"/>
          <w:lang w:val="pt-BR" w:eastAsia="pt-BR"/>
          <w:rPrChange w:id="2963" w:author="Miranda, Pedro" w:date="2020-07-22T08:30:00Z">
            <w:rPr>
              <w:ins w:id="2964" w:author="de Araujo Rodrigues, Thales" w:date="2020-07-21T18:43:00Z"/>
              <w:lang w:val="pt-BR" w:eastAsia="pt-BR"/>
            </w:rPr>
          </w:rPrChange>
        </w:rPr>
        <w:pPrChange w:id="2965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2966" w:author="de Araujo Rodrigues, Thales" w:date="2020-07-21T18:42:00Z">
        <w:r w:rsidRPr="00665786">
          <w:rPr>
            <w:rFonts w:ascii="Calibri" w:eastAsia="Times New Roman" w:hAnsi="Calibri" w:cs="Calibri"/>
            <w:lang w:val="pt-BR" w:eastAsia="pt-BR"/>
            <w:rPrChange w:id="2967" w:author="Miranda, Pedro" w:date="2020-07-22T08:30:00Z">
              <w:rPr>
                <w:lang w:val="pt-BR" w:eastAsia="pt-BR"/>
              </w:rPr>
            </w:rPrChange>
          </w:rPr>
          <w:t>A</w:t>
        </w:r>
      </w:ins>
      <w:ins w:id="2968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69" w:author="Miranda, Pedro" w:date="2020-07-22T08:30:00Z">
              <w:rPr>
                <w:lang w:val="pt-BR" w:eastAsia="pt-BR"/>
              </w:rPr>
            </w:rPrChange>
          </w:rPr>
          <w:t xml:space="preserve">pós o cadastro da senha, será necessário a instalação do token no seu celular. </w:t>
        </w:r>
      </w:ins>
    </w:p>
    <w:p w14:paraId="24446DBE" w14:textId="77777777" w:rsidR="00036F4B" w:rsidRPr="00665786" w:rsidRDefault="00425396">
      <w:pPr>
        <w:pStyle w:val="ListParagraph"/>
        <w:numPr>
          <w:ilvl w:val="0"/>
          <w:numId w:val="35"/>
        </w:numPr>
        <w:spacing w:after="0" w:line="240" w:lineRule="auto"/>
        <w:rPr>
          <w:ins w:id="2970" w:author="de Araujo Rodrigues, Thales" w:date="2020-07-21T18:43:00Z"/>
          <w:rFonts w:ascii="Calibri" w:eastAsia="Times New Roman" w:hAnsi="Calibri" w:cs="Calibri"/>
          <w:lang w:val="pt-BR" w:eastAsia="pt-BR"/>
          <w:rPrChange w:id="2971" w:author="Miranda, Pedro" w:date="2020-07-22T08:30:00Z">
            <w:rPr>
              <w:ins w:id="2972" w:author="de Araujo Rodrigues, Thales" w:date="2020-07-21T18:43:00Z"/>
              <w:lang w:val="pt-BR" w:eastAsia="pt-BR"/>
            </w:rPr>
          </w:rPrChange>
        </w:rPr>
        <w:pPrChange w:id="2973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2974" w:author="de Araujo Rodrigues, Thales" w:date="2020-07-21T17:22:00Z">
        <w:r w:rsidRPr="00665786">
          <w:rPr>
            <w:rFonts w:ascii="Calibri" w:eastAsia="Times New Roman" w:hAnsi="Calibri" w:cs="Calibri"/>
            <w:lang w:val="pt-BR" w:eastAsia="pt-BR"/>
            <w:rPrChange w:id="2975" w:author="Miranda, Pedro" w:date="2020-07-22T08:30:00Z">
              <w:rPr>
                <w:lang w:val="pt-BR" w:eastAsia="pt-BR"/>
              </w:rPr>
            </w:rPrChange>
          </w:rPr>
          <w:t>Concluindo as etapas anteriores, o representante irá realizar o registro dos dados da entidade participante, indicando os contatos técnicos e comerciais (primário e secundário)</w:t>
        </w:r>
      </w:ins>
      <w:ins w:id="2976" w:author="de Araujo Rodrigues, Thales" w:date="2020-07-21T18:43:00Z">
        <w:r w:rsidR="00036F4B" w:rsidRPr="00665786">
          <w:rPr>
            <w:rFonts w:ascii="Calibri" w:eastAsia="Times New Roman" w:hAnsi="Calibri" w:cs="Calibri"/>
            <w:lang w:val="pt-BR" w:eastAsia="pt-BR"/>
            <w:rPrChange w:id="2977" w:author="Miranda, Pedro" w:date="2020-07-22T08:30:00Z">
              <w:rPr>
                <w:lang w:val="pt-BR" w:eastAsia="pt-BR"/>
              </w:rPr>
            </w:rPrChange>
          </w:rPr>
          <w:t>.</w:t>
        </w:r>
      </w:ins>
    </w:p>
    <w:p w14:paraId="2B372D3B" w14:textId="77777777" w:rsidR="00036F4B" w:rsidRPr="00665786" w:rsidRDefault="00036F4B">
      <w:pPr>
        <w:pStyle w:val="ListParagraph"/>
        <w:numPr>
          <w:ilvl w:val="0"/>
          <w:numId w:val="35"/>
        </w:numPr>
        <w:spacing w:after="0" w:line="240" w:lineRule="auto"/>
        <w:rPr>
          <w:ins w:id="2978" w:author="de Araujo Rodrigues, Thales" w:date="2020-07-21T18:44:00Z"/>
          <w:rFonts w:ascii="Calibri" w:eastAsia="Times New Roman" w:hAnsi="Calibri" w:cs="Calibri"/>
          <w:lang w:val="pt-BR" w:eastAsia="pt-BR"/>
          <w:rPrChange w:id="2979" w:author="Miranda, Pedro" w:date="2020-07-22T08:30:00Z">
            <w:rPr>
              <w:ins w:id="2980" w:author="de Araujo Rodrigues, Thales" w:date="2020-07-21T18:44:00Z"/>
              <w:lang w:val="pt-BR" w:eastAsia="pt-BR"/>
            </w:rPr>
          </w:rPrChange>
        </w:rPr>
        <w:pPrChange w:id="2981" w:author="Miranda, Pedro" w:date="2020-07-22T08:30:00Z">
          <w:pPr>
            <w:pStyle w:val="ListParagraph"/>
            <w:numPr>
              <w:numId w:val="21"/>
            </w:numPr>
            <w:spacing w:after="0" w:line="240" w:lineRule="auto"/>
            <w:ind w:hanging="360"/>
          </w:pPr>
        </w:pPrChange>
      </w:pPr>
      <w:ins w:id="2982" w:author="de Araujo Rodrigues, Thales" w:date="2020-07-21T18:43:00Z">
        <w:r w:rsidRPr="00665786">
          <w:rPr>
            <w:rFonts w:ascii="Calibri" w:eastAsia="Times New Roman" w:hAnsi="Calibri" w:cs="Calibri"/>
            <w:lang w:val="pt-BR" w:eastAsia="pt-BR"/>
            <w:rPrChange w:id="2983" w:author="Miranda, Pedro" w:date="2020-07-22T08:30:00Z">
              <w:rPr>
                <w:lang w:val="pt-BR" w:eastAsia="pt-BR"/>
              </w:rPr>
            </w:rPrChange>
          </w:rPr>
          <w:t>P</w:t>
        </w:r>
      </w:ins>
      <w:ins w:id="2984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85" w:author="Miranda, Pedro" w:date="2020-07-22T08:30:00Z">
              <w:rPr>
                <w:lang w:val="pt-BR" w:eastAsia="pt-BR"/>
              </w:rPr>
            </w:rPrChange>
          </w:rPr>
          <w:t>ara finalizar o cadastro</w:t>
        </w:r>
      </w:ins>
      <w:ins w:id="2986" w:author="de Araujo Rodrigues, Thales" w:date="2020-07-21T18:44:00Z">
        <w:r w:rsidRPr="00665786">
          <w:rPr>
            <w:rFonts w:ascii="Calibri" w:eastAsia="Times New Roman" w:hAnsi="Calibri" w:cs="Calibri"/>
            <w:lang w:val="pt-BR" w:eastAsia="pt-BR"/>
            <w:rPrChange w:id="2987" w:author="Miranda, Pedro" w:date="2020-07-22T08:30:00Z">
              <w:rPr>
                <w:lang w:val="pt-BR" w:eastAsia="pt-BR"/>
              </w:rPr>
            </w:rPrChange>
          </w:rPr>
          <w:t>, o participante</w:t>
        </w:r>
      </w:ins>
      <w:ins w:id="2988" w:author="de Araujo Rodrigues, Thales" w:date="2020-07-21T17:22:00Z">
        <w:r w:rsidR="00425396" w:rsidRPr="00665786">
          <w:rPr>
            <w:rFonts w:ascii="Calibri" w:eastAsia="Times New Roman" w:hAnsi="Calibri" w:cs="Calibri"/>
            <w:lang w:val="pt-BR" w:eastAsia="pt-BR"/>
            <w:rPrChange w:id="2989" w:author="Miranda, Pedro" w:date="2020-07-22T08:30:00Z">
              <w:rPr>
                <w:lang w:val="pt-BR" w:eastAsia="pt-BR"/>
              </w:rPr>
            </w:rPrChange>
          </w:rPr>
          <w:t xml:space="preserve"> deverá concordar com os termos e condições do Open Banking e enviar o aceite.</w:t>
        </w:r>
      </w:ins>
    </w:p>
    <w:p w14:paraId="5A549DDF" w14:textId="3F2C8D58" w:rsidR="00425396" w:rsidRPr="00665786" w:rsidRDefault="00425396">
      <w:pPr>
        <w:pStyle w:val="ListParagraph"/>
        <w:numPr>
          <w:ilvl w:val="0"/>
          <w:numId w:val="35"/>
        </w:numPr>
        <w:spacing w:after="0" w:line="240" w:lineRule="auto"/>
        <w:rPr>
          <w:ins w:id="2990" w:author="de Araujo Rodrigues, Thales" w:date="2020-07-21T17:22:00Z"/>
          <w:rFonts w:ascii="Calibri" w:eastAsia="Times New Roman" w:hAnsi="Calibri" w:cs="Calibri"/>
          <w:lang w:val="pt-BR" w:eastAsia="pt-BR"/>
          <w:rPrChange w:id="2991" w:author="Miranda, Pedro" w:date="2020-07-22T08:30:00Z">
            <w:rPr>
              <w:ins w:id="2992" w:author="de Araujo Rodrigues, Thales" w:date="2020-07-21T17:22:00Z"/>
              <w:lang w:val="pt-BR" w:eastAsia="pt-BR"/>
            </w:rPr>
          </w:rPrChange>
        </w:rPr>
        <w:pPrChange w:id="2993" w:author="Miranda, Pedro" w:date="2020-07-22T08:30:00Z">
          <w:pPr>
            <w:spacing w:after="0" w:line="240" w:lineRule="auto"/>
          </w:pPr>
        </w:pPrChange>
      </w:pPr>
      <w:ins w:id="2994" w:author="de Araujo Rodrigues, Thales" w:date="2020-07-21T17:22:00Z">
        <w:r w:rsidRPr="00665786">
          <w:rPr>
            <w:rFonts w:ascii="Calibri" w:eastAsia="Times New Roman" w:hAnsi="Calibri" w:cs="Calibri"/>
            <w:lang w:val="pt-BR" w:eastAsia="pt-BR"/>
            <w:rPrChange w:id="2995" w:author="Miranda, Pedro" w:date="2020-07-22T08:30:00Z">
              <w:rPr>
                <w:lang w:val="pt-BR" w:eastAsia="pt-BR"/>
              </w:rPr>
            </w:rPrChange>
          </w:rPr>
          <w:t>Após o cadastro da instituição participante os contatos técnicos e comerciais receberão um e-mail para realizar suas inscrições no diretório, seguindo as mesmas etapas de cadastro do representante </w:t>
        </w:r>
        <w:del w:id="2996" w:author="Miranda, Pedro" w:date="2020-07-22T08:30:00Z">
          <w:r w:rsidRPr="00665786" w:rsidDel="00634A2B">
            <w:rPr>
              <w:rFonts w:ascii="Calibri" w:eastAsia="Times New Roman" w:hAnsi="Calibri" w:cs="Calibri"/>
              <w:lang w:val="pt-BR" w:eastAsia="pt-BR"/>
              <w:rPrChange w:id="2997" w:author="Miranda, Pedro" w:date="2020-07-22T08:30:00Z">
                <w:rPr>
                  <w:lang w:val="pt-BR" w:eastAsia="pt-BR"/>
                </w:rPr>
              </w:rPrChange>
            </w:rPr>
            <w:delText xml:space="preserve"> </w:delText>
          </w:r>
        </w:del>
        <w:r w:rsidRPr="00665786">
          <w:rPr>
            <w:rFonts w:ascii="Calibri" w:eastAsia="Times New Roman" w:hAnsi="Calibri" w:cs="Calibri"/>
            <w:lang w:val="pt-BR" w:eastAsia="pt-BR"/>
            <w:rPrChange w:id="2998" w:author="Miranda, Pedro" w:date="2020-07-22T08:30:00Z">
              <w:rPr>
                <w:lang w:val="pt-BR" w:eastAsia="pt-BR"/>
              </w:rPr>
            </w:rPrChange>
          </w:rPr>
          <w:t xml:space="preserve">da instituição participante. </w:t>
        </w:r>
      </w:ins>
      <w:commentRangeEnd w:id="2922"/>
      <w:r w:rsidR="00665786">
        <w:rPr>
          <w:rStyle w:val="CommentReference"/>
        </w:rPr>
        <w:commentReference w:id="2922"/>
      </w:r>
    </w:p>
    <w:p w14:paraId="61AEC787" w14:textId="2BD4CFCE" w:rsidR="00425396" w:rsidRDefault="00425396">
      <w:pPr>
        <w:rPr>
          <w:ins w:id="2999" w:author="de Araujo Rodrigues, Thales" w:date="2020-07-21T17:30:00Z"/>
          <w:b/>
          <w:lang w:val="pt-BR"/>
        </w:rPr>
      </w:pPr>
    </w:p>
    <w:p w14:paraId="1E34DE31" w14:textId="08E86B03" w:rsidR="00BB3313" w:rsidRDefault="00BB3313">
      <w:pPr>
        <w:pStyle w:val="Heading2"/>
        <w:rPr>
          <w:ins w:id="3000" w:author="de Araujo Rodrigues, Thales" w:date="2020-07-21T17:22:00Z"/>
          <w:lang w:val="pt-BR"/>
        </w:rPr>
        <w:pPrChange w:id="3001" w:author="Miranda, Pedro" w:date="2020-07-22T07:03:00Z">
          <w:pPr/>
        </w:pPrChange>
      </w:pPr>
      <w:bookmarkStart w:id="3002" w:name="_Toc46340382"/>
      <w:ins w:id="3003" w:author="de Araujo Rodrigues, Thales" w:date="2020-07-21T17:30:00Z">
        <w:r>
          <w:rPr>
            <w:lang w:val="pt-BR"/>
          </w:rPr>
          <w:t>REVOGAÇÃO</w:t>
        </w:r>
      </w:ins>
      <w:bookmarkEnd w:id="3002"/>
    </w:p>
    <w:p w14:paraId="4B6144B3" w14:textId="77777777" w:rsidR="00036F4B" w:rsidRDefault="006B7C13">
      <w:pPr>
        <w:spacing w:before="100" w:beforeAutospacing="1" w:after="100" w:afterAutospacing="1" w:line="240" w:lineRule="auto"/>
        <w:ind w:firstLine="720"/>
        <w:rPr>
          <w:ins w:id="3004" w:author="de Araujo Rodrigues, Thales" w:date="2020-07-21T18:49:00Z"/>
          <w:rFonts w:ascii="Calibri" w:eastAsia="Times New Roman" w:hAnsi="Calibri" w:cs="Calibri"/>
          <w:lang w:val="pt-BR" w:eastAsia="pt-BR"/>
        </w:rPr>
        <w:pPrChange w:id="3005" w:author="Miranda, Pedro" w:date="2020-07-22T08:30:00Z">
          <w:pPr>
            <w:spacing w:before="100" w:beforeAutospacing="1" w:after="100" w:afterAutospacing="1" w:line="240" w:lineRule="auto"/>
          </w:pPr>
        </w:pPrChange>
      </w:pPr>
      <w:ins w:id="3006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Há dois tipos de revogação</w:t>
        </w:r>
      </w:ins>
      <w:ins w:id="3007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: </w:t>
        </w:r>
      </w:ins>
      <w:ins w:id="3008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da instituição </w:t>
        </w:r>
      </w:ins>
      <w:ins w:id="3009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participante </w:t>
        </w:r>
      </w:ins>
      <w:ins w:id="3010" w:author="de Araujo Rodrigues, Thales" w:date="2020-07-21T18:44:00Z">
        <w:r w:rsidR="00036F4B">
          <w:rPr>
            <w:rFonts w:ascii="Calibri" w:eastAsia="Times New Roman" w:hAnsi="Calibri" w:cs="Calibri"/>
            <w:lang w:val="pt-BR" w:eastAsia="pt-BR"/>
          </w:rPr>
          <w:t>e</w:t>
        </w:r>
      </w:ins>
      <w:ins w:id="3011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 dos certificados</w:t>
        </w:r>
      </w:ins>
      <w:ins w:id="3012" w:author="de Araujo Rodrigues, Thales" w:date="2020-07-21T18:49:00Z">
        <w:r w:rsidR="00036F4B">
          <w:rPr>
            <w:rFonts w:ascii="Calibri" w:eastAsia="Times New Roman" w:hAnsi="Calibri" w:cs="Calibri"/>
            <w:lang w:val="pt-BR" w:eastAsia="pt-BR"/>
          </w:rPr>
          <w:t xml:space="preserve"> da instituição participante</w:t>
        </w:r>
      </w:ins>
      <w:ins w:id="3013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.</w:t>
        </w:r>
      </w:ins>
    </w:p>
    <w:p w14:paraId="342A53B5" w14:textId="7C3C2915" w:rsidR="00931368" w:rsidRDefault="00036F4B">
      <w:pPr>
        <w:spacing w:before="100" w:beforeAutospacing="1" w:after="100" w:afterAutospacing="1" w:line="240" w:lineRule="auto"/>
        <w:rPr>
          <w:ins w:id="3014" w:author="Miranda, Pedro" w:date="2020-07-22T07:03:00Z"/>
          <w:rFonts w:ascii="Calibri" w:eastAsia="Times New Roman" w:hAnsi="Calibri" w:cs="Calibri"/>
          <w:lang w:val="pt-BR" w:eastAsia="pt-BR"/>
        </w:rPr>
      </w:pPr>
      <w:ins w:id="3015" w:author="de Araujo Rodrigues, Thales" w:date="2020-07-21T18:44:00Z">
        <w:del w:id="3016" w:author="Miranda, Pedro" w:date="2020-07-22T07:03:00Z">
          <w:r w:rsidRPr="003416AF" w:rsidDel="00931368">
            <w:rPr>
              <w:rStyle w:val="Heading3Char"/>
              <w:lang w:val="pt-BR"/>
              <w:rPrChange w:id="3017" w:author="de Araujo Rodrigues, Thales" w:date="2020-07-22T15:49:00Z">
                <w:rPr>
                  <w:rFonts w:ascii="Calibri" w:eastAsia="Times New Roman" w:hAnsi="Calibri" w:cs="Calibri"/>
                  <w:lang w:val="pt-BR" w:eastAsia="pt-BR"/>
                </w:rPr>
              </w:rPrChange>
            </w:rPr>
            <w:delText>Certifica</w:delText>
          </w:r>
        </w:del>
      </w:ins>
      <w:ins w:id="3018" w:author="de Araujo Rodrigues, Thales" w:date="2020-07-21T18:45:00Z">
        <w:del w:id="3019" w:author="Miranda, Pedro" w:date="2020-07-22T07:03:00Z">
          <w:r w:rsidRPr="003416AF" w:rsidDel="00931368">
            <w:rPr>
              <w:rStyle w:val="Heading3Char"/>
              <w:lang w:val="pt-BR"/>
              <w:rPrChange w:id="3020" w:author="de Araujo Rodrigues, Thales" w:date="2020-07-22T15:49:00Z">
                <w:rPr>
                  <w:rFonts w:ascii="Calibri" w:eastAsia="Times New Roman" w:hAnsi="Calibri" w:cs="Calibri"/>
                  <w:lang w:val="pt-BR" w:eastAsia="pt-BR"/>
                </w:rPr>
              </w:rPrChange>
            </w:rPr>
            <w:delText>do</w:delText>
          </w:r>
        </w:del>
      </w:ins>
      <w:bookmarkStart w:id="3021" w:name="_Toc46340383"/>
      <w:ins w:id="3022" w:author="Miranda, Pedro" w:date="2020-07-22T07:03:00Z">
        <w:r w:rsidR="00931368" w:rsidRPr="0082146E">
          <w:rPr>
            <w:rStyle w:val="Heading3Char"/>
            <w:lang w:val="pt-BR"/>
            <w:rPrChange w:id="3023" w:author="Miranda, Pedro" w:date="2020-07-22T08:10:00Z">
              <w:rPr>
                <w:rStyle w:val="Heading3Char"/>
              </w:rPr>
            </w:rPrChange>
          </w:rPr>
          <w:t>Certificado</w:t>
        </w:r>
      </w:ins>
      <w:bookmarkEnd w:id="3021"/>
      <w:ins w:id="3024" w:author="de Araujo Rodrigues, Thales" w:date="2020-07-21T17:42:00Z">
        <w:del w:id="3025" w:author="Miranda, Pedro" w:date="2020-07-22T07:03:00Z">
          <w:r w:rsidR="006B7C13" w:rsidRPr="006B7C13" w:rsidDel="00931368">
            <w:rPr>
              <w:rFonts w:ascii="Calibri" w:eastAsia="Times New Roman" w:hAnsi="Calibri" w:cs="Calibri"/>
              <w:lang w:val="pt-BR" w:eastAsia="pt-BR"/>
            </w:rPr>
            <w:br/>
          </w:r>
        </w:del>
      </w:ins>
    </w:p>
    <w:p w14:paraId="476AD566" w14:textId="1B916708" w:rsidR="00036F4B" w:rsidRDefault="006B7C13">
      <w:pPr>
        <w:spacing w:before="100" w:beforeAutospacing="1" w:after="100" w:afterAutospacing="1" w:line="240" w:lineRule="auto"/>
        <w:ind w:firstLine="720"/>
        <w:jc w:val="both"/>
        <w:rPr>
          <w:ins w:id="3026" w:author="de Araujo Rodrigues, Thales" w:date="2020-07-21T18:45:00Z"/>
          <w:rFonts w:ascii="Calibri" w:eastAsia="Times New Roman" w:hAnsi="Calibri" w:cs="Calibri"/>
          <w:lang w:val="pt-BR" w:eastAsia="pt-BR"/>
        </w:rPr>
        <w:pPrChange w:id="3027" w:author="Miranda, Pedro" w:date="2020-07-22T08:30:00Z">
          <w:pPr>
            <w:spacing w:before="100" w:beforeAutospacing="1" w:after="100" w:afterAutospacing="1" w:line="240" w:lineRule="auto"/>
          </w:pPr>
        </w:pPrChange>
      </w:pPr>
      <w:ins w:id="3028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Para revogar o certificado, basta o contato técnico selecionar o certificado que será excluído, clicar em revogação e confirmar. Este tipo de ação o manterá a instituição participante dentro do Open Banking podendo adicionar posteriormente novas chaves e certificados.</w:t>
        </w:r>
      </w:ins>
    </w:p>
    <w:p w14:paraId="5AC1D714" w14:textId="77777777" w:rsidR="00931368" w:rsidRDefault="00036F4B">
      <w:pPr>
        <w:spacing w:before="100" w:beforeAutospacing="1" w:after="100" w:afterAutospacing="1" w:line="240" w:lineRule="auto"/>
        <w:jc w:val="both"/>
        <w:rPr>
          <w:ins w:id="3029" w:author="Miranda, Pedro" w:date="2020-07-22T07:03:00Z"/>
          <w:rFonts w:ascii="Calibri" w:eastAsia="Times New Roman" w:hAnsi="Calibri" w:cs="Calibri"/>
          <w:lang w:val="pt-BR" w:eastAsia="pt-BR"/>
        </w:rPr>
        <w:pPrChange w:id="3030" w:author="Miranda, Pedro" w:date="2020-07-22T08:30:00Z">
          <w:pPr>
            <w:spacing w:before="100" w:beforeAutospacing="1" w:after="100" w:afterAutospacing="1" w:line="240" w:lineRule="auto"/>
          </w:pPr>
        </w:pPrChange>
      </w:pPr>
      <w:bookmarkStart w:id="3031" w:name="_Toc46340384"/>
      <w:ins w:id="3032" w:author="de Araujo Rodrigues, Thales" w:date="2020-07-21T18:45:00Z">
        <w:r w:rsidRPr="003416AF">
          <w:rPr>
            <w:rStyle w:val="Heading3Char"/>
            <w:lang w:val="pt-BR"/>
            <w:rPrChange w:id="3033" w:author="de Araujo Rodrigues, Thales" w:date="2020-07-22T15:49:00Z">
              <w:rPr>
                <w:rFonts w:ascii="Calibri" w:eastAsia="Times New Roman" w:hAnsi="Calibri" w:cs="Calibri"/>
                <w:lang w:val="pt-BR" w:eastAsia="pt-BR"/>
              </w:rPr>
            </w:rPrChange>
          </w:rPr>
          <w:t>Instituição</w:t>
        </w:r>
      </w:ins>
      <w:bookmarkEnd w:id="3031"/>
    </w:p>
    <w:p w14:paraId="0A13741B" w14:textId="77777777" w:rsidR="00A42176" w:rsidRPr="00B266A4" w:rsidRDefault="00A42176" w:rsidP="00A42176">
      <w:pPr>
        <w:spacing w:before="100" w:beforeAutospacing="1" w:after="100" w:afterAutospacing="1" w:line="240" w:lineRule="auto"/>
        <w:ind w:firstLine="720"/>
        <w:jc w:val="both"/>
        <w:rPr>
          <w:ins w:id="3034" w:author="de Araujo Rodrigues, Thales" w:date="2020-07-22T15:51:00Z"/>
          <w:rFonts w:ascii="Segoe UI" w:eastAsia="Times New Roman" w:hAnsi="Segoe UI" w:cs="Segoe UI"/>
          <w:color w:val="FF0000"/>
          <w:sz w:val="21"/>
          <w:szCs w:val="21"/>
          <w:lang w:val="pt-BR" w:eastAsia="pt-BR"/>
        </w:rPr>
      </w:pPr>
      <w:ins w:id="3035" w:author="de Araujo Rodrigues, Thales" w:date="2020-07-22T15:51:00Z">
        <w:r w:rsidRPr="00B266A4">
          <w:rPr>
            <w:rFonts w:ascii="Calibri" w:eastAsia="Times New Roman" w:hAnsi="Calibri" w:cs="Calibri"/>
            <w:color w:val="FF0000"/>
            <w:lang w:val="pt-BR" w:eastAsia="pt-BR"/>
          </w:rPr>
          <w:t xml:space="preserve">Para revogar a instituição, é necessário que o usuário administrador do Open Baking seja contactado e então inicie o processo dentro do diretório de participante, informando o motivo da decisão da revogação do participante solicitante, o representante e os contatos técnicos deste participante receberão um e-mail informando o início do processo de revogação. O final do processo também será informado por e-mail e </w:t>
        </w:r>
        <w:r w:rsidRPr="00B266A4">
          <w:rPr>
            <w:rFonts w:ascii="Calibri" w:eastAsia="Times New Roman" w:hAnsi="Calibri" w:cs="Calibri"/>
            <w:color w:val="FF0000"/>
            <w:bdr w:val="none" w:sz="0" w:space="0" w:color="auto" w:frame="1"/>
            <w:lang w:val="pt-BR" w:eastAsia="pt-BR"/>
          </w:rPr>
          <w:t>a instituição participante terá o status de “Revogado”.</w:t>
        </w:r>
      </w:ins>
    </w:p>
    <w:p w14:paraId="7C1D745F" w14:textId="6BD48279" w:rsidR="006B7C13" w:rsidRPr="006B7C13" w:rsidRDefault="006B7C13">
      <w:pPr>
        <w:spacing w:before="100" w:beforeAutospacing="1" w:after="165" w:line="240" w:lineRule="auto"/>
        <w:ind w:firstLine="720"/>
        <w:jc w:val="both"/>
        <w:rPr>
          <w:ins w:id="3036" w:author="de Araujo Rodrigues, Thales" w:date="2020-07-21T17:42:00Z"/>
          <w:rFonts w:ascii="Segoe UI" w:eastAsia="Times New Roman" w:hAnsi="Segoe UI" w:cs="Segoe UI"/>
          <w:sz w:val="21"/>
          <w:szCs w:val="21"/>
          <w:lang w:val="pt-BR" w:eastAsia="pt-BR"/>
        </w:rPr>
        <w:pPrChange w:id="3037" w:author="Miranda, Pedro" w:date="2020-07-22T08:30:00Z">
          <w:pPr>
            <w:spacing w:before="100" w:beforeAutospacing="1" w:after="165" w:line="240" w:lineRule="auto"/>
          </w:pPr>
        </w:pPrChange>
      </w:pPr>
      <w:ins w:id="3038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Posteriormente, </w:t>
        </w:r>
      </w:ins>
      <w:ins w:id="3039" w:author="de Araujo Rodrigues, Thales" w:date="2020-07-21T18:47:00Z">
        <w:r w:rsidR="00036F4B">
          <w:rPr>
            <w:rFonts w:ascii="Calibri" w:eastAsia="Times New Roman" w:hAnsi="Calibri" w:cs="Calibri"/>
            <w:lang w:val="pt-BR" w:eastAsia="pt-BR"/>
          </w:rPr>
          <w:t>caso</w:t>
        </w:r>
      </w:ins>
      <w:ins w:id="3040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 xml:space="preserve"> a instituição participante queira retornar</w:t>
        </w:r>
      </w:ins>
      <w:ins w:id="3041" w:author="de Araujo Rodrigues, Thales" w:date="2020-07-21T18:48:00Z">
        <w:r w:rsidR="00036F4B">
          <w:rPr>
            <w:rFonts w:ascii="Calibri" w:eastAsia="Times New Roman" w:hAnsi="Calibri" w:cs="Calibri"/>
            <w:lang w:val="pt-BR" w:eastAsia="pt-BR"/>
          </w:rPr>
          <w:t xml:space="preserve"> </w:t>
        </w:r>
      </w:ins>
      <w:ins w:id="3042" w:author="de Araujo Rodrigues, Thales" w:date="2020-07-21T17:42:00Z">
        <w:r w:rsidRPr="006B7C13">
          <w:rPr>
            <w:rFonts w:ascii="Calibri" w:eastAsia="Times New Roman" w:hAnsi="Calibri" w:cs="Calibri"/>
            <w:lang w:val="pt-BR" w:eastAsia="pt-BR"/>
          </w:rPr>
          <w:t>terá que realizar o processo de cadastro de representante, contatos e etc, novamente desde o início.</w:t>
        </w:r>
      </w:ins>
    </w:p>
    <w:p w14:paraId="0490440B" w14:textId="77777777" w:rsidR="00425396" w:rsidRDefault="00425396">
      <w:pPr>
        <w:rPr>
          <w:ins w:id="3043" w:author="de Araujo Rodrigues, Thales" w:date="2020-07-21T17:22:00Z"/>
          <w:b/>
          <w:lang w:val="pt-BR"/>
        </w:rPr>
      </w:pPr>
      <w:ins w:id="3044" w:author="de Araujo Rodrigues, Thales" w:date="2020-07-21T17:22:00Z">
        <w:r>
          <w:rPr>
            <w:b/>
            <w:lang w:val="pt-BR"/>
          </w:rPr>
          <w:br w:type="page"/>
        </w:r>
      </w:ins>
    </w:p>
    <w:p w14:paraId="78EF052F" w14:textId="6DB99B86" w:rsidR="008156CF" w:rsidRPr="009550B0" w:rsidRDefault="008156CF">
      <w:pPr>
        <w:pStyle w:val="Heading1"/>
        <w:rPr>
          <w:ins w:id="3045" w:author="de Araujo Rodrigues, Thales [2]" w:date="2020-06-25T17:27:00Z"/>
          <w:lang w:val="pt-BR"/>
        </w:rPr>
        <w:pPrChange w:id="3046" w:author="Miranda, Pedro" w:date="2020-07-22T07:04:00Z">
          <w:pPr/>
        </w:pPrChange>
      </w:pPr>
      <w:bookmarkStart w:id="3047" w:name="_Toc46340385"/>
      <w:commentRangeStart w:id="3048"/>
      <w:ins w:id="3049" w:author="de Araujo Rodrigues, Thales [2]" w:date="2020-06-25T17:27:00Z">
        <w:r w:rsidRPr="009550B0">
          <w:rPr>
            <w:lang w:val="pt-BR"/>
          </w:rPr>
          <w:lastRenderedPageBreak/>
          <w:t>REPOSITÓRIO DE INFORMAÇÕES – ESTRUTURA</w:t>
        </w:r>
        <w:bookmarkEnd w:id="3047"/>
      </w:ins>
    </w:p>
    <w:p w14:paraId="7FA9E229" w14:textId="77777777" w:rsidR="00931368" w:rsidRDefault="00931368" w:rsidP="008156CF">
      <w:pPr>
        <w:rPr>
          <w:ins w:id="3050" w:author="Miranda, Pedro" w:date="2020-07-22T07:04:00Z"/>
          <w:lang w:val="pt-BR"/>
        </w:rPr>
      </w:pPr>
    </w:p>
    <w:p w14:paraId="04A6D29D" w14:textId="5B21D102" w:rsidR="008156CF" w:rsidRDefault="008156CF">
      <w:pPr>
        <w:ind w:firstLine="360"/>
        <w:rPr>
          <w:ins w:id="3051" w:author="de Araujo Rodrigues, Thales [2]" w:date="2020-06-25T17:27:00Z"/>
          <w:lang w:val="pt-BR"/>
        </w:rPr>
        <w:pPrChange w:id="3052" w:author="Miranda, Pedro" w:date="2020-07-22T08:31:00Z">
          <w:pPr/>
        </w:pPrChange>
      </w:pPr>
      <w:ins w:id="3053" w:author="de Araujo Rodrigues, Thales [2]" w:date="2020-06-25T17:27:00Z">
        <w:r>
          <w:rPr>
            <w:lang w:val="pt-BR"/>
          </w:rPr>
          <w:t xml:space="preserve">A estrutura do repositório de informações e serviços do Open Banking, que se encontra em </w:t>
        </w:r>
      </w:ins>
      <w:ins w:id="3054" w:author="Miranda, Pedro" w:date="2020-07-22T08:31:00Z">
        <w:r w:rsidR="00634A2B">
          <w:rPr>
            <w:lang w:val="pt-BR"/>
          </w:rPr>
          <w:fldChar w:fldCharType="begin"/>
        </w:r>
        <w:r w:rsidR="00634A2B">
          <w:rPr>
            <w:lang w:val="pt-BR"/>
          </w:rPr>
          <w:instrText xml:space="preserve"> HYPERLINK "</w:instrText>
        </w:r>
      </w:ins>
      <w:ins w:id="3055" w:author="de Araujo Rodrigues, Thales [2]" w:date="2020-06-25T17:27:00Z">
        <w:r w:rsidR="00634A2B" w:rsidRPr="003416AF">
          <w:rPr>
            <w:lang w:val="pt-BR"/>
            <w:rPrChange w:id="3056" w:author="de Araujo Rodrigues, Thales" w:date="2020-07-22T15:49:00Z">
              <w:rPr>
                <w:rStyle w:val="Hyperlink"/>
                <w:lang w:val="pt-BR"/>
              </w:rPr>
            </w:rPrChange>
          </w:rPr>
          <w:instrText>http://www.www.www.br</w:instrText>
        </w:r>
      </w:ins>
      <w:ins w:id="3057" w:author="Miranda, Pedro" w:date="2020-07-22T08:31:00Z">
        <w:r w:rsidR="00634A2B">
          <w:rPr>
            <w:lang w:val="pt-BR"/>
          </w:rPr>
          <w:instrText xml:space="preserve">" </w:instrText>
        </w:r>
        <w:r w:rsidR="00634A2B">
          <w:rPr>
            <w:lang w:val="pt-BR"/>
          </w:rPr>
          <w:fldChar w:fldCharType="separate"/>
        </w:r>
      </w:ins>
      <w:ins w:id="3058" w:author="de Araujo Rodrigues, Thales [2]" w:date="2020-06-25T17:27:00Z">
        <w:r w:rsidR="00634A2B" w:rsidRPr="00D931E9">
          <w:rPr>
            <w:rStyle w:val="Hyperlink"/>
            <w:lang w:val="pt-BR"/>
          </w:rPr>
          <w:t>http://www.www.www.br</w:t>
        </w:r>
      </w:ins>
      <w:ins w:id="3059" w:author="Miranda, Pedro" w:date="2020-07-22T08:31:00Z">
        <w:r w:rsidR="00634A2B">
          <w:rPr>
            <w:lang w:val="pt-BR"/>
          </w:rPr>
          <w:fldChar w:fldCharType="end"/>
        </w:r>
      </w:ins>
      <w:ins w:id="3060" w:author="de Araujo Rodrigues, Thales [2]" w:date="2020-06-25T17:27:00Z">
        <w:r>
          <w:rPr>
            <w:lang w:val="pt-BR"/>
          </w:rPr>
          <w:t xml:space="preserve">, está dividida, inicialmente, em </w:t>
        </w:r>
        <w:del w:id="3061" w:author="de Araujo Rodrigues, Thales" w:date="2020-07-20T17:11:00Z">
          <w:r w:rsidDel="004320DC">
            <w:rPr>
              <w:lang w:val="pt-BR"/>
            </w:rPr>
            <w:delText>3</w:delText>
          </w:r>
        </w:del>
      </w:ins>
      <w:ins w:id="3062" w:author="de Araujo Rodrigues, Thales" w:date="2020-07-20T17:11:00Z">
        <w:r w:rsidR="004320DC">
          <w:rPr>
            <w:lang w:val="pt-BR"/>
          </w:rPr>
          <w:t>2</w:t>
        </w:r>
      </w:ins>
      <w:ins w:id="3063" w:author="de Araujo Rodrigues, Thales [2]" w:date="2020-06-25T17:27:00Z">
        <w:r>
          <w:rPr>
            <w:lang w:val="pt-BR"/>
          </w:rPr>
          <w:t xml:space="preserve"> partes:</w:t>
        </w:r>
      </w:ins>
    </w:p>
    <w:p w14:paraId="0EEA924D" w14:textId="1C8CAC0B" w:rsidR="008156CF" w:rsidDel="00033F28" w:rsidRDefault="008156CF" w:rsidP="008156CF">
      <w:pPr>
        <w:rPr>
          <w:ins w:id="3064" w:author="de Araujo Rodrigues, Thales [2]" w:date="2020-06-25T17:27:00Z"/>
          <w:del w:id="3065" w:author="de Araujo Rodrigues, Thales" w:date="2020-07-20T16:57:00Z"/>
          <w:lang w:val="pt-BR"/>
        </w:rPr>
      </w:pPr>
    </w:p>
    <w:p w14:paraId="57FB4F77" w14:textId="40C7C985" w:rsidR="008156CF" w:rsidDel="00033F28" w:rsidRDefault="008156CF" w:rsidP="008156CF">
      <w:pPr>
        <w:pStyle w:val="ListParagraph"/>
        <w:numPr>
          <w:ilvl w:val="0"/>
          <w:numId w:val="7"/>
        </w:numPr>
        <w:rPr>
          <w:ins w:id="3066" w:author="de Araujo Rodrigues, Thales [2]" w:date="2020-06-25T17:27:00Z"/>
          <w:del w:id="3067" w:author="de Araujo Rodrigues, Thales" w:date="2020-07-20T17:03:00Z"/>
          <w:lang w:val="pt-BR"/>
        </w:rPr>
      </w:pPr>
      <w:ins w:id="3068" w:author="de Araujo Rodrigues, Thales [2]" w:date="2020-06-25T17:27:00Z">
        <w:del w:id="3069" w:author="de Araujo Rodrigues, Thales" w:date="2020-07-20T17:03:00Z">
          <w:r w:rsidDel="00033F28">
            <w:rPr>
              <w:lang w:val="pt-BR"/>
            </w:rPr>
            <w:delText>Repositório do Consumidor</w:delText>
          </w:r>
        </w:del>
      </w:ins>
    </w:p>
    <w:p w14:paraId="2769B4AA" w14:textId="5E476B56" w:rsidR="00033F28" w:rsidRPr="004320DC" w:rsidRDefault="008156CF">
      <w:pPr>
        <w:pStyle w:val="ListParagraph"/>
        <w:numPr>
          <w:ilvl w:val="0"/>
          <w:numId w:val="7"/>
        </w:numPr>
        <w:rPr>
          <w:ins w:id="3070" w:author="de Araujo Rodrigues, Thales [2]" w:date="2020-06-25T17:27:00Z"/>
          <w:lang w:val="pt-BR"/>
        </w:rPr>
      </w:pPr>
      <w:ins w:id="3071" w:author="de Araujo Rodrigues, Thales [2]" w:date="2020-06-25T17:27:00Z">
        <w:r>
          <w:rPr>
            <w:lang w:val="pt-BR"/>
          </w:rPr>
          <w:t>Zona do Desenvolvedor</w:t>
        </w:r>
      </w:ins>
    </w:p>
    <w:p w14:paraId="131ACF79" w14:textId="0343EC83" w:rsidR="008156CF" w:rsidDel="005B69AE" w:rsidRDefault="008156CF" w:rsidP="008156CF">
      <w:pPr>
        <w:pStyle w:val="ListParagraph"/>
        <w:numPr>
          <w:ilvl w:val="0"/>
          <w:numId w:val="7"/>
        </w:numPr>
        <w:rPr>
          <w:del w:id="3072" w:author="de Araujo Rodrigues, Thales" w:date="2020-07-20T16:57:00Z"/>
          <w:lang w:val="pt-BR"/>
        </w:rPr>
      </w:pPr>
      <w:ins w:id="3073" w:author="de Araujo Rodrigues, Thales [2]" w:date="2020-06-25T17:27:00Z">
        <w:r>
          <w:rPr>
            <w:lang w:val="pt-BR"/>
          </w:rPr>
          <w:t>Service Desk</w:t>
        </w:r>
      </w:ins>
    </w:p>
    <w:p w14:paraId="5FD50B98" w14:textId="77777777" w:rsidR="005B69AE" w:rsidRDefault="005B69AE" w:rsidP="00033F28">
      <w:pPr>
        <w:pStyle w:val="ListParagraph"/>
        <w:numPr>
          <w:ilvl w:val="0"/>
          <w:numId w:val="7"/>
        </w:numPr>
        <w:rPr>
          <w:ins w:id="3074" w:author="Castro Fabregas, Jordi" w:date="2020-07-22T13:59:00Z"/>
          <w:lang w:val="pt-BR"/>
        </w:rPr>
      </w:pPr>
    </w:p>
    <w:p w14:paraId="6D9AF8E7" w14:textId="77777777" w:rsidR="00033F28" w:rsidRPr="00FA744C" w:rsidRDefault="00033F28">
      <w:pPr>
        <w:rPr>
          <w:ins w:id="3075" w:author="de Araujo Rodrigues, Thales" w:date="2020-07-20T17:04:00Z"/>
          <w:lang w:val="pt-BR"/>
        </w:rPr>
        <w:pPrChange w:id="3076" w:author="Castro Fabregas, Jordi" w:date="2020-07-22T13:59:00Z">
          <w:pPr>
            <w:pStyle w:val="ListParagraph"/>
            <w:numPr>
              <w:numId w:val="7"/>
            </w:numPr>
            <w:ind w:hanging="360"/>
          </w:pPr>
        </w:pPrChange>
      </w:pPr>
    </w:p>
    <w:p w14:paraId="0695FE8C" w14:textId="5158000D" w:rsidR="008156CF" w:rsidRPr="00033F28" w:rsidDel="004320DC" w:rsidRDefault="008156CF">
      <w:pPr>
        <w:pStyle w:val="ListParagraph"/>
        <w:rPr>
          <w:ins w:id="3077" w:author="de Araujo Rodrigues, Thales [2]" w:date="2020-06-25T17:27:00Z"/>
          <w:del w:id="3078" w:author="de Araujo Rodrigues, Thales" w:date="2020-07-20T17:11:00Z"/>
          <w:lang w:val="pt-BR"/>
        </w:rPr>
        <w:pPrChange w:id="3079" w:author="de Araujo Rodrigues, Thales" w:date="2020-07-20T17:04:00Z">
          <w:pPr>
            <w:ind w:left="360"/>
          </w:pPr>
        </w:pPrChange>
      </w:pPr>
    </w:p>
    <w:p w14:paraId="09EA4C09" w14:textId="2FEA87FB" w:rsidR="00033F28" w:rsidDel="00634A2B" w:rsidRDefault="00033F28" w:rsidP="008156CF">
      <w:pPr>
        <w:ind w:left="360"/>
        <w:rPr>
          <w:ins w:id="3080" w:author="de Araujo Rodrigues, Thales" w:date="2020-07-20T17:04:00Z"/>
          <w:del w:id="3081" w:author="Miranda, Pedro" w:date="2020-07-22T08:31:00Z"/>
          <w:lang w:val="pt-BR"/>
        </w:rPr>
      </w:pPr>
    </w:p>
    <w:p w14:paraId="7865EBA4" w14:textId="13035E43" w:rsidR="00634A2B" w:rsidDel="005B69AE" w:rsidRDefault="00634A2B">
      <w:pPr>
        <w:pStyle w:val="Heading2"/>
        <w:rPr>
          <w:ins w:id="3082" w:author="Miranda, Pedro" w:date="2020-07-22T08:31:00Z"/>
          <w:del w:id="3083" w:author="Castro Fabregas, Jordi" w:date="2020-07-22T13:59:00Z"/>
          <w:lang w:val="pt-BR"/>
        </w:rPr>
      </w:pPr>
    </w:p>
    <w:p w14:paraId="384C27B4" w14:textId="536F859E" w:rsidR="004320DC" w:rsidRDefault="004320DC">
      <w:pPr>
        <w:pStyle w:val="Heading2"/>
        <w:rPr>
          <w:ins w:id="3084" w:author="de Araujo Rodrigues, Thales" w:date="2020-07-20T17:12:00Z"/>
          <w:lang w:val="pt-BR"/>
        </w:rPr>
        <w:pPrChange w:id="3085" w:author="Miranda, Pedro" w:date="2020-07-22T07:04:00Z">
          <w:pPr>
            <w:pStyle w:val="ListParagraph"/>
            <w:numPr>
              <w:numId w:val="19"/>
            </w:numPr>
            <w:ind w:hanging="360"/>
          </w:pPr>
        </w:pPrChange>
      </w:pPr>
      <w:bookmarkStart w:id="3086" w:name="_Toc46340386"/>
      <w:ins w:id="3087" w:author="de Araujo Rodrigues, Thales" w:date="2020-07-20T17:12:00Z">
        <w:r>
          <w:rPr>
            <w:lang w:val="pt-BR"/>
          </w:rPr>
          <w:t>ZONA DO DESENVOLVEDOR</w:t>
        </w:r>
        <w:bookmarkEnd w:id="3086"/>
      </w:ins>
    </w:p>
    <w:p w14:paraId="42944C3D" w14:textId="77777777" w:rsidR="00931368" w:rsidRDefault="00931368" w:rsidP="00931368">
      <w:pPr>
        <w:rPr>
          <w:ins w:id="3088" w:author="Miranda, Pedro" w:date="2020-07-22T07:04:00Z"/>
          <w:lang w:val="pt-BR"/>
        </w:rPr>
      </w:pPr>
    </w:p>
    <w:p w14:paraId="3AB72CFC" w14:textId="0FAB8830" w:rsidR="004320DC" w:rsidRPr="00931368" w:rsidRDefault="004320DC">
      <w:pPr>
        <w:rPr>
          <w:ins w:id="3089" w:author="de Araujo Rodrigues, Thales" w:date="2020-07-20T17:13:00Z"/>
          <w:lang w:val="pt-BR"/>
        </w:rPr>
        <w:pPrChange w:id="3090" w:author="Miranda, Pedro" w:date="2020-07-22T07:04:00Z">
          <w:pPr>
            <w:pStyle w:val="ListParagraph"/>
          </w:pPr>
        </w:pPrChange>
      </w:pPr>
      <w:ins w:id="3091" w:author="de Araujo Rodrigues, Thales" w:date="2020-07-20T17:12:00Z">
        <w:r w:rsidRPr="00931368">
          <w:rPr>
            <w:lang w:val="pt-BR"/>
            <w:rPrChange w:id="3092" w:author="Miranda, Pedro" w:date="2020-07-22T07:04:00Z">
              <w:rPr>
                <w:b/>
                <w:bCs/>
                <w:lang w:val="pt-BR"/>
              </w:rPr>
            </w:rPrChange>
          </w:rPr>
          <w:t xml:space="preserve">Na </w:t>
        </w:r>
        <w:r w:rsidRPr="00931368">
          <w:rPr>
            <w:lang w:val="pt-BR"/>
          </w:rPr>
          <w:t>Zona do Desenvolvedor encontraremos todas as informações necessárias para o desenvolvimento de API’s de consumo e transmissão de dados</w:t>
        </w:r>
      </w:ins>
      <w:ins w:id="3093" w:author="de Araujo Rodrigues, Thales" w:date="2020-07-20T17:13:00Z">
        <w:r w:rsidRPr="00931368">
          <w:rPr>
            <w:lang w:val="pt-BR"/>
          </w:rPr>
          <w:t xml:space="preserve"> dentro dos padrões de qualidade, disponibilidade e </w:t>
        </w:r>
        <w:del w:id="3094" w:author="Castro Fabregas, Jordi" w:date="2020-07-21T16:40:00Z">
          <w:r w:rsidRPr="00931368" w:rsidDel="004C4093">
            <w:rPr>
              <w:lang w:val="pt-BR"/>
            </w:rPr>
            <w:delText>desempenho</w:delText>
          </w:r>
        </w:del>
      </w:ins>
      <w:ins w:id="3095" w:author="Castro Fabregas, Jordi" w:date="2020-07-21T17:44:00Z">
        <w:r w:rsidR="00E425D8" w:rsidRPr="00931368">
          <w:rPr>
            <w:lang w:val="pt-BR"/>
          </w:rPr>
          <w:t>desempenho</w:t>
        </w:r>
      </w:ins>
      <w:ins w:id="3096" w:author="de Araujo Rodrigues, Thales" w:date="2020-07-20T17:13:00Z">
        <w:r w:rsidRPr="00931368">
          <w:rPr>
            <w:lang w:val="pt-BR"/>
          </w:rPr>
          <w:t xml:space="preserve"> para o Open Banking no Brasil.</w:t>
        </w:r>
      </w:ins>
    </w:p>
    <w:p w14:paraId="29BF65E0" w14:textId="0D2495FA" w:rsidR="004320DC" w:rsidRPr="00931368" w:rsidRDefault="004320DC">
      <w:pPr>
        <w:rPr>
          <w:ins w:id="3097" w:author="de Araujo Rodrigues, Thales" w:date="2020-07-20T17:12:00Z"/>
          <w:lang w:val="pt-BR"/>
        </w:rPr>
        <w:pPrChange w:id="3098" w:author="Miranda, Pedro" w:date="2020-07-22T07:04:00Z">
          <w:pPr>
            <w:pStyle w:val="ListParagraph"/>
            <w:numPr>
              <w:numId w:val="19"/>
            </w:numPr>
            <w:ind w:hanging="360"/>
          </w:pPr>
        </w:pPrChange>
      </w:pPr>
      <w:ins w:id="3099" w:author="de Araujo Rodrigues, Thales" w:date="2020-07-20T17:13:00Z">
        <w:r w:rsidRPr="00931368">
          <w:rPr>
            <w:lang w:val="pt-BR"/>
          </w:rPr>
          <w:t>Nesta sessão vamos encontrar:</w:t>
        </w:r>
      </w:ins>
    </w:p>
    <w:p w14:paraId="4352ED11" w14:textId="6044897F" w:rsidR="008156CF" w:rsidRPr="004320DC" w:rsidDel="004320DC" w:rsidRDefault="008156CF">
      <w:pPr>
        <w:pStyle w:val="ListParagraph"/>
        <w:numPr>
          <w:ilvl w:val="0"/>
          <w:numId w:val="25"/>
        </w:numPr>
        <w:rPr>
          <w:ins w:id="3100" w:author="de Araujo Rodrigues, Thales [2]" w:date="2020-06-25T17:27:00Z"/>
          <w:del w:id="3101" w:author="de Araujo Rodrigues, Thales" w:date="2020-07-20T17:12:00Z"/>
          <w:b/>
          <w:bCs/>
          <w:lang w:val="pt-BR"/>
          <w:rPrChange w:id="3102" w:author="de Araujo Rodrigues, Thales" w:date="2020-07-20T17:12:00Z">
            <w:rPr>
              <w:ins w:id="3103" w:author="de Araujo Rodrigues, Thales [2]" w:date="2020-06-25T17:27:00Z"/>
              <w:del w:id="3104" w:author="de Araujo Rodrigues, Thales" w:date="2020-07-20T17:12:00Z"/>
              <w:lang w:val="pt-BR"/>
            </w:rPr>
          </w:rPrChange>
        </w:rPr>
        <w:pPrChange w:id="3105" w:author="Miranda, Pedro" w:date="2020-07-22T07:04:00Z">
          <w:pPr>
            <w:ind w:left="360"/>
          </w:pPr>
        </w:pPrChange>
      </w:pPr>
      <w:ins w:id="3106" w:author="de Araujo Rodrigues, Thales [2]" w:date="2020-06-25T17:27:00Z">
        <w:del w:id="3107" w:author="de Araujo Rodrigues, Thales" w:date="2020-07-20T17:12:00Z">
          <w:r w:rsidRPr="004320DC" w:rsidDel="004320DC">
            <w:rPr>
              <w:lang w:val="pt-BR"/>
            </w:rPr>
            <w:delText xml:space="preserve">Sendo que para </w:delText>
          </w:r>
        </w:del>
        <w:del w:id="3108" w:author="de Araujo Rodrigues, Thales" w:date="2020-07-20T16:58:00Z">
          <w:r w:rsidRPr="004320DC" w:rsidDel="00033F28">
            <w:rPr>
              <w:lang w:val="pt-BR"/>
            </w:rPr>
            <w:delText>o</w:delText>
          </w:r>
        </w:del>
        <w:del w:id="3109" w:author="de Araujo Rodrigues, Thales" w:date="2020-07-20T17:12:00Z">
          <w:r w:rsidRPr="004320DC" w:rsidDel="004320DC">
            <w:rPr>
              <w:lang w:val="pt-BR"/>
            </w:rPr>
            <w:delText xml:space="preserve"> </w:delText>
          </w:r>
        </w:del>
        <w:del w:id="3110" w:author="de Araujo Rodrigues, Thales" w:date="2020-07-20T16:58:00Z">
          <w:r w:rsidRPr="004320DC" w:rsidDel="00033F28">
            <w:rPr>
              <w:lang w:val="pt-BR"/>
            </w:rPr>
            <w:delText>Repositório do Consumidor</w:delText>
          </w:r>
        </w:del>
        <w:del w:id="3111" w:author="de Araujo Rodrigues, Thales" w:date="2020-07-20T17:12:00Z">
          <w:r w:rsidRPr="004320DC" w:rsidDel="004320DC">
            <w:rPr>
              <w:lang w:val="pt-BR"/>
            </w:rPr>
            <w:delText xml:space="preserve"> teremos:</w:delText>
          </w:r>
        </w:del>
      </w:ins>
    </w:p>
    <w:p w14:paraId="5F5D8575" w14:textId="77777777" w:rsidR="008156CF" w:rsidRDefault="008156CF">
      <w:pPr>
        <w:pStyle w:val="ListParagraph"/>
        <w:numPr>
          <w:ilvl w:val="0"/>
          <w:numId w:val="25"/>
        </w:numPr>
        <w:rPr>
          <w:ins w:id="3112" w:author="de Araujo Rodrigues, Thales [2]" w:date="2020-06-25T17:27:00Z"/>
          <w:lang w:val="pt-BR"/>
        </w:rPr>
        <w:pPrChange w:id="3113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114" w:author="de Araujo Rodrigues, Thales [2]" w:date="2020-06-25T17:27:00Z">
        <w:r>
          <w:rPr>
            <w:lang w:val="pt-BR"/>
          </w:rPr>
          <w:t>Introdução</w:t>
        </w:r>
      </w:ins>
    </w:p>
    <w:p w14:paraId="21D5C301" w14:textId="59D6107F" w:rsidR="008156CF" w:rsidRDefault="008156CF">
      <w:pPr>
        <w:pStyle w:val="ListParagraph"/>
        <w:numPr>
          <w:ilvl w:val="0"/>
          <w:numId w:val="26"/>
        </w:numPr>
        <w:rPr>
          <w:ins w:id="3115" w:author="de Araujo Rodrigues, Thales [2]" w:date="2020-06-25T17:27:00Z"/>
          <w:lang w:val="pt-BR"/>
        </w:rPr>
        <w:pPrChange w:id="3116" w:author="Miranda, Pedro" w:date="2020-07-22T07:05:00Z">
          <w:pPr>
            <w:pStyle w:val="ListParagraph"/>
          </w:pPr>
        </w:pPrChange>
      </w:pPr>
      <w:ins w:id="3117" w:author="de Araujo Rodrigues, Thales [2]" w:date="2020-06-25T17:27:00Z">
        <w:del w:id="3118" w:author="de Araujo Rodrigues, Thales" w:date="2020-07-20T17:41:00Z">
          <w:r w:rsidDel="00781D98">
            <w:rPr>
              <w:lang w:val="pt-BR"/>
            </w:rPr>
            <w:delText>Aqui haverá a explicação do por quê dessa sessão detacada para os consumidores dos dados e da importância de se seguir padrões de acesso e de seguranaça</w:delText>
          </w:r>
        </w:del>
      </w:ins>
      <w:ins w:id="3119" w:author="de Araujo Rodrigues, Thales" w:date="2020-07-20T17:41:00Z">
        <w:r w:rsidR="00781D98">
          <w:rPr>
            <w:lang w:val="pt-BR"/>
          </w:rPr>
          <w:t>A introdução explica o por quê da Zona do Desenvolve</w:t>
        </w:r>
      </w:ins>
      <w:ins w:id="3120" w:author="de Araujo Rodrigues, Thales" w:date="2020-07-20T17:42:00Z">
        <w:r w:rsidR="00781D98">
          <w:rPr>
            <w:lang w:val="pt-BR"/>
          </w:rPr>
          <w:t>dor</w:t>
        </w:r>
      </w:ins>
      <w:ins w:id="3121" w:author="de Araujo Rodrigues, Thales [2]" w:date="2020-06-25T17:27:00Z">
        <w:del w:id="3122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20A6CD9D" w14:textId="77777777" w:rsidR="008156CF" w:rsidRDefault="008156CF">
      <w:pPr>
        <w:pStyle w:val="ListParagraph"/>
        <w:ind w:left="360"/>
        <w:rPr>
          <w:ins w:id="3123" w:author="de Araujo Rodrigues, Thales [2]" w:date="2020-06-25T17:27:00Z"/>
          <w:lang w:val="pt-BR"/>
        </w:rPr>
        <w:pPrChange w:id="3124" w:author="Miranda, Pedro" w:date="2020-07-22T07:04:00Z">
          <w:pPr>
            <w:pStyle w:val="ListParagraph"/>
          </w:pPr>
        </w:pPrChange>
      </w:pPr>
    </w:p>
    <w:p w14:paraId="0B356E6F" w14:textId="0443C28A" w:rsidR="004320DC" w:rsidRDefault="008156CF">
      <w:pPr>
        <w:pStyle w:val="ListParagraph"/>
        <w:numPr>
          <w:ilvl w:val="0"/>
          <w:numId w:val="25"/>
        </w:numPr>
        <w:rPr>
          <w:ins w:id="3125" w:author="de Araujo Rodrigues, Thales" w:date="2020-07-20T17:42:00Z"/>
          <w:lang w:val="pt-BR"/>
        </w:rPr>
        <w:pPrChange w:id="3126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127" w:author="de Araujo Rodrigues, Thales [2]" w:date="2020-06-25T17:27:00Z">
        <w:r>
          <w:rPr>
            <w:lang w:val="pt-BR"/>
          </w:rPr>
          <w:t>Padrões</w:t>
        </w:r>
      </w:ins>
      <w:ins w:id="3128" w:author="de Araujo Rodrigues, Thales [2]" w:date="2020-06-26T14:44:00Z">
        <w:del w:id="3129" w:author="de Araujo Rodrigues, Thales" w:date="2020-07-20T17:09:00Z">
          <w:r w:rsidR="00F00769" w:rsidDel="004320DC">
            <w:rPr>
              <w:lang w:val="pt-BR"/>
            </w:rPr>
            <w:delText xml:space="preserve"> e </w:delText>
          </w:r>
        </w:del>
      </w:ins>
      <w:ins w:id="3130" w:author="de Araujo Rodrigues, Thales [2]" w:date="2020-06-26T14:45:00Z">
        <w:del w:id="3131" w:author="de Araujo Rodrigues, Thales" w:date="2020-07-20T17:09:00Z">
          <w:r w:rsidR="00F00769" w:rsidDel="004320DC">
            <w:rPr>
              <w:lang w:val="pt-BR"/>
            </w:rPr>
            <w:delText>Perfil de</w:delText>
          </w:r>
        </w:del>
      </w:ins>
    </w:p>
    <w:p w14:paraId="368AD8E9" w14:textId="67D1A4A8" w:rsidR="00781D98" w:rsidRDefault="00781D98">
      <w:pPr>
        <w:pStyle w:val="ListParagraph"/>
        <w:numPr>
          <w:ilvl w:val="0"/>
          <w:numId w:val="27"/>
        </w:numPr>
        <w:rPr>
          <w:ins w:id="3132" w:author="de Araujo Rodrigues, Thales" w:date="2020-07-20T17:42:00Z"/>
          <w:lang w:val="pt-BR"/>
        </w:rPr>
        <w:pPrChange w:id="3133" w:author="Miranda, Pedro" w:date="2020-07-22T07:05:00Z">
          <w:pPr>
            <w:pStyle w:val="ListParagraph"/>
            <w:ind w:left="1080"/>
          </w:pPr>
        </w:pPrChange>
      </w:pPr>
      <w:ins w:id="3134" w:author="de Araujo Rodrigues, Thales" w:date="2020-07-20T17:42:00Z">
        <w:r>
          <w:rPr>
            <w:lang w:val="pt-BR"/>
          </w:rPr>
          <w:t>Em ‘Padrões’ encontraremos todas as bases técnicas dos padrões que devem ser adotados para desenvolvimento de API’s de consumo e transmissão de dados</w:t>
        </w:r>
        <w:del w:id="3135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70A6B94A" w14:textId="0F7BAA23" w:rsidR="00781D98" w:rsidRDefault="00781D98">
      <w:pPr>
        <w:pStyle w:val="ListParagraph"/>
        <w:numPr>
          <w:ilvl w:val="0"/>
          <w:numId w:val="27"/>
        </w:numPr>
        <w:rPr>
          <w:ins w:id="3136" w:author="de Araujo Rodrigues, Thales" w:date="2020-07-20T17:44:00Z"/>
          <w:lang w:val="pt-BR"/>
        </w:rPr>
        <w:pPrChange w:id="3137" w:author="Miranda, Pedro" w:date="2020-07-22T07:05:00Z">
          <w:pPr>
            <w:pStyle w:val="ListParagraph"/>
            <w:ind w:left="1080"/>
          </w:pPr>
        </w:pPrChange>
      </w:pPr>
      <w:ins w:id="3138" w:author="de Araujo Rodrigues, Thales" w:date="2020-07-20T17:43:00Z">
        <w:r>
          <w:rPr>
            <w:lang w:val="pt-BR"/>
          </w:rPr>
          <w:t xml:space="preserve">Os seguinte padrões são definidos: Princípios, Versionamento, Estrutura de URI, Cabelalhos HTTP, Códigos de Resposta HTTP, Convenções de </w:t>
        </w:r>
        <w:r w:rsidRPr="00781D98">
          <w:rPr>
            <w:i/>
            <w:iCs/>
            <w:lang w:val="pt-BR"/>
            <w:rPrChange w:id="3139" w:author="de Araujo Rodrigues, Thales" w:date="2020-07-20T17:44:00Z">
              <w:rPr>
                <w:lang w:val="pt-BR"/>
              </w:rPr>
            </w:rPrChange>
          </w:rPr>
          <w:t>payload</w:t>
        </w:r>
        <w:r>
          <w:rPr>
            <w:lang w:val="pt-BR"/>
          </w:rPr>
          <w:t>, Tipos de dados comuns</w:t>
        </w:r>
      </w:ins>
      <w:ins w:id="3140" w:author="de Araujo Rodrigues, Thales" w:date="2020-07-20T17:44:00Z">
        <w:r>
          <w:rPr>
            <w:lang w:val="pt-BR"/>
          </w:rPr>
          <w:t>, Paginação, Estabilidade do ID e Extensibilidade</w:t>
        </w:r>
        <w:del w:id="3141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163ACB6C" w14:textId="77777777" w:rsidR="00781D98" w:rsidRDefault="00781D98">
      <w:pPr>
        <w:pStyle w:val="ListParagraph"/>
        <w:ind w:left="360"/>
        <w:rPr>
          <w:ins w:id="3142" w:author="de Araujo Rodrigues, Thales" w:date="2020-07-20T17:09:00Z"/>
          <w:lang w:val="pt-BR"/>
        </w:rPr>
        <w:pPrChange w:id="3143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28402AE0" w14:textId="689AA561" w:rsidR="004320DC" w:rsidRDefault="004320DC">
      <w:pPr>
        <w:pStyle w:val="ListParagraph"/>
        <w:numPr>
          <w:ilvl w:val="0"/>
          <w:numId w:val="25"/>
        </w:numPr>
        <w:rPr>
          <w:ins w:id="3144" w:author="de Araujo Rodrigues, Thales" w:date="2020-07-20T17:44:00Z"/>
          <w:lang w:val="pt-BR"/>
        </w:rPr>
        <w:pPrChange w:id="3145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146" w:author="de Araujo Rodrigues, Thales" w:date="2020-07-20T17:09:00Z">
        <w:r>
          <w:rPr>
            <w:lang w:val="pt-BR"/>
          </w:rPr>
          <w:t>Glossário</w:t>
        </w:r>
      </w:ins>
      <w:ins w:id="3147" w:author="de Araujo Rodrigues, Thales [2]" w:date="2020-06-26T14:45:00Z">
        <w:r w:rsidR="00F00769">
          <w:rPr>
            <w:lang w:val="pt-BR"/>
          </w:rPr>
          <w:t xml:space="preserve"> </w:t>
        </w:r>
      </w:ins>
    </w:p>
    <w:p w14:paraId="0FC76E75" w14:textId="568060D9" w:rsidR="00781D98" w:rsidRDefault="00781D98">
      <w:pPr>
        <w:pStyle w:val="ListParagraph"/>
        <w:numPr>
          <w:ilvl w:val="1"/>
          <w:numId w:val="25"/>
        </w:numPr>
        <w:rPr>
          <w:ins w:id="3148" w:author="de Araujo Rodrigues, Thales" w:date="2020-07-20T17:46:00Z"/>
          <w:lang w:val="pt-BR"/>
        </w:rPr>
        <w:pPrChange w:id="3149" w:author="Miranda, Pedro" w:date="2020-07-22T07:05:00Z">
          <w:pPr>
            <w:pStyle w:val="ListParagraph"/>
            <w:ind w:left="1080"/>
          </w:pPr>
        </w:pPrChange>
      </w:pPr>
      <w:ins w:id="3150" w:author="de Araujo Rodrigues, Thales" w:date="2020-07-20T17:44:00Z">
        <w:r>
          <w:rPr>
            <w:lang w:val="pt-BR"/>
          </w:rPr>
          <w:t xml:space="preserve">No ‘Glossário’ encontraremos os </w:t>
        </w:r>
      </w:ins>
      <w:ins w:id="3151" w:author="de Araujo Rodrigues, Thales" w:date="2020-07-20T17:45:00Z">
        <w:r>
          <w:rPr>
            <w:lang w:val="pt-BR"/>
          </w:rPr>
          <w:t xml:space="preserve">principais </w:t>
        </w:r>
      </w:ins>
      <w:ins w:id="3152" w:author="de Araujo Rodrigues, Thales" w:date="2020-07-20T17:44:00Z">
        <w:r>
          <w:rPr>
            <w:lang w:val="pt-BR"/>
          </w:rPr>
          <w:t>termos</w:t>
        </w:r>
      </w:ins>
      <w:ins w:id="3153" w:author="de Araujo Rodrigues, Thales" w:date="2020-07-20T17:45:00Z">
        <w:r>
          <w:rPr>
            <w:lang w:val="pt-BR"/>
          </w:rPr>
          <w:t xml:space="preserve"> relacionados ao Open Banking </w:t>
        </w:r>
      </w:ins>
      <w:ins w:id="3154" w:author="de Araujo Rodrigues, Thales" w:date="2020-07-20T17:46:00Z">
        <w:r>
          <w:rPr>
            <w:lang w:val="pt-BR"/>
          </w:rPr>
          <w:t>para melhor entendimento do ecossistema e das definiçõe</w:t>
        </w:r>
      </w:ins>
      <w:ins w:id="3155" w:author="de Araujo Rodrigues, Thales" w:date="2020-07-20T17:47:00Z">
        <w:r>
          <w:rPr>
            <w:lang w:val="pt-BR"/>
          </w:rPr>
          <w:t>s para desenvolvimento</w:t>
        </w:r>
      </w:ins>
      <w:ins w:id="3156" w:author="de Araujo Rodrigues, Thales" w:date="2020-07-20T17:46:00Z">
        <w:del w:id="3157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29F607D8" w14:textId="77777777" w:rsidR="00781D98" w:rsidRDefault="00781D98">
      <w:pPr>
        <w:pStyle w:val="ListParagraph"/>
        <w:ind w:left="360"/>
        <w:rPr>
          <w:ins w:id="3158" w:author="de Araujo Rodrigues, Thales" w:date="2020-07-20T17:09:00Z"/>
          <w:lang w:val="pt-BR"/>
        </w:rPr>
        <w:pPrChange w:id="3159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073A0A27" w14:textId="4044BE2A" w:rsidR="00F00769" w:rsidRDefault="00F00769">
      <w:pPr>
        <w:pStyle w:val="ListParagraph"/>
        <w:numPr>
          <w:ilvl w:val="0"/>
          <w:numId w:val="25"/>
        </w:numPr>
        <w:rPr>
          <w:ins w:id="3160" w:author="de Araujo Rodrigues, Thales [2]" w:date="2020-06-26T14:45:00Z"/>
          <w:lang w:val="pt-BR"/>
        </w:rPr>
        <w:pPrChange w:id="3161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162" w:author="de Araujo Rodrigues, Thales [2]" w:date="2020-06-26T14:45:00Z">
        <w:r>
          <w:rPr>
            <w:lang w:val="pt-BR"/>
          </w:rPr>
          <w:t>Segurança</w:t>
        </w:r>
      </w:ins>
    </w:p>
    <w:p w14:paraId="6411EC32" w14:textId="6A404506" w:rsidR="008156CF" w:rsidRDefault="008156CF">
      <w:pPr>
        <w:pStyle w:val="ListParagraph"/>
        <w:numPr>
          <w:ilvl w:val="1"/>
          <w:numId w:val="25"/>
        </w:numPr>
        <w:rPr>
          <w:ins w:id="3163" w:author="de Araujo Rodrigues, Thales [2]" w:date="2020-06-25T17:27:00Z"/>
          <w:lang w:val="pt-BR"/>
        </w:rPr>
        <w:pPrChange w:id="3164" w:author="Miranda, Pedro" w:date="2020-07-22T07:05:00Z">
          <w:pPr>
            <w:pStyle w:val="ListParagraph"/>
          </w:pPr>
        </w:pPrChange>
      </w:pPr>
      <w:ins w:id="3165" w:author="de Araujo Rodrigues, Thales [2]" w:date="2020-06-25T17:27:00Z">
        <w:r>
          <w:rPr>
            <w:lang w:val="pt-BR"/>
          </w:rPr>
          <w:t xml:space="preserve">Nesta sessão, as informações sobre os padrões adotados pelo </w:t>
        </w:r>
        <w:del w:id="3166" w:author="de Araujo Rodrigues, Thales" w:date="2020-07-20T17:47:00Z">
          <w:r w:rsidDel="00781D98">
            <w:rPr>
              <w:lang w:val="pt-BR"/>
            </w:rPr>
            <w:delText>Sistema Financeiro Aberto</w:delText>
          </w:r>
        </w:del>
      </w:ins>
      <w:ins w:id="3167" w:author="de Araujo Rodrigues, Thales" w:date="2020-07-20T17:47:00Z">
        <w:r w:rsidR="00781D98">
          <w:rPr>
            <w:lang w:val="pt-BR"/>
          </w:rPr>
          <w:t>Open Banking</w:t>
        </w:r>
      </w:ins>
      <w:ins w:id="3168" w:author="de Araujo Rodrigues, Thales [2]" w:date="2020-06-25T17:27:00Z">
        <w:r>
          <w:rPr>
            <w:lang w:val="pt-BR"/>
          </w:rPr>
          <w:t xml:space="preserve"> no Brasil  e o porqu</w:t>
        </w:r>
      </w:ins>
      <w:ins w:id="3169" w:author="de Araujo Rodrigues, Thales [2]" w:date="2020-06-26T14:45:00Z">
        <w:r w:rsidR="00F00769">
          <w:rPr>
            <w:lang w:val="pt-BR"/>
          </w:rPr>
          <w:t>ê</w:t>
        </w:r>
      </w:ins>
      <w:ins w:id="3170" w:author="de Araujo Rodrigues, Thales [2]" w:date="2020-06-25T17:27:00Z">
        <w:r>
          <w:rPr>
            <w:lang w:val="pt-BR"/>
          </w:rPr>
          <w:t xml:space="preserve"> deles</w:t>
        </w:r>
      </w:ins>
      <w:ins w:id="3171" w:author="de Araujo Rodrigues, Thales [2]" w:date="2020-06-26T14:45:00Z">
        <w:r w:rsidR="00F00769">
          <w:rPr>
            <w:lang w:val="pt-BR"/>
          </w:rPr>
          <w:t xml:space="preserve">, assim como </w:t>
        </w:r>
        <w:del w:id="3172" w:author="de Araujo Rodrigues, Thales" w:date="2020-07-20T17:47:00Z">
          <w:r w:rsidR="00F00769" w:rsidDel="00781D98">
            <w:rPr>
              <w:lang w:val="pt-BR"/>
            </w:rPr>
            <w:delText xml:space="preserve">informações sobre o </w:delText>
          </w:r>
        </w:del>
      </w:ins>
      <w:ins w:id="3173" w:author="de Araujo Rodrigues, Thales [2]" w:date="2020-06-25T17:27:00Z">
        <w:del w:id="3174" w:author="de Araujo Rodrigues, Thales" w:date="2020-07-20T17:47:00Z">
          <w:r w:rsidDel="00781D98">
            <w:rPr>
              <w:lang w:val="pt-BR"/>
            </w:rPr>
            <w:delText>Perfil de Segurança</w:delText>
          </w:r>
        </w:del>
      </w:ins>
      <w:ins w:id="3175" w:author="de Araujo Rodrigues, Thales [2]" w:date="2020-06-26T14:45:00Z">
        <w:del w:id="3176" w:author="de Araujo Rodrigues, Thales" w:date="2020-07-20T17:47:00Z">
          <w:r w:rsidR="00F00769" w:rsidDel="00781D98">
            <w:rPr>
              <w:lang w:val="pt-BR"/>
            </w:rPr>
            <w:delText>, que mostra</w:delText>
          </w:r>
        </w:del>
      </w:ins>
      <w:ins w:id="3177" w:author="de Araujo Rodrigues, Thales [2]" w:date="2020-06-25T17:27:00Z">
        <w:del w:id="3178" w:author="de Araujo Rodrigues, Thales" w:date="2020-07-20T17:47:00Z">
          <w:r w:rsidDel="00781D98">
            <w:rPr>
              <w:lang w:val="pt-BR"/>
            </w:rPr>
            <w:delText xml:space="preserve"> informações relativas a segurança necessária para acesso e cuidado com os dados</w:delText>
          </w:r>
        </w:del>
      </w:ins>
      <w:ins w:id="3179" w:author="de Araujo Rodrigues, Thales" w:date="2020-07-20T17:47:00Z">
        <w:r w:rsidR="00781D98">
          <w:rPr>
            <w:lang w:val="pt-BR"/>
          </w:rPr>
          <w:t xml:space="preserve">referências normativas que embasaram </w:t>
        </w:r>
      </w:ins>
      <w:ins w:id="3180" w:author="de Araujo Rodrigues, Thales" w:date="2020-07-20T17:48:00Z">
        <w:r w:rsidR="00781D98">
          <w:rPr>
            <w:lang w:val="pt-BR"/>
          </w:rPr>
          <w:t>a adoção das práticas e processos do ecossistema</w:t>
        </w:r>
      </w:ins>
      <w:ins w:id="3181" w:author="de Araujo Rodrigues, Thales [2]" w:date="2020-06-25T17:27:00Z">
        <w:del w:id="3182" w:author="Miranda, Pedro" w:date="2020-07-22T07:05:00Z">
          <w:r w:rsidDel="00931368">
            <w:rPr>
              <w:lang w:val="pt-BR"/>
            </w:rPr>
            <w:delText>.</w:delText>
          </w:r>
        </w:del>
      </w:ins>
    </w:p>
    <w:p w14:paraId="1E9F1880" w14:textId="77777777" w:rsidR="008156CF" w:rsidRDefault="008156CF">
      <w:pPr>
        <w:pStyle w:val="ListParagraph"/>
        <w:ind w:left="360"/>
        <w:rPr>
          <w:ins w:id="3183" w:author="de Araujo Rodrigues, Thales [2]" w:date="2020-06-25T17:27:00Z"/>
          <w:lang w:val="pt-BR"/>
        </w:rPr>
        <w:pPrChange w:id="3184" w:author="Miranda, Pedro" w:date="2020-07-22T07:04:00Z">
          <w:pPr>
            <w:pStyle w:val="ListParagraph"/>
          </w:pPr>
        </w:pPrChange>
      </w:pPr>
    </w:p>
    <w:p w14:paraId="587BB446" w14:textId="020413A1" w:rsidR="008156CF" w:rsidRDefault="008156CF">
      <w:pPr>
        <w:pStyle w:val="ListParagraph"/>
        <w:numPr>
          <w:ilvl w:val="0"/>
          <w:numId w:val="25"/>
        </w:numPr>
        <w:rPr>
          <w:ins w:id="3185" w:author="de Araujo Rodrigues, Thales [2]" w:date="2020-06-25T17:27:00Z"/>
          <w:lang w:val="pt-BR"/>
        </w:rPr>
        <w:pPrChange w:id="3186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187" w:author="de Araujo Rodrigues, Thales [2]" w:date="2020-06-25T17:27:00Z">
        <w:del w:id="3188" w:author="de Araujo Rodrigues, Thales" w:date="2020-07-20T17:09:00Z">
          <w:r w:rsidDel="004320DC">
            <w:rPr>
              <w:lang w:val="pt-BR"/>
            </w:rPr>
            <w:delText>Experiência do Consumidor (CX)</w:delText>
          </w:r>
        </w:del>
      </w:ins>
      <w:ins w:id="3189" w:author="de Araujo Rodrigues, Thales" w:date="2020-07-20T17:09:00Z">
        <w:r w:rsidR="004320DC">
          <w:rPr>
            <w:lang w:val="pt-BR"/>
          </w:rPr>
          <w:t>API</w:t>
        </w:r>
      </w:ins>
      <w:ins w:id="3190" w:author="de Araujo Rodrigues, Thales" w:date="2020-07-20T17:10:00Z">
        <w:r w:rsidR="004320DC">
          <w:rPr>
            <w:lang w:val="pt-BR"/>
          </w:rPr>
          <w:t xml:space="preserve"> – Canais de Atendimento</w:t>
        </w:r>
      </w:ins>
    </w:p>
    <w:p w14:paraId="1CBFD01A" w14:textId="56FACE18" w:rsidR="008156CF" w:rsidRDefault="00781D98">
      <w:pPr>
        <w:pStyle w:val="ListParagraph"/>
        <w:numPr>
          <w:ilvl w:val="0"/>
          <w:numId w:val="25"/>
        </w:numPr>
        <w:rPr>
          <w:ins w:id="3191" w:author="de Araujo Rodrigues, Thales" w:date="2020-07-20T17:53:00Z"/>
          <w:lang w:val="pt-BR"/>
        </w:rPr>
        <w:pPrChange w:id="3192" w:author="Miranda, Pedro" w:date="2020-07-22T07:05:00Z">
          <w:pPr>
            <w:pStyle w:val="ListParagraph"/>
            <w:ind w:left="1080"/>
          </w:pPr>
        </w:pPrChange>
      </w:pPr>
      <w:ins w:id="3193" w:author="de Araujo Rodrigues, Thales" w:date="2020-07-20T17:48:00Z">
        <w:r>
          <w:rPr>
            <w:lang w:val="pt-BR"/>
          </w:rPr>
          <w:t xml:space="preserve">Definições sobre as </w:t>
        </w:r>
      </w:ins>
      <w:ins w:id="3194" w:author="de Araujo Rodrigues, Thales" w:date="2020-07-20T17:49:00Z">
        <w:r>
          <w:rPr>
            <w:lang w:val="pt-BR"/>
          </w:rPr>
          <w:t>API’s sobre canais de atendimento, sendo estes dados abertos ao mercad</w:t>
        </w:r>
      </w:ins>
      <w:ins w:id="3195" w:author="Miranda, Pedro" w:date="2020-07-22T07:05:00Z">
        <w:r w:rsidR="00931368">
          <w:rPr>
            <w:lang w:val="pt-BR"/>
          </w:rPr>
          <w:t>o</w:t>
        </w:r>
      </w:ins>
      <w:ins w:id="3196" w:author="de Araujo Rodrigues, Thales" w:date="2020-07-20T17:49:00Z">
        <w:del w:id="3197" w:author="Miranda, Pedro" w:date="2020-07-22T07:05:00Z">
          <w:r w:rsidDel="00931368">
            <w:rPr>
              <w:lang w:val="pt-BR"/>
            </w:rPr>
            <w:delText>o.</w:delText>
          </w:r>
        </w:del>
      </w:ins>
      <w:ins w:id="3198" w:author="de Araujo Rodrigues, Thales [2]" w:date="2020-06-25T17:27:00Z">
        <w:del w:id="3199" w:author="de Araujo Rodrigues, Thales" w:date="2020-07-20T17:48:00Z">
          <w:r w:rsidR="008156CF" w:rsidDel="00781D98">
            <w:rPr>
              <w:lang w:val="pt-BR"/>
            </w:rPr>
            <w:delText>Padrões pré-definidos para que a experiência do consumidor seja a mesma para a requisição e devolução de</w:delText>
          </w:r>
        </w:del>
        <w:del w:id="3200" w:author="de Araujo Rodrigues, Thales" w:date="2020-07-20T17:05:00Z">
          <w:r w:rsidR="008156CF" w:rsidDel="00033F28">
            <w:rPr>
              <w:lang w:val="pt-BR"/>
            </w:rPr>
            <w:delText xml:space="preserve"> </w:delText>
          </w:r>
        </w:del>
        <w:del w:id="3201" w:author="de Araujo Rodrigues, Thales" w:date="2020-07-20T17:48:00Z">
          <w:r w:rsidR="008156CF" w:rsidDel="00781D98">
            <w:rPr>
              <w:lang w:val="pt-BR"/>
            </w:rPr>
            <w:delText>dados de todas as instituições.</w:delText>
          </w:r>
        </w:del>
      </w:ins>
    </w:p>
    <w:p w14:paraId="19396902" w14:textId="0D4B3789" w:rsidR="009B43EA" w:rsidRDefault="009B43EA">
      <w:pPr>
        <w:pStyle w:val="ListParagraph"/>
        <w:numPr>
          <w:ilvl w:val="1"/>
          <w:numId w:val="25"/>
        </w:numPr>
        <w:rPr>
          <w:ins w:id="3202" w:author="de Araujo Rodrigues, Thales" w:date="2020-07-20T17:05:00Z"/>
          <w:lang w:val="pt-BR"/>
        </w:rPr>
        <w:pPrChange w:id="3203" w:author="Miranda, Pedro" w:date="2020-07-22T07:05:00Z">
          <w:pPr>
            <w:pStyle w:val="ListParagraph"/>
          </w:pPr>
        </w:pPrChange>
      </w:pPr>
      <w:bookmarkStart w:id="3204" w:name="_Hlk46160073"/>
      <w:ins w:id="3205" w:author="de Araujo Rodrigues, Thales" w:date="2020-07-20T17:53:00Z">
        <w:r>
          <w:rPr>
            <w:lang w:val="pt-BR"/>
          </w:rPr>
          <w:t>Aqui serão encontrados oe métodos de chamada, referência aos schemas, exemplos de retorno e o swagger</w:t>
        </w:r>
        <w:del w:id="3206" w:author="Miranda, Pedro" w:date="2020-07-22T07:05:00Z">
          <w:r w:rsidDel="00931368">
            <w:rPr>
              <w:lang w:val="pt-BR"/>
            </w:rPr>
            <w:delText>.</w:delText>
          </w:r>
        </w:del>
      </w:ins>
    </w:p>
    <w:bookmarkEnd w:id="3204"/>
    <w:p w14:paraId="4A03FE99" w14:textId="77777777" w:rsidR="00033F28" w:rsidRDefault="00033F28">
      <w:pPr>
        <w:pStyle w:val="ListParagraph"/>
        <w:ind w:left="360"/>
        <w:rPr>
          <w:ins w:id="3207" w:author="de Araujo Rodrigues, Thales [2]" w:date="2020-06-25T17:27:00Z"/>
          <w:lang w:val="pt-BR"/>
        </w:rPr>
        <w:pPrChange w:id="3208" w:author="Miranda, Pedro" w:date="2020-07-22T07:04:00Z">
          <w:pPr>
            <w:pStyle w:val="ListParagraph"/>
          </w:pPr>
        </w:pPrChange>
      </w:pPr>
    </w:p>
    <w:p w14:paraId="059F33CA" w14:textId="0D619B3D" w:rsidR="008156CF" w:rsidRPr="00033F28" w:rsidDel="00033F28" w:rsidRDefault="008156CF">
      <w:pPr>
        <w:rPr>
          <w:ins w:id="3209" w:author="de Araujo Rodrigues, Thales [2]" w:date="2020-06-25T17:27:00Z"/>
          <w:del w:id="3210" w:author="de Araujo Rodrigues, Thales" w:date="2020-07-20T17:05:00Z"/>
          <w:lang w:val="pt-BR"/>
        </w:rPr>
        <w:pPrChange w:id="3211" w:author="Miranda, Pedro" w:date="2020-07-22T07:04:00Z">
          <w:pPr>
            <w:pStyle w:val="ListParagraph"/>
          </w:pPr>
        </w:pPrChange>
      </w:pPr>
    </w:p>
    <w:p w14:paraId="5AF7E451" w14:textId="03EB474F" w:rsidR="008156CF" w:rsidDel="00931368" w:rsidRDefault="008156CF" w:rsidP="00931368">
      <w:pPr>
        <w:pStyle w:val="ListParagraph"/>
        <w:rPr>
          <w:del w:id="3212" w:author="Miranda, Pedro" w:date="2020-07-22T07:06:00Z"/>
          <w:lang w:val="pt-BR"/>
        </w:rPr>
      </w:pPr>
      <w:ins w:id="3213" w:author="de Araujo Rodrigues, Thales [2]" w:date="2020-06-25T17:27:00Z">
        <w:del w:id="3214" w:author="de Araujo Rodrigues, Thales" w:date="2020-07-20T17:10:00Z">
          <w:r w:rsidDel="004320DC">
            <w:rPr>
              <w:lang w:val="pt-BR"/>
            </w:rPr>
            <w:delText xml:space="preserve">APIs </w:delText>
          </w:r>
        </w:del>
      </w:ins>
      <w:ins w:id="3215" w:author="de Araujo Rodrigues, Thales [2]" w:date="2020-06-25T17:29:00Z">
        <w:del w:id="3216" w:author="de Araujo Rodrigues, Thales" w:date="2020-07-20T17:10:00Z">
          <w:r w:rsidR="005961F8" w:rsidDel="004320DC">
            <w:rPr>
              <w:lang w:val="pt-BR"/>
            </w:rPr>
            <w:delText>Dados Abertos</w:delText>
          </w:r>
        </w:del>
      </w:ins>
      <w:ins w:id="3217" w:author="de Araujo Rodrigues, Thales" w:date="2020-07-20T17:10:00Z">
        <w:r w:rsidR="004320DC">
          <w:rPr>
            <w:lang w:val="pt-BR"/>
          </w:rPr>
          <w:t>API -  Produtos e Serviços</w:t>
        </w:r>
      </w:ins>
    </w:p>
    <w:p w14:paraId="4E83E272" w14:textId="40E13AED" w:rsidR="00064C69" w:rsidDel="00931368" w:rsidRDefault="00064C69" w:rsidP="00931368">
      <w:pPr>
        <w:pStyle w:val="ListParagraph"/>
        <w:rPr>
          <w:del w:id="3218" w:author="de Araujo Rodrigues, Thales" w:date="2020-07-20T17:49:00Z"/>
          <w:lang w:val="pt-BR"/>
        </w:rPr>
      </w:pPr>
      <w:ins w:id="3219" w:author="de Araujo Rodrigues, Thales [2]" w:date="2020-06-25T17:34:00Z">
        <w:del w:id="3220" w:author="de Araujo Rodrigues, Thales" w:date="2020-07-20T17:49:00Z">
          <w:r w:rsidRPr="00931368" w:rsidDel="00781D98">
            <w:rPr>
              <w:lang w:val="pt-BR"/>
            </w:rPr>
            <w:delText>As APIs de dados abertos são aquelas que possuem dados não sigilosos dos participantes do mercado, tais como informaç</w:delText>
          </w:r>
        </w:del>
      </w:ins>
      <w:ins w:id="3221" w:author="de Araujo Rodrigues, Thales [2]" w:date="2020-06-25T17:35:00Z">
        <w:del w:id="3222" w:author="de Araujo Rodrigues, Thales" w:date="2020-07-20T17:49:00Z">
          <w:r w:rsidRPr="00931368" w:rsidDel="00781D98">
            <w:rPr>
              <w:lang w:val="pt-BR"/>
            </w:rPr>
            <w:delText>ões sobre dependências e canais de atendimento das instituições, produtos e serviços, tarifas praticadas, entre outras.</w:delText>
          </w:r>
        </w:del>
      </w:ins>
    </w:p>
    <w:p w14:paraId="1B9E6380" w14:textId="77777777" w:rsidR="00931368" w:rsidRPr="00931368" w:rsidRDefault="00931368">
      <w:pPr>
        <w:pStyle w:val="ListParagraph"/>
        <w:numPr>
          <w:ilvl w:val="0"/>
          <w:numId w:val="25"/>
        </w:numPr>
        <w:rPr>
          <w:ins w:id="3223" w:author="Miranda, Pedro" w:date="2020-07-22T07:06:00Z"/>
          <w:lang w:val="pt-BR"/>
        </w:rPr>
        <w:pPrChange w:id="3224" w:author="Miranda, Pedro" w:date="2020-07-22T07:06:00Z">
          <w:pPr>
            <w:pStyle w:val="ListParagraph"/>
          </w:pPr>
        </w:pPrChange>
      </w:pPr>
    </w:p>
    <w:p w14:paraId="1136B284" w14:textId="6B5EA11B" w:rsidR="00064C69" w:rsidDel="00931368" w:rsidRDefault="00064C69">
      <w:pPr>
        <w:pStyle w:val="ListParagraph"/>
        <w:rPr>
          <w:del w:id="3225" w:author="Miranda, Pedro" w:date="2020-07-22T07:06:00Z"/>
          <w:lang w:val="pt-BR"/>
        </w:rPr>
        <w:pPrChange w:id="3226" w:author="Miranda, Pedro" w:date="2020-07-22T07:06:00Z">
          <w:pPr>
            <w:pStyle w:val="ListParagraph"/>
            <w:numPr>
              <w:numId w:val="25"/>
            </w:numPr>
            <w:ind w:hanging="360"/>
          </w:pPr>
        </w:pPrChange>
      </w:pPr>
      <w:ins w:id="3227" w:author="de Araujo Rodrigues, Thales [2]" w:date="2020-06-25T17:36:00Z">
        <w:del w:id="3228" w:author="Miranda, Pedro" w:date="2020-07-22T07:07:00Z">
          <w:r w:rsidDel="000C156B">
            <w:rPr>
              <w:lang w:val="pt-BR"/>
            </w:rPr>
            <w:delText>Para essas APIs não são necessários consentimentos para acesso aos dados e os critérios de segurança não são tão criteriosos quanto os de dados restritos.</w:delText>
          </w:r>
        </w:del>
      </w:ins>
      <w:ins w:id="3229" w:author="de Araujo Rodrigues, Thales" w:date="2020-07-20T17:49:00Z">
        <w:del w:id="3230" w:author="Miranda, Pedro" w:date="2020-07-22T07:07:00Z">
          <w:r w:rsidR="00781D98" w:rsidDel="000C156B">
            <w:rPr>
              <w:lang w:val="pt-BR"/>
            </w:rPr>
            <w:delText>Definições sobre as API’s que retornarão dados sobre Produtos e Serviços das instituições, sendo estes dados abertos ao mercado.</w:delText>
          </w:r>
        </w:del>
      </w:ins>
    </w:p>
    <w:p w14:paraId="3C702078" w14:textId="1F49946B" w:rsidR="000C156B" w:rsidRDefault="009B43EA" w:rsidP="00931368">
      <w:pPr>
        <w:pStyle w:val="ListParagraph"/>
        <w:numPr>
          <w:ilvl w:val="1"/>
          <w:numId w:val="25"/>
        </w:numPr>
        <w:rPr>
          <w:ins w:id="3231" w:author="Miranda, Pedro" w:date="2020-07-22T07:07:00Z"/>
          <w:lang w:val="pt-BR"/>
        </w:rPr>
      </w:pPr>
      <w:ins w:id="3232" w:author="de Araujo Rodrigues, Thales" w:date="2020-07-20T17:54:00Z">
        <w:del w:id="3233" w:author="Miranda, Pedro" w:date="2020-07-22T07:07:00Z">
          <w:r w:rsidRPr="00931368" w:rsidDel="000C156B">
            <w:rPr>
              <w:lang w:val="pt-BR"/>
            </w:rPr>
            <w:delText>Aqui serão encontrados oe métodos de chamada, referência aos schemas, exemplos de retorno e o swagger.</w:delText>
          </w:r>
        </w:del>
      </w:ins>
      <w:ins w:id="3234" w:author="Miranda, Pedro" w:date="2020-07-22T07:07:00Z">
        <w:r w:rsidR="000C156B">
          <w:rPr>
            <w:lang w:val="pt-BR"/>
          </w:rPr>
          <w:t>Definições sobre as API’s que retornarão dados sobre Produtos e Serviços das instituições, sendo estes dados abertos ao mercado</w:t>
        </w:r>
      </w:ins>
    </w:p>
    <w:p w14:paraId="492B0A57" w14:textId="07DA83BD" w:rsidR="000C156B" w:rsidRPr="000C156B" w:rsidRDefault="000C156B">
      <w:pPr>
        <w:pStyle w:val="ListParagraph"/>
        <w:numPr>
          <w:ilvl w:val="1"/>
          <w:numId w:val="25"/>
        </w:numPr>
        <w:rPr>
          <w:ins w:id="3235" w:author="de Araujo Rodrigues, Thales" w:date="2020-07-20T17:54:00Z"/>
          <w:lang w:val="pt-BR"/>
        </w:rPr>
        <w:pPrChange w:id="3236" w:author="Miranda, Pedro" w:date="2020-07-22T07:07:00Z">
          <w:pPr>
            <w:pStyle w:val="ListParagraph"/>
            <w:ind w:left="1080"/>
          </w:pPr>
        </w:pPrChange>
      </w:pPr>
      <w:ins w:id="3237" w:author="Miranda, Pedro" w:date="2020-07-22T07:07:00Z">
        <w:r w:rsidRPr="00EE335A">
          <w:rPr>
            <w:lang w:val="pt-BR"/>
          </w:rPr>
          <w:t>Aqui serão encontrados o</w:t>
        </w:r>
        <w:r>
          <w:rPr>
            <w:lang w:val="pt-BR"/>
          </w:rPr>
          <w:t>s</w:t>
        </w:r>
        <w:r w:rsidRPr="00EE335A">
          <w:rPr>
            <w:lang w:val="pt-BR"/>
          </w:rPr>
          <w:t xml:space="preserve"> métodos de chamada, referência aos schemas, exemplos de retorno e o </w:t>
        </w:r>
        <w:r>
          <w:rPr>
            <w:lang w:val="pt-BR"/>
          </w:rPr>
          <w:t>swagger</w:t>
        </w:r>
      </w:ins>
    </w:p>
    <w:p w14:paraId="1FF32606" w14:textId="77777777" w:rsidR="00064C69" w:rsidRDefault="00064C69">
      <w:pPr>
        <w:pStyle w:val="ListParagraph"/>
        <w:ind w:left="360"/>
        <w:rPr>
          <w:ins w:id="3238" w:author="de Araujo Rodrigues, Thales [2]" w:date="2020-06-25T17:30:00Z"/>
          <w:lang w:val="pt-BR"/>
        </w:rPr>
        <w:pPrChange w:id="3239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72FED59C" w14:textId="3375DC6E" w:rsidR="008156CF" w:rsidRDefault="008156CF">
      <w:pPr>
        <w:pStyle w:val="ListParagraph"/>
        <w:numPr>
          <w:ilvl w:val="0"/>
          <w:numId w:val="25"/>
        </w:numPr>
        <w:rPr>
          <w:ins w:id="3240" w:author="de Araujo Rodrigues, Thales [2]" w:date="2020-06-25T17:42:00Z"/>
          <w:lang w:val="pt-BR"/>
        </w:rPr>
        <w:pPrChange w:id="3241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242" w:author="de Araujo Rodrigues, Thales [2]" w:date="2020-06-25T17:27:00Z">
        <w:del w:id="3243" w:author="de Araujo Rodrigues, Thales" w:date="2020-07-20T17:10:00Z">
          <w:r w:rsidDel="004320DC">
            <w:rPr>
              <w:lang w:val="pt-BR"/>
            </w:rPr>
            <w:delText>Esquemas (</w:delText>
          </w:r>
        </w:del>
        <w:r w:rsidRPr="00064C69">
          <w:rPr>
            <w:i/>
            <w:lang w:val="pt-BR"/>
            <w:rPrChange w:id="3244" w:author="de Araujo Rodrigues, Thales [2]" w:date="2020-06-25T17:42:00Z">
              <w:rPr>
                <w:lang w:val="pt-BR"/>
              </w:rPr>
            </w:rPrChange>
          </w:rPr>
          <w:t>Schemas</w:t>
        </w:r>
        <w:del w:id="3245" w:author="de Araujo Rodrigues, Thales" w:date="2020-07-20T17:10:00Z">
          <w:r w:rsidDel="004320DC">
            <w:rPr>
              <w:lang w:val="pt-BR"/>
            </w:rPr>
            <w:delText>)</w:delText>
          </w:r>
        </w:del>
      </w:ins>
    </w:p>
    <w:p w14:paraId="423AB8D0" w14:textId="2BE8E8C5" w:rsidR="00064C69" w:rsidRDefault="009B43EA">
      <w:pPr>
        <w:pStyle w:val="ListParagraph"/>
        <w:numPr>
          <w:ilvl w:val="1"/>
          <w:numId w:val="25"/>
        </w:numPr>
        <w:rPr>
          <w:ins w:id="3246" w:author="de Araujo Rodrigues, Thales [2]" w:date="2020-06-25T17:42:00Z"/>
          <w:lang w:val="pt-BR"/>
        </w:rPr>
        <w:pPrChange w:id="3247" w:author="Miranda, Pedro" w:date="2020-07-22T07:07:00Z">
          <w:pPr>
            <w:pStyle w:val="ListParagraph"/>
            <w:numPr>
              <w:numId w:val="6"/>
            </w:numPr>
            <w:ind w:hanging="360"/>
          </w:pPr>
        </w:pPrChange>
      </w:pPr>
      <w:ins w:id="3248" w:author="de Araujo Rodrigues, Thales" w:date="2020-07-20T17:50:00Z">
        <w:r>
          <w:rPr>
            <w:lang w:val="pt-BR"/>
          </w:rPr>
          <w:t xml:space="preserve">Contém a definição de todos </w:t>
        </w:r>
      </w:ins>
      <w:ins w:id="3249" w:author="de Araujo Rodrigues, Thales [2]" w:date="2020-06-25T17:42:00Z">
        <w:del w:id="3250" w:author="de Araujo Rodrigues, Thales" w:date="2020-07-20T17:50:00Z">
          <w:r w:rsidR="00064C69" w:rsidDel="009B43EA">
            <w:rPr>
              <w:lang w:val="pt-BR"/>
            </w:rPr>
            <w:delText>O</w:delText>
          </w:r>
        </w:del>
      </w:ins>
      <w:ins w:id="3251" w:author="de Araujo Rodrigues, Thales" w:date="2020-07-20T17:50:00Z">
        <w:r>
          <w:rPr>
            <w:lang w:val="pt-BR"/>
          </w:rPr>
          <w:t>o</w:t>
        </w:r>
      </w:ins>
      <w:ins w:id="3252" w:author="de Araujo Rodrigues, Thales [2]" w:date="2020-06-25T17:42:00Z">
        <w:r w:rsidR="00064C69">
          <w:rPr>
            <w:lang w:val="pt-BR"/>
          </w:rPr>
          <w:t xml:space="preserve">s </w:t>
        </w:r>
      </w:ins>
      <w:ins w:id="3253" w:author="de Araujo Rodrigues, Thales" w:date="2020-07-20T17:50:00Z">
        <w:r>
          <w:rPr>
            <w:lang w:val="pt-BR"/>
          </w:rPr>
          <w:t>‘</w:t>
        </w:r>
      </w:ins>
      <w:ins w:id="3254" w:author="de Araujo Rodrigues, Thales [2]" w:date="2020-06-25T17:42:00Z">
        <w:del w:id="3255" w:author="de Araujo Rodrigues, Thales" w:date="2020-07-20T17:50:00Z">
          <w:r w:rsidR="00064C69" w:rsidRPr="00064C69" w:rsidDel="009B43EA">
            <w:rPr>
              <w:i/>
              <w:lang w:val="pt-BR"/>
              <w:rPrChange w:id="3256" w:author="de Araujo Rodrigues, Thales [2]" w:date="2020-06-25T17:42:00Z">
                <w:rPr>
                  <w:lang w:val="pt-BR"/>
                </w:rPr>
              </w:rPrChange>
            </w:rPr>
            <w:delText>S</w:delText>
          </w:r>
        </w:del>
      </w:ins>
      <w:ins w:id="3257" w:author="de Araujo Rodrigues, Thales" w:date="2020-07-20T17:50:00Z">
        <w:r>
          <w:rPr>
            <w:i/>
            <w:lang w:val="pt-BR"/>
          </w:rPr>
          <w:t>s</w:t>
        </w:r>
      </w:ins>
      <w:ins w:id="3258" w:author="de Araujo Rodrigues, Thales [2]" w:date="2020-06-25T17:42:00Z">
        <w:r w:rsidR="00064C69" w:rsidRPr="00064C69">
          <w:rPr>
            <w:i/>
            <w:lang w:val="pt-BR"/>
            <w:rPrChange w:id="3259" w:author="de Araujo Rodrigues, Thales [2]" w:date="2020-06-25T17:42:00Z">
              <w:rPr>
                <w:lang w:val="pt-BR"/>
              </w:rPr>
            </w:rPrChange>
          </w:rPr>
          <w:t>chemas</w:t>
        </w:r>
      </w:ins>
      <w:ins w:id="3260" w:author="de Araujo Rodrigues, Thales" w:date="2020-07-20T17:50:00Z">
        <w:r>
          <w:rPr>
            <w:i/>
            <w:lang w:val="pt-BR"/>
          </w:rPr>
          <w:t>’</w:t>
        </w:r>
      </w:ins>
      <w:ins w:id="3261" w:author="de Araujo Rodrigues, Thales [2]" w:date="2020-06-25T17:42:00Z">
        <w:r w:rsidR="00064C69">
          <w:rPr>
            <w:lang w:val="pt-BR"/>
          </w:rPr>
          <w:t xml:space="preserve"> </w:t>
        </w:r>
        <w:del w:id="3262" w:author="de Araujo Rodrigues, Thales" w:date="2020-07-20T17:50:00Z">
          <w:r w:rsidR="00064C69" w:rsidDel="009B43EA">
            <w:rPr>
              <w:lang w:val="pt-BR"/>
            </w:rPr>
            <w:delText xml:space="preserve">são as estruturas </w:delText>
          </w:r>
        </w:del>
      </w:ins>
      <w:ins w:id="3263" w:author="de Araujo Rodrigues, Thales [2]" w:date="2020-06-25T17:43:00Z">
        <w:del w:id="3264" w:author="de Araujo Rodrigues, Thales" w:date="2020-07-20T17:50:00Z">
          <w:r w:rsidR="00064C69" w:rsidDel="009B43EA">
            <w:rPr>
              <w:lang w:val="pt-BR"/>
            </w:rPr>
            <w:delText>...</w:delText>
          </w:r>
        </w:del>
      </w:ins>
      <w:ins w:id="3265" w:author="de Araujo Rodrigues, Thales" w:date="2020-07-20T17:51:00Z">
        <w:r>
          <w:rPr>
            <w:lang w:val="pt-BR"/>
          </w:rPr>
          <w:t>definidos para uso nas API’s de Open Banking.</w:t>
        </w:r>
      </w:ins>
    </w:p>
    <w:p w14:paraId="1385AC37" w14:textId="77777777" w:rsidR="00064C69" w:rsidRDefault="00064C69">
      <w:pPr>
        <w:pStyle w:val="ListParagraph"/>
        <w:ind w:left="360"/>
        <w:rPr>
          <w:ins w:id="3266" w:author="de Araujo Rodrigues, Thales [2]" w:date="2020-06-25T17:27:00Z"/>
          <w:lang w:val="pt-BR"/>
        </w:rPr>
        <w:pPrChange w:id="3267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</w:p>
    <w:p w14:paraId="32160CED" w14:textId="35151313" w:rsidR="008156CF" w:rsidDel="004320DC" w:rsidRDefault="008156CF">
      <w:pPr>
        <w:pStyle w:val="ListParagraph"/>
        <w:numPr>
          <w:ilvl w:val="0"/>
          <w:numId w:val="6"/>
        </w:numPr>
        <w:ind w:left="360"/>
        <w:rPr>
          <w:ins w:id="3268" w:author="de Araujo Rodrigues, Thales [2]" w:date="2020-06-25T17:27:00Z"/>
          <w:del w:id="3269" w:author="de Araujo Rodrigues, Thales" w:date="2020-07-20T17:10:00Z"/>
          <w:lang w:val="pt-BR"/>
        </w:rPr>
        <w:pPrChange w:id="3270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271" w:author="de Araujo Rodrigues, Thales [2]" w:date="2020-06-25T17:27:00Z">
        <w:del w:id="3272" w:author="de Araujo Rodrigues, Thales" w:date="2020-07-20T17:10:00Z">
          <w:r w:rsidDel="004320DC">
            <w:rPr>
              <w:lang w:val="pt-BR"/>
            </w:rPr>
            <w:delText>Escopo de Autorização</w:delText>
          </w:r>
        </w:del>
      </w:ins>
    </w:p>
    <w:p w14:paraId="12FA9DB1" w14:textId="213693ED" w:rsidR="008156CF" w:rsidRDefault="008156CF">
      <w:pPr>
        <w:pStyle w:val="ListParagraph"/>
        <w:numPr>
          <w:ilvl w:val="0"/>
          <w:numId w:val="25"/>
        </w:numPr>
        <w:rPr>
          <w:ins w:id="3273" w:author="de Araujo Rodrigues, Thales" w:date="2020-07-20T17:52:00Z"/>
          <w:lang w:val="pt-BR"/>
        </w:rPr>
        <w:pPrChange w:id="3274" w:author="Miranda, Pedro" w:date="2020-07-22T07:04:00Z">
          <w:pPr>
            <w:pStyle w:val="ListParagraph"/>
            <w:numPr>
              <w:numId w:val="6"/>
            </w:numPr>
            <w:ind w:left="1080" w:hanging="360"/>
          </w:pPr>
        </w:pPrChange>
      </w:pPr>
      <w:ins w:id="3275" w:author="de Araujo Rodrigues, Thales [2]" w:date="2020-06-25T17:27:00Z">
        <w:r>
          <w:rPr>
            <w:lang w:val="pt-BR"/>
          </w:rPr>
          <w:t>Requisitos não funcionais</w:t>
        </w:r>
      </w:ins>
    </w:p>
    <w:p w14:paraId="45D5B414" w14:textId="057EEC55" w:rsidR="009B43EA" w:rsidRDefault="009B43EA">
      <w:pPr>
        <w:pStyle w:val="ListParagraph"/>
        <w:numPr>
          <w:ilvl w:val="1"/>
          <w:numId w:val="25"/>
        </w:numPr>
        <w:rPr>
          <w:ins w:id="3276" w:author="de Araujo Rodrigues, Thales [2]" w:date="2020-06-25T17:27:00Z"/>
          <w:lang w:val="pt-BR"/>
        </w:rPr>
        <w:pPrChange w:id="3277" w:author="Miranda, Pedro" w:date="2020-07-22T07:04:00Z">
          <w:pPr>
            <w:pStyle w:val="ListParagraph"/>
            <w:numPr>
              <w:numId w:val="6"/>
            </w:numPr>
            <w:ind w:hanging="360"/>
          </w:pPr>
        </w:pPrChange>
      </w:pPr>
      <w:ins w:id="3278" w:author="de Araujo Rodrigues, Thales" w:date="2020-07-20T17:52:00Z">
        <w:r>
          <w:rPr>
            <w:lang w:val="pt-BR"/>
          </w:rPr>
          <w:lastRenderedPageBreak/>
          <w:t xml:space="preserve">Nesta sessão são apresentados os requisitos não funcionais que devem ser </w:t>
        </w:r>
      </w:ins>
      <w:ins w:id="3279" w:author="de Araujo Rodrigues, Thales" w:date="2020-07-20T17:54:00Z">
        <w:r>
          <w:rPr>
            <w:lang w:val="pt-BR"/>
          </w:rPr>
          <w:t>considerados</w:t>
        </w:r>
      </w:ins>
      <w:ins w:id="3280" w:author="de Araujo Rodrigues, Thales" w:date="2020-07-20T17:52:00Z">
        <w:r>
          <w:rPr>
            <w:lang w:val="pt-BR"/>
          </w:rPr>
          <w:t xml:space="preserve"> pelos desenvolvedores</w:t>
        </w:r>
      </w:ins>
      <w:ins w:id="3281" w:author="de Araujo Rodrigues, Thales" w:date="2020-07-20T17:54:00Z">
        <w:r>
          <w:rPr>
            <w:lang w:val="pt-BR"/>
          </w:rPr>
          <w:t xml:space="preserve"> e demais técnicos para a participação </w:t>
        </w:r>
      </w:ins>
      <w:ins w:id="3282" w:author="de Araujo Rodrigues, Thales" w:date="2020-07-20T17:55:00Z">
        <w:r>
          <w:rPr>
            <w:lang w:val="pt-BR"/>
          </w:rPr>
          <w:t>na transferência ou consumo de dados no contexto do Open Banking.</w:t>
        </w:r>
      </w:ins>
    </w:p>
    <w:p w14:paraId="5C54C988" w14:textId="2E8B37CF" w:rsidR="008156CF" w:rsidDel="004320DC" w:rsidRDefault="008156CF" w:rsidP="008156CF">
      <w:pPr>
        <w:pStyle w:val="ListParagraph"/>
        <w:numPr>
          <w:ilvl w:val="0"/>
          <w:numId w:val="6"/>
        </w:numPr>
        <w:rPr>
          <w:ins w:id="3283" w:author="de Araujo Rodrigues, Thales [2]" w:date="2020-06-25T17:27:00Z"/>
          <w:del w:id="3284" w:author="de Araujo Rodrigues, Thales" w:date="2020-07-20T17:11:00Z"/>
          <w:lang w:val="pt-BR"/>
        </w:rPr>
      </w:pPr>
      <w:ins w:id="3285" w:author="de Araujo Rodrigues, Thales [2]" w:date="2020-06-25T17:27:00Z">
        <w:del w:id="3286" w:author="de Araujo Rodrigues, Thales" w:date="2020-07-20T17:11:00Z">
          <w:r w:rsidDel="004320DC">
            <w:rPr>
              <w:lang w:val="pt-BR"/>
            </w:rPr>
            <w:delText>Histórico de mudanças</w:delText>
          </w:r>
        </w:del>
      </w:ins>
    </w:p>
    <w:p w14:paraId="3BC440D8" w14:textId="55C2C8AE" w:rsidR="008156CF" w:rsidDel="004320DC" w:rsidRDefault="008156CF" w:rsidP="008156CF">
      <w:pPr>
        <w:pStyle w:val="ListParagraph"/>
        <w:numPr>
          <w:ilvl w:val="0"/>
          <w:numId w:val="6"/>
        </w:numPr>
        <w:rPr>
          <w:ins w:id="3287" w:author="de Araujo Rodrigues, Thales [2]" w:date="2020-06-25T17:27:00Z"/>
          <w:del w:id="3288" w:author="de Araujo Rodrigues, Thales" w:date="2020-07-20T17:11:00Z"/>
          <w:lang w:val="pt-BR"/>
        </w:rPr>
      </w:pPr>
      <w:ins w:id="3289" w:author="de Araujo Rodrigues, Thales [2]" w:date="2020-06-25T17:27:00Z">
        <w:del w:id="3290" w:author="de Araujo Rodrigues, Thales" w:date="2020-07-20T17:11:00Z">
          <w:r w:rsidDel="004320DC">
            <w:rPr>
              <w:lang w:val="pt-BR"/>
            </w:rPr>
            <w:delText>Arquivos</w:delText>
          </w:r>
        </w:del>
      </w:ins>
    </w:p>
    <w:p w14:paraId="41313199" w14:textId="2C999653" w:rsidR="005961F8" w:rsidDel="004320DC" w:rsidRDefault="005961F8" w:rsidP="008156CF">
      <w:pPr>
        <w:ind w:left="360"/>
        <w:rPr>
          <w:ins w:id="3291" w:author="de Araujo Rodrigues, Thales [2]" w:date="2020-06-25T17:30:00Z"/>
          <w:del w:id="3292" w:author="de Araujo Rodrigues, Thales" w:date="2020-07-20T17:11:00Z"/>
          <w:lang w:val="pt-BR"/>
        </w:rPr>
      </w:pPr>
    </w:p>
    <w:p w14:paraId="72F88185" w14:textId="5BA0EF73" w:rsidR="008156CF" w:rsidRPr="00733A31" w:rsidDel="004320DC" w:rsidRDefault="008156CF" w:rsidP="008156CF">
      <w:pPr>
        <w:ind w:left="360"/>
        <w:rPr>
          <w:ins w:id="3293" w:author="de Araujo Rodrigues, Thales [2]" w:date="2020-06-25T17:27:00Z"/>
          <w:del w:id="3294" w:author="de Araujo Rodrigues, Thales" w:date="2020-07-20T17:11:00Z"/>
          <w:lang w:val="pt-BR"/>
        </w:rPr>
      </w:pPr>
      <w:ins w:id="3295" w:author="de Araujo Rodrigues, Thales [2]" w:date="2020-06-25T17:27:00Z">
        <w:del w:id="3296" w:author="de Araujo Rodrigues, Thales" w:date="2020-07-20T17:11:00Z">
          <w:r w:rsidDel="004320DC">
            <w:rPr>
              <w:lang w:val="pt-BR"/>
            </w:rPr>
            <w:delText>P</w:delText>
          </w:r>
          <w:r w:rsidRPr="00733A31" w:rsidDel="004320DC">
            <w:rPr>
              <w:lang w:val="pt-BR"/>
            </w:rPr>
            <w:delText xml:space="preserve">ara </w:delText>
          </w:r>
          <w:r w:rsidDel="004320DC">
            <w:rPr>
              <w:lang w:val="pt-BR"/>
            </w:rPr>
            <w:delText>a Zona do Desenvolvedor</w:delText>
          </w:r>
          <w:r w:rsidRPr="00733A31" w:rsidDel="004320DC">
            <w:rPr>
              <w:lang w:val="pt-BR"/>
            </w:rPr>
            <w:delText xml:space="preserve"> teremos:</w:delText>
          </w:r>
        </w:del>
      </w:ins>
    </w:p>
    <w:p w14:paraId="428DD077" w14:textId="480EE924" w:rsidR="008156CF" w:rsidDel="004320DC" w:rsidRDefault="008156CF" w:rsidP="008156CF">
      <w:pPr>
        <w:rPr>
          <w:ins w:id="3297" w:author="de Araujo Rodrigues, Thales [2]" w:date="2020-06-25T17:27:00Z"/>
          <w:del w:id="3298" w:author="de Araujo Rodrigues, Thales" w:date="2020-07-20T17:11:00Z"/>
          <w:lang w:val="pt-BR"/>
        </w:rPr>
      </w:pPr>
    </w:p>
    <w:p w14:paraId="1314BC2B" w14:textId="77777777" w:rsidR="004320DC" w:rsidRDefault="004320DC" w:rsidP="008156CF">
      <w:pPr>
        <w:ind w:left="360"/>
        <w:rPr>
          <w:ins w:id="3299" w:author="de Araujo Rodrigues, Thales" w:date="2020-07-20T17:11:00Z"/>
          <w:lang w:val="pt-BR"/>
        </w:rPr>
      </w:pPr>
    </w:p>
    <w:p w14:paraId="1EE17692" w14:textId="11335A7D" w:rsidR="004D1C28" w:rsidRPr="00B054CA" w:rsidRDefault="004320DC">
      <w:pPr>
        <w:pStyle w:val="Heading2"/>
        <w:rPr>
          <w:ins w:id="3300" w:author="de Araujo Rodrigues, Thales" w:date="2020-07-20T17:55:00Z"/>
          <w:lang w:val="pt-BR"/>
        </w:rPr>
        <w:pPrChange w:id="3301" w:author="Miranda, Pedro" w:date="2020-07-22T07:07:00Z">
          <w:pPr>
            <w:pStyle w:val="ListParagraph"/>
            <w:numPr>
              <w:numId w:val="19"/>
            </w:numPr>
            <w:ind w:hanging="360"/>
          </w:pPr>
        </w:pPrChange>
      </w:pPr>
      <w:moveToRangeStart w:id="3302" w:author="de Araujo Rodrigues, Thales" w:date="2020-07-20T17:11:00Z" w:name="move46157507"/>
      <w:moveTo w:id="3303" w:author="de Araujo Rodrigues, Thales" w:date="2020-07-20T17:11:00Z">
        <w:del w:id="3304" w:author="de Araujo Rodrigues, Thales" w:date="2020-07-20T17:55:00Z">
          <w:r w:rsidRPr="00B054CA" w:rsidDel="004D1C28">
            <w:rPr>
              <w:lang w:val="pt-BR"/>
            </w:rPr>
            <w:delText xml:space="preserve">O Service Desk </w:delText>
          </w:r>
        </w:del>
      </w:moveTo>
      <w:bookmarkStart w:id="3305" w:name="_Toc46340387"/>
      <w:ins w:id="3306" w:author="de Araujo Rodrigues, Thales" w:date="2020-07-20T17:55:00Z">
        <w:r w:rsidR="004D1C28" w:rsidRPr="00B054CA">
          <w:rPr>
            <w:lang w:val="pt-BR"/>
          </w:rPr>
          <w:t>SERVICE DESK</w:t>
        </w:r>
        <w:bookmarkEnd w:id="3305"/>
      </w:ins>
    </w:p>
    <w:p w14:paraId="4CB19C07" w14:textId="490F0192" w:rsidR="000C156B" w:rsidRDefault="000C156B">
      <w:pPr>
        <w:pStyle w:val="ListParagraph"/>
        <w:rPr>
          <w:ins w:id="3307" w:author="de Araujo Rodrigues, Thales" w:date="2020-07-22T16:02:00Z"/>
          <w:lang w:val="pt-BR"/>
        </w:rPr>
      </w:pPr>
    </w:p>
    <w:p w14:paraId="50A7545E" w14:textId="193AB597" w:rsidR="00D70DB6" w:rsidRPr="00D70DB6" w:rsidRDefault="00D70DB6" w:rsidP="00D70DB6">
      <w:pPr>
        <w:autoSpaceDE w:val="0"/>
        <w:autoSpaceDN w:val="0"/>
        <w:rPr>
          <w:ins w:id="3308" w:author="de Araujo Rodrigues, Thales" w:date="2020-07-22T16:02:00Z"/>
          <w:rFonts w:ascii="Helvetica" w:hAnsi="Helvetica" w:cs="Helvetica"/>
          <w:b/>
          <w:bCs/>
          <w:sz w:val="24"/>
          <w:szCs w:val="24"/>
          <w:lang w:val="pt-BR"/>
          <w:rPrChange w:id="3309" w:author="de Araujo Rodrigues, Thales" w:date="2020-07-22T16:02:00Z">
            <w:rPr>
              <w:ins w:id="3310" w:author="de Araujo Rodrigues, Thales" w:date="2020-07-22T16:02:00Z"/>
              <w:rFonts w:ascii="Helvetica" w:hAnsi="Helvetica" w:cs="Helvetica"/>
              <w:b/>
              <w:bCs/>
              <w:sz w:val="24"/>
              <w:szCs w:val="24"/>
              <w:lang w:val="en-US"/>
            </w:rPr>
          </w:rPrChange>
        </w:rPr>
      </w:pPr>
      <w:ins w:id="3311" w:author="de Araujo Rodrigues, Thales" w:date="2020-07-22T16:02:00Z">
        <w:r w:rsidRPr="00D70DB6">
          <w:rPr>
            <w:rFonts w:ascii="Helvetica" w:hAnsi="Helvetica" w:cs="Helvetica"/>
            <w:sz w:val="24"/>
            <w:szCs w:val="24"/>
            <w:lang w:val="pt-BR"/>
            <w:rPrChange w:id="3312" w:author="de Araujo Rodrigues, Thales" w:date="2020-07-22T16:02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É uma área do portal do Open Banking onde</w:t>
        </w:r>
        <w:r w:rsidRPr="00D70DB6">
          <w:rPr>
            <w:rFonts w:ascii="Helvetica" w:hAnsi="Helvetica" w:cs="Helvetica"/>
            <w:b/>
            <w:bCs/>
            <w:sz w:val="24"/>
            <w:szCs w:val="24"/>
            <w:lang w:val="pt-BR"/>
            <w:rPrChange w:id="3313" w:author="de Araujo Rodrigues, Thales" w:date="2020-07-22T16:02:00Z">
              <w:rPr>
                <w:rFonts w:ascii="Helvetica" w:hAnsi="Helvetica" w:cs="Helvetica"/>
                <w:b/>
                <w:bCs/>
                <w:sz w:val="24"/>
                <w:szCs w:val="24"/>
                <w:lang w:val="en-US"/>
              </w:rPr>
            </w:rPrChange>
          </w:rPr>
          <w:t xml:space="preserve"> </w:t>
        </w:r>
        <w:r w:rsidRPr="00D70DB6">
          <w:rPr>
            <w:rFonts w:ascii="Helvetica" w:hAnsi="Helvetica" w:cs="Helvetica"/>
            <w:lang w:val="pt-BR"/>
            <w:rPrChange w:id="3314" w:author="de Araujo Rodrigues, Thales" w:date="2020-07-22T16:02:00Z">
              <w:rPr>
                <w:rFonts w:ascii="Helvetica" w:hAnsi="Helvetica" w:cs="Helvetica"/>
                <w:lang w:val="en-US"/>
              </w:rPr>
            </w:rPrChange>
          </w:rPr>
          <w:t>no contexto de área logada, o Participante (Representante e ou Contatos) tem acesso aos serviços do Service Desk, que contém uma área de FAQ e Chatbot para auto resolução de problemas frequentes com um canal para abertura, visualização e edição de tickets sobre problemas e dúvidas.</w:t>
        </w:r>
      </w:ins>
    </w:p>
    <w:p w14:paraId="3E5C67C6" w14:textId="77777777" w:rsidR="00D70DB6" w:rsidRPr="00D70DB6" w:rsidRDefault="00D70DB6" w:rsidP="00D70DB6">
      <w:pPr>
        <w:autoSpaceDE w:val="0"/>
        <w:autoSpaceDN w:val="0"/>
        <w:rPr>
          <w:ins w:id="3315" w:author="de Araujo Rodrigues, Thales" w:date="2020-07-22T16:02:00Z"/>
          <w:rFonts w:ascii="Helvetica" w:hAnsi="Helvetica" w:cs="Helvetica"/>
          <w:lang w:val="pt-BR"/>
          <w:rPrChange w:id="3316" w:author="de Araujo Rodrigues, Thales" w:date="2020-07-22T16:02:00Z">
            <w:rPr>
              <w:ins w:id="3317" w:author="de Araujo Rodrigues, Thales" w:date="2020-07-22T16:02:00Z"/>
              <w:rFonts w:ascii="Helvetica" w:hAnsi="Helvetica" w:cs="Helvetica"/>
              <w:lang w:val="en-US"/>
            </w:rPr>
          </w:rPrChange>
        </w:rPr>
      </w:pPr>
      <w:ins w:id="3318" w:author="de Araujo Rodrigues, Thales" w:date="2020-07-22T16:02:00Z">
        <w:r w:rsidRPr="00D70DB6">
          <w:rPr>
            <w:rFonts w:ascii="Helvetica" w:hAnsi="Helvetica" w:cs="Helvetica"/>
            <w:lang w:val="pt-BR"/>
            <w:rPrChange w:id="3319" w:author="de Araujo Rodrigues, Thales" w:date="2020-07-22T16:02:00Z">
              <w:rPr>
                <w:rFonts w:ascii="Helvetica" w:hAnsi="Helvetica" w:cs="Helvetica"/>
                <w:lang w:val="en-US"/>
              </w:rPr>
            </w:rPrChange>
          </w:rPr>
          <w:t>No contexto dos Atendentes do Diretório o Service Desk tem uma área para antendimento (resposta, acompanhamento e conclusão) dos tickets abertos.</w:t>
        </w:r>
      </w:ins>
    </w:p>
    <w:p w14:paraId="5FBC0F7C" w14:textId="77777777" w:rsidR="00D70DB6" w:rsidRDefault="00D70DB6">
      <w:pPr>
        <w:pStyle w:val="ListParagraph"/>
        <w:rPr>
          <w:ins w:id="3320" w:author="Miranda, Pedro" w:date="2020-07-22T07:07:00Z"/>
          <w:lang w:val="pt-BR"/>
        </w:rPr>
      </w:pPr>
    </w:p>
    <w:p w14:paraId="78508AD3" w14:textId="64FCAE25" w:rsidR="004320DC" w:rsidRPr="004320DC" w:rsidRDefault="004320DC">
      <w:pPr>
        <w:pStyle w:val="ListParagraph"/>
        <w:ind w:left="0"/>
        <w:rPr>
          <w:moveTo w:id="3321" w:author="de Araujo Rodrigues, Thales" w:date="2020-07-20T17:11:00Z"/>
          <w:lang w:val="pt-BR"/>
        </w:rPr>
        <w:pPrChange w:id="3322" w:author="Miranda, Pedro" w:date="2020-07-22T07:07:00Z">
          <w:pPr>
            <w:ind w:left="360"/>
          </w:pPr>
        </w:pPrChange>
      </w:pPr>
      <w:moveTo w:id="3323" w:author="de Araujo Rodrigues, Thales" w:date="2020-07-20T17:11:00Z">
        <w:del w:id="3324" w:author="de Araujo Rodrigues, Thales" w:date="2020-07-20T17:55:00Z">
          <w:r w:rsidRPr="004320DC" w:rsidDel="004D1C28">
            <w:rPr>
              <w:lang w:val="pt-BR"/>
            </w:rPr>
            <w:delText>é</w:delText>
          </w:r>
        </w:del>
      </w:moveTo>
      <w:ins w:id="3325" w:author="de Araujo Rodrigues, Thales" w:date="2020-07-20T17:55:00Z">
        <w:r w:rsidR="004D1C28">
          <w:rPr>
            <w:lang w:val="pt-BR"/>
          </w:rPr>
          <w:t>É</w:t>
        </w:r>
      </w:ins>
      <w:moveTo w:id="3326" w:author="de Araujo Rodrigues, Thales" w:date="2020-07-20T17:11:00Z">
        <w:r w:rsidRPr="004320DC">
          <w:rPr>
            <w:lang w:val="pt-BR"/>
          </w:rPr>
          <w:t xml:space="preserve"> um sistema desenvolvido para os partipantes em que:</w:t>
        </w:r>
      </w:moveTo>
    </w:p>
    <w:p w14:paraId="44EAB9D0" w14:textId="77777777" w:rsidR="004320DC" w:rsidRDefault="004320DC" w:rsidP="004320DC">
      <w:pPr>
        <w:pStyle w:val="ListParagraph"/>
        <w:numPr>
          <w:ilvl w:val="0"/>
          <w:numId w:val="8"/>
        </w:numPr>
        <w:rPr>
          <w:moveTo w:id="3327" w:author="de Araujo Rodrigues, Thales" w:date="2020-07-20T17:11:00Z"/>
          <w:lang w:val="pt-BR"/>
        </w:rPr>
      </w:pPr>
      <w:moveTo w:id="3328" w:author="de Araujo Rodrigues, Thales" w:date="2020-07-20T17:11:00Z">
        <w:r>
          <w:rPr>
            <w:lang w:val="pt-BR"/>
          </w:rPr>
          <w:t>Poderão abrir um chamado informando alguma falha na execução de alguma chamada às API’s de outros participantes, para devido reporte e providências do responspavel pela mesma; e</w:t>
        </w:r>
      </w:moveTo>
    </w:p>
    <w:p w14:paraId="7BE72F75" w14:textId="77777777" w:rsidR="004320DC" w:rsidRDefault="004320DC" w:rsidP="004320DC">
      <w:pPr>
        <w:pStyle w:val="ListParagraph"/>
        <w:numPr>
          <w:ilvl w:val="0"/>
          <w:numId w:val="8"/>
        </w:numPr>
        <w:rPr>
          <w:moveTo w:id="3329" w:author="de Araujo Rodrigues, Thales" w:date="2020-07-20T17:11:00Z"/>
          <w:lang w:val="pt-BR"/>
        </w:rPr>
      </w:pPr>
      <w:moveTo w:id="3330" w:author="de Araujo Rodrigues, Thales" w:date="2020-07-20T17:11:00Z">
        <w:r>
          <w:rPr>
            <w:lang w:val="pt-BR"/>
          </w:rPr>
          <w:t>Poderá abrir uma notificação ao mercado, informando nesta eventuais interrupções do serviço para atualizações e/ou manutenções preventivas, bem como informar sobre novas versões e recursos disponibilizados aos participantes.</w:t>
        </w:r>
      </w:moveTo>
    </w:p>
    <w:p w14:paraId="6F14A5F8" w14:textId="77777777" w:rsidR="004320DC" w:rsidRDefault="004320DC">
      <w:pPr>
        <w:rPr>
          <w:moveTo w:id="3331" w:author="de Araujo Rodrigues, Thales" w:date="2020-07-20T17:11:00Z"/>
          <w:lang w:val="pt-BR"/>
        </w:rPr>
        <w:pPrChange w:id="3332" w:author="Miranda, Pedro" w:date="2020-07-22T07:07:00Z">
          <w:pPr>
            <w:ind w:left="720"/>
          </w:pPr>
        </w:pPrChange>
      </w:pPr>
      <w:moveTo w:id="3333" w:author="de Araujo Rodrigues, Thales" w:date="2020-07-20T17:11:00Z">
        <w:r>
          <w:rPr>
            <w:lang w:val="pt-BR"/>
          </w:rPr>
          <w:t>Para uso desta área, é necessário um usuário e senha de acesso, cujos procedimentos para se obter estão em ....</w:t>
        </w:r>
        <w:commentRangeStart w:id="3334"/>
        <w:commentRangeEnd w:id="3334"/>
        <w:r>
          <w:rPr>
            <w:rStyle w:val="CommentReference"/>
          </w:rPr>
          <w:commentReference w:id="3334"/>
        </w:r>
      </w:moveTo>
    </w:p>
    <w:p w14:paraId="55833687" w14:textId="30AC93AB" w:rsidR="008156CF" w:rsidDel="004320DC" w:rsidRDefault="00C63E7F" w:rsidP="008156CF">
      <w:pPr>
        <w:ind w:left="360"/>
        <w:rPr>
          <w:ins w:id="3335" w:author="de Araujo Rodrigues, Thales [2]" w:date="2020-06-26T10:10:00Z"/>
          <w:moveFrom w:id="3336" w:author="de Araujo Rodrigues, Thales" w:date="2020-07-20T17:11:00Z"/>
          <w:lang w:val="pt-BR"/>
        </w:rPr>
      </w:pPr>
      <w:moveFromRangeStart w:id="3337" w:author="de Araujo Rodrigues, Thales" w:date="2020-07-20T17:11:00Z" w:name="move46157507"/>
      <w:moveToRangeEnd w:id="3302"/>
      <w:moveFrom w:id="3338" w:author="de Araujo Rodrigues, Thales" w:date="2020-07-20T17:11:00Z">
        <w:ins w:id="3339" w:author="de Araujo Rodrigues, Thales [2]" w:date="2020-06-26T10:10:00Z">
          <w:r w:rsidDel="004320DC">
            <w:rPr>
              <w:lang w:val="pt-BR"/>
            </w:rPr>
            <w:t>O</w:t>
          </w:r>
        </w:ins>
        <w:ins w:id="3340" w:author="de Araujo Rodrigues, Thales [2]" w:date="2020-06-25T17:27:00Z">
          <w:r w:rsidR="008156CF" w:rsidDel="004320DC">
            <w:rPr>
              <w:lang w:val="pt-BR"/>
            </w:rPr>
            <w:t xml:space="preserve"> Service Desk</w:t>
          </w:r>
          <w:r w:rsidR="008156CF" w:rsidRPr="00733A31" w:rsidDel="004320DC">
            <w:rPr>
              <w:lang w:val="pt-BR"/>
            </w:rPr>
            <w:t xml:space="preserve"> </w:t>
          </w:r>
        </w:ins>
        <w:ins w:id="3341" w:author="de Araujo Rodrigues, Thales [2]" w:date="2020-06-26T10:10:00Z">
          <w:r w:rsidDel="004320DC">
            <w:rPr>
              <w:lang w:val="pt-BR"/>
            </w:rPr>
            <w:t>é um sistema desenvolvido para os partipantes em que:</w:t>
          </w:r>
        </w:ins>
      </w:moveFrom>
    </w:p>
    <w:p w14:paraId="7879B13C" w14:textId="1230256D" w:rsidR="00C63E7F" w:rsidDel="004320DC" w:rsidRDefault="00C63E7F">
      <w:pPr>
        <w:pStyle w:val="ListParagraph"/>
        <w:numPr>
          <w:ilvl w:val="0"/>
          <w:numId w:val="8"/>
        </w:numPr>
        <w:rPr>
          <w:ins w:id="3342" w:author="de Araujo Rodrigues, Thales [2]" w:date="2020-06-26T10:12:00Z"/>
          <w:moveFrom w:id="3343" w:author="de Araujo Rodrigues, Thales" w:date="2020-07-20T17:11:00Z"/>
          <w:lang w:val="pt-BR"/>
        </w:rPr>
        <w:pPrChange w:id="3344" w:author="de Araujo Rodrigues, Thales [2]" w:date="2020-06-26T10:10:00Z">
          <w:pPr>
            <w:ind w:left="360"/>
          </w:pPr>
        </w:pPrChange>
      </w:pPr>
      <w:moveFrom w:id="3345" w:author="de Araujo Rodrigues, Thales" w:date="2020-07-20T17:11:00Z">
        <w:ins w:id="3346" w:author="de Araujo Rodrigues, Thales [2]" w:date="2020-06-26T10:10:00Z">
          <w:r w:rsidDel="004320DC">
            <w:rPr>
              <w:lang w:val="pt-BR"/>
            </w:rPr>
            <w:t>Poderão abrir um chamado informando alguma falha na execuç</w:t>
          </w:r>
        </w:ins>
        <w:ins w:id="3347" w:author="de Araujo Rodrigues, Thales [2]" w:date="2020-06-26T10:11:00Z">
          <w:r w:rsidDel="004320DC">
            <w:rPr>
              <w:lang w:val="pt-BR"/>
            </w:rPr>
            <w:t xml:space="preserve">ão de alguma chamada </w:t>
          </w:r>
        </w:ins>
        <w:ins w:id="3348" w:author="de Araujo Rodrigues, Thales [2]" w:date="2020-06-26T10:12:00Z">
          <w:r w:rsidDel="004320DC">
            <w:rPr>
              <w:lang w:val="pt-BR"/>
            </w:rPr>
            <w:t>às API’s de outros participantes, para devido reporte e providências do responspavel pela mesma; e</w:t>
          </w:r>
        </w:ins>
      </w:moveFrom>
    </w:p>
    <w:p w14:paraId="0FF86BE5" w14:textId="43AF75F9" w:rsidR="00C63E7F" w:rsidDel="004320DC" w:rsidRDefault="00C63E7F">
      <w:pPr>
        <w:pStyle w:val="ListParagraph"/>
        <w:numPr>
          <w:ilvl w:val="0"/>
          <w:numId w:val="8"/>
        </w:numPr>
        <w:rPr>
          <w:ins w:id="3349" w:author="de Araujo Rodrigues, Thales [2]" w:date="2020-06-26T10:13:00Z"/>
          <w:moveFrom w:id="3350" w:author="de Araujo Rodrigues, Thales" w:date="2020-07-20T17:11:00Z"/>
          <w:lang w:val="pt-BR"/>
        </w:rPr>
        <w:pPrChange w:id="3351" w:author="de Araujo Rodrigues, Thales [2]" w:date="2020-06-26T10:13:00Z">
          <w:pPr>
            <w:ind w:left="360"/>
          </w:pPr>
        </w:pPrChange>
      </w:pPr>
      <w:moveFrom w:id="3352" w:author="de Araujo Rodrigues, Thales" w:date="2020-07-20T17:11:00Z">
        <w:ins w:id="3353" w:author="de Araujo Rodrigues, Thales [2]" w:date="2020-06-26T10:12:00Z">
          <w:r w:rsidDel="004320DC">
            <w:rPr>
              <w:lang w:val="pt-BR"/>
            </w:rPr>
            <w:t>Poderá abrir uma notificação ao mercado, informando nesta eventuais interrupç</w:t>
          </w:r>
        </w:ins>
        <w:ins w:id="3354" w:author="de Araujo Rodrigues, Thales [2]" w:date="2020-06-26T10:13:00Z">
          <w:r w:rsidDel="004320DC">
            <w:rPr>
              <w:lang w:val="pt-BR"/>
            </w:rPr>
            <w:t>ões do serviço para atualizações e/ou manutenções preventivas, bem como informar sobre novas versões e recursos disponibilizados aos participantes.</w:t>
          </w:r>
        </w:ins>
      </w:moveFrom>
    </w:p>
    <w:p w14:paraId="0ACB47E6" w14:textId="0D5F0A40" w:rsidR="00C63E7F" w:rsidDel="004320DC" w:rsidRDefault="00C63E7F">
      <w:pPr>
        <w:ind w:left="720"/>
        <w:rPr>
          <w:ins w:id="3355" w:author="de Araujo Rodrigues, Thales [2]" w:date="2020-06-26T10:14:00Z"/>
          <w:moveFrom w:id="3356" w:author="de Araujo Rodrigues, Thales" w:date="2020-07-20T17:11:00Z"/>
          <w:lang w:val="pt-BR"/>
        </w:rPr>
        <w:pPrChange w:id="3357" w:author="de Araujo Rodrigues, Thales [2]" w:date="2020-06-26T10:13:00Z">
          <w:pPr>
            <w:ind w:left="360"/>
          </w:pPr>
        </w:pPrChange>
      </w:pPr>
      <w:moveFrom w:id="3358" w:author="de Araujo Rodrigues, Thales" w:date="2020-07-20T17:11:00Z">
        <w:ins w:id="3359" w:author="de Araujo Rodrigues, Thales [2]" w:date="2020-06-26T10:13:00Z">
          <w:r w:rsidDel="004320DC">
            <w:rPr>
              <w:lang w:val="pt-BR"/>
            </w:rPr>
            <w:t xml:space="preserve">Para </w:t>
          </w:r>
        </w:ins>
        <w:ins w:id="3360" w:author="de Araujo Rodrigues, Thales [2]" w:date="2020-06-26T10:14:00Z">
          <w:r w:rsidDel="004320DC">
            <w:rPr>
              <w:lang w:val="pt-BR"/>
            </w:rPr>
            <w:t>uso</w:t>
          </w:r>
        </w:ins>
        <w:ins w:id="3361" w:author="de Araujo Rodrigues, Thales [2]" w:date="2020-06-26T10:13:00Z">
          <w:r w:rsidDel="004320DC">
            <w:rPr>
              <w:lang w:val="pt-BR"/>
            </w:rPr>
            <w:t xml:space="preserve"> </w:t>
          </w:r>
        </w:ins>
        <w:ins w:id="3362" w:author="de Araujo Rodrigues, Thales [2]" w:date="2020-06-26T10:14:00Z">
          <w:r w:rsidDel="004320DC">
            <w:rPr>
              <w:lang w:val="pt-BR"/>
            </w:rPr>
            <w:t>d</w:t>
          </w:r>
        </w:ins>
        <w:ins w:id="3363" w:author="de Araujo Rodrigues, Thales [2]" w:date="2020-06-26T10:13:00Z">
          <w:r w:rsidDel="004320DC">
            <w:rPr>
              <w:lang w:val="pt-BR"/>
            </w:rPr>
            <w:t xml:space="preserve">esta área, é necessário um </w:t>
          </w:r>
        </w:ins>
        <w:ins w:id="3364" w:author="de Araujo Rodrigues, Thales [2]" w:date="2020-06-26T10:14:00Z">
          <w:r w:rsidDel="004320DC">
            <w:rPr>
              <w:lang w:val="pt-BR"/>
            </w:rPr>
            <w:t>usuário</w:t>
          </w:r>
        </w:ins>
        <w:ins w:id="3365" w:author="de Araujo Rodrigues, Thales [2]" w:date="2020-06-26T10:13:00Z">
          <w:r w:rsidDel="004320DC">
            <w:rPr>
              <w:lang w:val="pt-BR"/>
            </w:rPr>
            <w:t xml:space="preserve"> e senha de acesso</w:t>
          </w:r>
        </w:ins>
        <w:ins w:id="3366" w:author="de Araujo Rodrigues, Thales [2]" w:date="2020-06-26T10:14:00Z">
          <w:r w:rsidDel="004320DC">
            <w:rPr>
              <w:lang w:val="pt-BR"/>
            </w:rPr>
            <w:t>, cujos procedimentos para se obter estão em ....</w:t>
          </w:r>
        </w:ins>
        <w:commentRangeEnd w:id="3048"/>
        <w:r w:rsidR="003D3E80" w:rsidDel="004320DC">
          <w:rPr>
            <w:rStyle w:val="CommentReference"/>
          </w:rPr>
          <w:commentReference w:id="3048"/>
        </w:r>
      </w:moveFrom>
    </w:p>
    <w:moveFromRangeEnd w:id="3337"/>
    <w:p w14:paraId="3CA51F68" w14:textId="1218EC94" w:rsidR="00C63E7F" w:rsidDel="004320DC" w:rsidRDefault="00C63E7F">
      <w:pPr>
        <w:rPr>
          <w:ins w:id="3367" w:author="de Araujo Rodrigues, Thales [2]" w:date="2020-06-26T10:14:00Z"/>
          <w:del w:id="3368" w:author="de Araujo Rodrigues, Thales" w:date="2020-07-20T17:11:00Z"/>
          <w:lang w:val="pt-BR"/>
        </w:rPr>
        <w:pPrChange w:id="3369" w:author="de Araujo Rodrigues, Thales [2]" w:date="2020-06-26T10:14:00Z">
          <w:pPr>
            <w:ind w:left="360"/>
          </w:pPr>
        </w:pPrChange>
      </w:pPr>
    </w:p>
    <w:p w14:paraId="5664E921" w14:textId="77777777" w:rsidR="004320DC" w:rsidRDefault="004320DC">
      <w:pPr>
        <w:rPr>
          <w:ins w:id="3370" w:author="de Araujo Rodrigues, Thales" w:date="2020-07-20T17:11:00Z"/>
          <w:b/>
          <w:bCs/>
          <w:lang w:val="pt-BR"/>
        </w:rPr>
      </w:pPr>
      <w:ins w:id="3371" w:author="de Araujo Rodrigues, Thales" w:date="2020-07-20T17:11:00Z">
        <w:r>
          <w:rPr>
            <w:b/>
            <w:bCs/>
            <w:lang w:val="pt-BR"/>
          </w:rPr>
          <w:br w:type="page"/>
        </w:r>
      </w:ins>
    </w:p>
    <w:p w14:paraId="70D8B8B3" w14:textId="6138AD80" w:rsidR="007976F6" w:rsidRPr="00B054CA" w:rsidRDefault="007976F6">
      <w:pPr>
        <w:pStyle w:val="Heading1"/>
        <w:rPr>
          <w:ins w:id="3372" w:author="de Araujo Rodrigues, Thales" w:date="2020-07-20T16:14:00Z"/>
          <w:lang w:val="pt-BR"/>
        </w:rPr>
        <w:pPrChange w:id="3373" w:author="Miranda, Pedro" w:date="2020-07-22T07:08:00Z">
          <w:pPr/>
        </w:pPrChange>
      </w:pPr>
      <w:bookmarkStart w:id="3374" w:name="_Toc46340388"/>
      <w:ins w:id="3375" w:author="de Araujo Rodrigues, Thales" w:date="2020-07-20T16:14:00Z">
        <w:r w:rsidRPr="00B054CA">
          <w:rPr>
            <w:lang w:val="pt-BR"/>
          </w:rPr>
          <w:lastRenderedPageBreak/>
          <w:t>RESOLUÇÃO DE PROBLEMAS</w:t>
        </w:r>
        <w:bookmarkEnd w:id="3374"/>
      </w:ins>
    </w:p>
    <w:p w14:paraId="148ECAA3" w14:textId="77777777" w:rsidR="00D65445" w:rsidRDefault="00D65445" w:rsidP="00A52C34">
      <w:pPr>
        <w:rPr>
          <w:ins w:id="3376" w:author="Miranda, Pedro" w:date="2020-07-22T07:08:00Z"/>
          <w:lang w:val="pt-BR"/>
        </w:rPr>
      </w:pPr>
    </w:p>
    <w:p w14:paraId="708F336A" w14:textId="123BA0A6" w:rsidR="00A52C34" w:rsidRDefault="007D0119" w:rsidP="00A52C34">
      <w:pPr>
        <w:rPr>
          <w:ins w:id="3377" w:author="de Araujo Rodrigues, Thales" w:date="2020-07-20T18:06:00Z"/>
          <w:lang w:val="pt-BR"/>
        </w:rPr>
      </w:pPr>
      <w:ins w:id="3378" w:author="de Araujo Rodrigues, Thales" w:date="2020-07-20T17:58:00Z">
        <w:r w:rsidRPr="00A52C34">
          <w:rPr>
            <w:lang w:val="pt-BR"/>
          </w:rPr>
          <w:t xml:space="preserve">Este tópico </w:t>
        </w:r>
      </w:ins>
      <w:ins w:id="3379" w:author="de Araujo Rodrigues, Thales" w:date="2020-07-20T18:05:00Z">
        <w:r w:rsidR="00A52C34" w:rsidRPr="00A52C34">
          <w:rPr>
            <w:lang w:val="pt-BR"/>
          </w:rPr>
          <w:t xml:space="preserve">aborda </w:t>
        </w:r>
        <w:r w:rsidR="00A52C34" w:rsidRPr="00A52C34">
          <w:rPr>
            <w:lang w:val="pt-BR"/>
            <w:rPrChange w:id="3380" w:author="de Araujo Rodrigues, Thales" w:date="2020-07-20T18:05:00Z">
              <w:rPr>
                <w:lang w:val="en-US"/>
              </w:rPr>
            </w:rPrChange>
          </w:rPr>
          <w:t>questões d</w:t>
        </w:r>
        <w:r w:rsidR="00A52C34">
          <w:rPr>
            <w:lang w:val="pt-BR"/>
          </w:rPr>
          <w:t xml:space="preserve">e processos, procedimentos e sistemas </w:t>
        </w:r>
      </w:ins>
      <w:ins w:id="3381" w:author="de Araujo Rodrigues, Thales" w:date="2020-07-20T18:06:00Z">
        <w:r w:rsidR="00A52C34">
          <w:rPr>
            <w:lang w:val="pt-BR"/>
          </w:rPr>
          <w:t>para a resolução de problemas.</w:t>
        </w:r>
      </w:ins>
    </w:p>
    <w:p w14:paraId="1BE0C684" w14:textId="77777777" w:rsidR="00A73EA3" w:rsidRDefault="00A73EA3" w:rsidP="00A73EA3">
      <w:pPr>
        <w:rPr>
          <w:ins w:id="3382" w:author="de Araujo Rodrigues, Thales" w:date="2020-07-21T18:53:00Z"/>
          <w:lang w:val="pt-BR"/>
        </w:rPr>
      </w:pPr>
      <w:ins w:id="3383" w:author="de Araujo Rodrigues, Thales" w:date="2020-07-21T18:53:00Z">
        <w:r w:rsidRPr="00DD258B">
          <w:rPr>
            <w:lang w:val="pt-BR"/>
          </w:rPr>
          <w:t>Quando um consumidor dos d</w:t>
        </w:r>
        <w:r>
          <w:rPr>
            <w:lang w:val="pt-BR"/>
          </w:rPr>
          <w:t>ados encontra um problema para o consumo, esse erro pode impactar diretamente na sua capacidade de prover seus serviços, o que pode causar consequências ao negócio, tais como:</w:t>
        </w:r>
      </w:ins>
    </w:p>
    <w:p w14:paraId="192C81A2" w14:textId="77777777" w:rsidR="00A73EA3" w:rsidRDefault="00A73EA3">
      <w:pPr>
        <w:pStyle w:val="ListParagraph"/>
        <w:numPr>
          <w:ilvl w:val="0"/>
          <w:numId w:val="23"/>
        </w:numPr>
        <w:rPr>
          <w:ins w:id="3384" w:author="de Araujo Rodrigues, Thales" w:date="2020-07-21T18:53:00Z"/>
          <w:lang w:val="pt-BR"/>
        </w:rPr>
        <w:pPrChange w:id="3385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386" w:author="de Araujo Rodrigues, Thales" w:date="2020-07-21T18:53:00Z">
        <w:r>
          <w:rPr>
            <w:lang w:val="pt-BR"/>
          </w:rPr>
          <w:t>Perda de negócios</w:t>
        </w:r>
      </w:ins>
    </w:p>
    <w:p w14:paraId="5B75E8DC" w14:textId="77777777" w:rsidR="00A73EA3" w:rsidRDefault="00A73EA3">
      <w:pPr>
        <w:pStyle w:val="ListParagraph"/>
        <w:numPr>
          <w:ilvl w:val="0"/>
          <w:numId w:val="23"/>
        </w:numPr>
        <w:rPr>
          <w:ins w:id="3387" w:author="de Araujo Rodrigues, Thales" w:date="2020-07-21T18:53:00Z"/>
          <w:lang w:val="pt-BR"/>
        </w:rPr>
        <w:pPrChange w:id="3388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389" w:author="de Araujo Rodrigues, Thales" w:date="2020-07-21T18:53:00Z">
        <w:r>
          <w:rPr>
            <w:lang w:val="pt-BR"/>
          </w:rPr>
          <w:t>Risco de reputação</w:t>
        </w:r>
      </w:ins>
    </w:p>
    <w:p w14:paraId="557324ED" w14:textId="77777777" w:rsidR="00A73EA3" w:rsidRDefault="00A73EA3">
      <w:pPr>
        <w:pStyle w:val="ListParagraph"/>
        <w:numPr>
          <w:ilvl w:val="0"/>
          <w:numId w:val="23"/>
        </w:numPr>
        <w:rPr>
          <w:ins w:id="3390" w:author="de Araujo Rodrigues, Thales" w:date="2020-07-21T18:53:00Z"/>
          <w:lang w:val="pt-BR"/>
        </w:rPr>
        <w:pPrChange w:id="3391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392" w:author="de Araujo Rodrigues, Thales" w:date="2020-07-21T18:53:00Z">
        <w:r>
          <w:rPr>
            <w:lang w:val="pt-BR"/>
          </w:rPr>
          <w:t>Necessidade de recursos adicionais</w:t>
        </w:r>
      </w:ins>
    </w:p>
    <w:p w14:paraId="3D5C6C3E" w14:textId="77777777" w:rsidR="00A73EA3" w:rsidRPr="00DD258B" w:rsidRDefault="00A73EA3">
      <w:pPr>
        <w:pStyle w:val="ListParagraph"/>
        <w:numPr>
          <w:ilvl w:val="0"/>
          <w:numId w:val="23"/>
        </w:numPr>
        <w:rPr>
          <w:ins w:id="3393" w:author="de Araujo Rodrigues, Thales" w:date="2020-07-21T18:53:00Z"/>
          <w:lang w:val="pt-BR"/>
        </w:rPr>
        <w:pPrChange w:id="3394" w:author="de Araujo Rodrigues, Thales" w:date="2020-07-21T18:53:00Z">
          <w:pPr>
            <w:pStyle w:val="ListParagraph"/>
            <w:numPr>
              <w:numId w:val="22"/>
            </w:numPr>
            <w:ind w:hanging="360"/>
          </w:pPr>
        </w:pPrChange>
      </w:pPr>
      <w:ins w:id="3395" w:author="de Araujo Rodrigues, Thales" w:date="2020-07-21T18:53:00Z">
        <w:r>
          <w:rPr>
            <w:lang w:val="pt-BR"/>
          </w:rPr>
          <w:t>Prejuízo aos seus clientes</w:t>
        </w:r>
      </w:ins>
    </w:p>
    <w:p w14:paraId="17976A5C" w14:textId="32347314" w:rsidR="00A42176" w:rsidRPr="00A42176" w:rsidRDefault="00A42176" w:rsidP="00A42176">
      <w:pPr>
        <w:ind w:left="360"/>
        <w:rPr>
          <w:ins w:id="3396" w:author="de Araujo Rodrigues, Thales" w:date="2020-07-22T15:52:00Z"/>
          <w:color w:val="FF0000"/>
          <w:lang w:val="pt-BR"/>
          <w:rPrChange w:id="3397" w:author="de Araujo Rodrigues, Thales" w:date="2020-07-22T15:52:00Z">
            <w:rPr>
              <w:ins w:id="3398" w:author="de Araujo Rodrigues, Thales" w:date="2020-07-22T15:52:00Z"/>
              <w:lang w:val="pt-BR"/>
            </w:rPr>
          </w:rPrChange>
        </w:rPr>
        <w:pPrChange w:id="3399" w:author="de Araujo Rodrigues, Thales" w:date="2020-07-22T15:52:00Z">
          <w:pPr>
            <w:pStyle w:val="ListParagraph"/>
            <w:numPr>
              <w:numId w:val="23"/>
            </w:numPr>
            <w:ind w:hanging="360"/>
          </w:pPr>
        </w:pPrChange>
      </w:pPr>
      <w:ins w:id="3400" w:author="de Araujo Rodrigues, Thales" w:date="2020-07-22T15:52:00Z">
        <w:r w:rsidRPr="00A42176">
          <w:rPr>
            <w:color w:val="FF0000"/>
            <w:lang w:val="pt-BR"/>
            <w:rPrChange w:id="3401" w:author="de Araujo Rodrigues, Thales" w:date="2020-07-22T15:52:00Z">
              <w:rPr>
                <w:lang w:val="pt-BR"/>
              </w:rPr>
            </w:rPrChange>
          </w:rPr>
          <w:t>Por estes motivos, o processo de resolução de problemas é abordado no Open Banking com a devida importância que este merece, preservando o bom funcionamento do ecossistema e trazendo mecanismos para uma rápida resolução de eventuais problemas.</w:t>
        </w:r>
      </w:ins>
    </w:p>
    <w:p w14:paraId="5C148FE2" w14:textId="248916A4" w:rsidR="00A73EA3" w:rsidRDefault="00A73EA3" w:rsidP="00A52C34">
      <w:pPr>
        <w:rPr>
          <w:ins w:id="3402" w:author="de Araujo Rodrigues, Thales" w:date="2020-07-22T16:03:00Z"/>
          <w:b/>
          <w:bCs/>
          <w:lang w:val="pt-BR"/>
        </w:rPr>
      </w:pPr>
    </w:p>
    <w:p w14:paraId="723D9D97" w14:textId="77777777" w:rsidR="00D70DB6" w:rsidRPr="00D70DB6" w:rsidRDefault="00D70DB6" w:rsidP="00D70DB6">
      <w:pPr>
        <w:autoSpaceDE w:val="0"/>
        <w:autoSpaceDN w:val="0"/>
        <w:rPr>
          <w:ins w:id="3403" w:author="de Araujo Rodrigues, Thales" w:date="2020-07-22T16:03:00Z"/>
          <w:rFonts w:ascii="Times" w:hAnsi="Times" w:cs="Times"/>
          <w:sz w:val="24"/>
          <w:szCs w:val="24"/>
          <w:lang w:val="pt-BR"/>
          <w:rPrChange w:id="3404" w:author="de Araujo Rodrigues, Thales" w:date="2020-07-22T16:03:00Z">
            <w:rPr>
              <w:ins w:id="3405" w:author="de Araujo Rodrigues, Thales" w:date="2020-07-22T16:03:00Z"/>
              <w:rFonts w:ascii="Times" w:hAnsi="Times" w:cs="Times"/>
              <w:sz w:val="24"/>
              <w:szCs w:val="24"/>
              <w:lang w:val="en-US"/>
            </w:rPr>
          </w:rPrChange>
        </w:rPr>
      </w:pPr>
      <w:ins w:id="3406" w:author="de Araujo Rodrigues, Thales" w:date="2020-07-22T16:03:00Z">
        <w:r w:rsidRPr="00D70DB6">
          <w:rPr>
            <w:rFonts w:ascii="Helvetica" w:hAnsi="Helvetica" w:cs="Helvetica"/>
            <w:sz w:val="24"/>
            <w:szCs w:val="24"/>
            <w:lang w:val="pt-BR"/>
            <w:rPrChange w:id="3407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No contexto de área de logada, a primeira etapa para a resolução dos problemas é a consulta nos tópicos do FAQ, com um conjunto de perguntas e respostas de problemas e dúvidas comuns a participantes, caso o problema ou dúvida não tenha sido solucionado o representante ou contato acessará ou será direcionado ao Chatbot, para resolução de problemas e dúvidas através de respostas dinâmicas associadas as suas perguntas e caso o problema não seja resolvido com as respostas o Chatbot possibilitará a abertura de um ticket, no ticket ele informa o tema, confirma seus dados (nome completo, e-mail e a instituição que represento), Informa (opcionalmente) o nome da instituição ao qual </w:t>
        </w:r>
        <w:r w:rsidRPr="00D70DB6">
          <w:rPr>
            <w:rFonts w:ascii="Helvetica" w:hAnsi="Helvetica" w:cs="Helvetica"/>
            <w:sz w:val="24"/>
            <w:szCs w:val="24"/>
            <w:u w:val="single"/>
            <w:lang w:val="pt-BR"/>
            <w:rPrChange w:id="3408" w:author="de Araujo Rodrigues, Thales" w:date="2020-07-22T16:03:00Z">
              <w:rPr>
                <w:rFonts w:ascii="Helvetica" w:hAnsi="Helvetica" w:cs="Helvetica"/>
                <w:sz w:val="24"/>
                <w:szCs w:val="24"/>
                <w:u w:val="single"/>
                <w:lang w:val="en-US"/>
              </w:rPr>
            </w:rPrChange>
          </w:rPr>
          <w:t>possue o problema</w:t>
        </w:r>
        <w:r w:rsidRPr="00D70DB6">
          <w:rPr>
            <w:rFonts w:ascii="Times" w:hAnsi="Times" w:cs="Times"/>
            <w:sz w:val="24"/>
            <w:szCs w:val="24"/>
            <w:lang w:val="pt-BR"/>
            <w:rPrChange w:id="3409" w:author="de Araujo Rodrigues, Thales" w:date="2020-07-22T16:03:00Z">
              <w:rPr>
                <w:rFonts w:ascii="Times" w:hAnsi="Times" w:cs="Times"/>
                <w:sz w:val="24"/>
                <w:szCs w:val="24"/>
                <w:lang w:val="en-US"/>
              </w:rPr>
            </w:rPrChange>
          </w:rPr>
          <w:t xml:space="preserve">, </w:t>
        </w:r>
        <w:r w:rsidRPr="00D70DB6">
          <w:rPr>
            <w:rFonts w:ascii="Helvetica" w:hAnsi="Helvetica" w:cs="Helvetica"/>
            <w:sz w:val="24"/>
            <w:szCs w:val="24"/>
            <w:lang w:val="pt-BR"/>
            <w:rPrChange w:id="3410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>descreve o problema e o serviço, por fim, o sistema apresenta o número do ticket e direciona para a área de gestão e acompanhamento de tickets.</w:t>
        </w:r>
        <w:r w:rsidRPr="00D70DB6">
          <w:rPr>
            <w:rFonts w:ascii="Tahoma" w:hAnsi="Tahoma" w:cs="Tahoma"/>
            <w:sz w:val="24"/>
            <w:szCs w:val="24"/>
            <w:lang w:val="pt-BR"/>
            <w:rPrChange w:id="3411" w:author="de Araujo Rodrigues, Thales" w:date="2020-07-22T16:03:00Z">
              <w:rPr>
                <w:rFonts w:ascii="Tahoma" w:hAnsi="Tahoma" w:cs="Tahoma"/>
                <w:sz w:val="24"/>
                <w:szCs w:val="24"/>
                <w:lang w:val="en-US"/>
              </w:rPr>
            </w:rPrChange>
          </w:rPr>
          <w:t> </w:t>
        </w:r>
        <w:r w:rsidRPr="00D70DB6">
          <w:rPr>
            <w:rFonts w:ascii="Helvetica" w:hAnsi="Helvetica" w:cs="Helvetica"/>
            <w:sz w:val="24"/>
            <w:szCs w:val="24"/>
            <w:lang w:val="pt-BR"/>
            <w:rPrChange w:id="3412" w:author="de Araujo Rodrigues, Thales" w:date="2020-07-22T16:03:00Z">
              <w:rPr>
                <w:rFonts w:ascii="Helvetica" w:hAnsi="Helvetica" w:cs="Helvetica"/>
                <w:sz w:val="24"/>
                <w:szCs w:val="24"/>
                <w:lang w:val="en-US"/>
              </w:rPr>
            </w:rPrChange>
          </w:rPr>
          <w:t xml:space="preserve">Após isso, </w:t>
        </w:r>
        <w:r w:rsidRPr="00D70DB6">
          <w:rPr>
            <w:rFonts w:ascii="Helvetica" w:hAnsi="Helvetica" w:cs="Helvetica"/>
            <w:lang w:val="pt-BR"/>
            <w:rPrChange w:id="3413" w:author="de Araujo Rodrigues, Thales" w:date="2020-07-22T16:03:00Z">
              <w:rPr>
                <w:rFonts w:ascii="Helvetica" w:hAnsi="Helvetica" w:cs="Helvetica"/>
                <w:lang w:val="en-US"/>
              </w:rPr>
            </w:rPrChange>
          </w:rPr>
          <w:t>o sistema encaminha o ticket para a instituição reclamada (para o contato técnico), que tomará as medidas cabíveis e atualizando o status do ticket (podendo ser resolvido ou cancelado).</w:t>
        </w:r>
      </w:ins>
    </w:p>
    <w:p w14:paraId="40D3AF27" w14:textId="77777777" w:rsidR="00D70DB6" w:rsidRPr="00D70DB6" w:rsidRDefault="00D70DB6" w:rsidP="00D70DB6">
      <w:pPr>
        <w:autoSpaceDE w:val="0"/>
        <w:autoSpaceDN w:val="0"/>
        <w:rPr>
          <w:ins w:id="3414" w:author="de Araujo Rodrigues, Thales" w:date="2020-07-22T16:03:00Z"/>
          <w:rFonts w:ascii="Times" w:hAnsi="Times" w:cs="Times"/>
          <w:sz w:val="24"/>
          <w:szCs w:val="24"/>
          <w:lang w:val="pt-BR"/>
          <w:rPrChange w:id="3415" w:author="de Araujo Rodrigues, Thales" w:date="2020-07-22T16:03:00Z">
            <w:rPr>
              <w:ins w:id="3416" w:author="de Araujo Rodrigues, Thales" w:date="2020-07-22T16:03:00Z"/>
              <w:rFonts w:ascii="Times" w:hAnsi="Times" w:cs="Times"/>
              <w:sz w:val="24"/>
              <w:szCs w:val="24"/>
              <w:lang w:val="en-US"/>
            </w:rPr>
          </w:rPrChange>
        </w:rPr>
      </w:pPr>
    </w:p>
    <w:p w14:paraId="2922F381" w14:textId="60898E88" w:rsidR="00A52C34" w:rsidRPr="00B054CA" w:rsidRDefault="00A52C34">
      <w:pPr>
        <w:pStyle w:val="Heading2"/>
        <w:rPr>
          <w:ins w:id="3417" w:author="de Araujo Rodrigues, Thales" w:date="2020-07-20T18:06:00Z"/>
          <w:lang w:val="pt-BR"/>
        </w:rPr>
        <w:pPrChange w:id="3418" w:author="Miranda, Pedro" w:date="2020-07-22T07:08:00Z">
          <w:pPr/>
        </w:pPrChange>
      </w:pPr>
      <w:ins w:id="3419" w:author="de Araujo Rodrigues, Thales" w:date="2020-07-20T18:06:00Z">
        <w:del w:id="3420" w:author="Miranda, Pedro" w:date="2020-07-22T07:09:00Z">
          <w:r w:rsidRPr="00B054CA" w:rsidDel="003B3A72">
            <w:rPr>
              <w:lang w:val="pt-BR"/>
            </w:rPr>
            <w:delText>Processos</w:delText>
          </w:r>
        </w:del>
      </w:ins>
      <w:bookmarkStart w:id="3421" w:name="_Toc46340389"/>
      <w:ins w:id="3422" w:author="Miranda, Pedro" w:date="2020-07-22T07:09:00Z">
        <w:r w:rsidR="003B3A72">
          <w:rPr>
            <w:lang w:val="pt-BR"/>
          </w:rPr>
          <w:t>PROCESSOS</w:t>
        </w:r>
      </w:ins>
      <w:bookmarkEnd w:id="3421"/>
    </w:p>
    <w:p w14:paraId="630EE28B" w14:textId="77777777" w:rsidR="00D65445" w:rsidRDefault="00D65445">
      <w:pPr>
        <w:rPr>
          <w:ins w:id="3423" w:author="Miranda, Pedro" w:date="2020-07-22T07:08:00Z"/>
          <w:lang w:val="pt-BR"/>
        </w:rPr>
      </w:pPr>
    </w:p>
    <w:p w14:paraId="4F30D934" w14:textId="315D4AE4" w:rsidR="00A52C34" w:rsidRDefault="00A52C34">
      <w:pPr>
        <w:rPr>
          <w:ins w:id="3424" w:author="de Araujo Rodrigues, Thales" w:date="2020-07-21T16:02:00Z"/>
          <w:lang w:val="pt-BR"/>
        </w:rPr>
      </w:pPr>
      <w:ins w:id="3425" w:author="de Araujo Rodrigues, Thales" w:date="2020-07-20T18:06:00Z">
        <w:r w:rsidRPr="00A52C34">
          <w:rPr>
            <w:lang w:val="pt-BR"/>
          </w:rPr>
          <w:t>C</w:t>
        </w:r>
        <w:r w:rsidRPr="00A52C34">
          <w:rPr>
            <w:lang w:val="pt-BR"/>
            <w:rPrChange w:id="3426" w:author="de Araujo Rodrigues, Thales" w:date="2020-07-20T18:06:00Z">
              <w:rPr>
                <w:lang w:val="en-US"/>
              </w:rPr>
            </w:rPrChange>
          </w:rPr>
          <w:t>om o objetivo de m</w:t>
        </w:r>
        <w:r>
          <w:rPr>
            <w:lang w:val="pt-BR"/>
          </w:rPr>
          <w:t xml:space="preserve">inimizar desentendimento e chamados é recomendado aos </w:t>
        </w:r>
      </w:ins>
      <w:ins w:id="3427" w:author="de Araujo Rodrigues, Thales" w:date="2020-07-20T18:07:00Z">
        <w:r w:rsidR="004903A4">
          <w:rPr>
            <w:lang w:val="pt-BR"/>
          </w:rPr>
          <w:t xml:space="preserve">participantes transmissores de dados que mantenham um </w:t>
        </w:r>
      </w:ins>
      <w:ins w:id="3428" w:author="de Araujo Rodrigues, Thales" w:date="2020-07-20T18:08:00Z">
        <w:r w:rsidR="004903A4">
          <w:rPr>
            <w:lang w:val="pt-BR"/>
          </w:rPr>
          <w:t>FAQ para esclarecimento das dúvidas mais comuns</w:t>
        </w:r>
      </w:ins>
      <w:ins w:id="3429" w:author="de Araujo Rodrigues, Thales" w:date="2020-07-21T18:50:00Z">
        <w:r w:rsidR="00036F4B">
          <w:rPr>
            <w:lang w:val="pt-BR"/>
          </w:rPr>
          <w:t xml:space="preserve"> sobre o consumo de suas API’s.</w:t>
        </w:r>
      </w:ins>
    </w:p>
    <w:p w14:paraId="0076BB91" w14:textId="77777777" w:rsidR="004903A4" w:rsidRPr="00114D78" w:rsidRDefault="004903A4" w:rsidP="00A52C34">
      <w:pPr>
        <w:autoSpaceDE w:val="0"/>
        <w:autoSpaceDN w:val="0"/>
        <w:adjustRightInd w:val="0"/>
        <w:spacing w:after="0" w:line="240" w:lineRule="auto"/>
        <w:rPr>
          <w:ins w:id="3430" w:author="de Araujo Rodrigues, Thales" w:date="2020-07-20T18:17:00Z"/>
          <w:rFonts w:ascii="Arial" w:hAnsi="Arial" w:cs="Arial"/>
          <w:sz w:val="20"/>
          <w:szCs w:val="20"/>
          <w:lang w:val="pt-BR"/>
          <w:rPrChange w:id="3431" w:author="Miranda, Pedro" w:date="2020-07-22T06:57:00Z">
            <w:rPr>
              <w:ins w:id="3432" w:author="de Araujo Rodrigues, Thales" w:date="2020-07-20T18:17:00Z"/>
              <w:rFonts w:ascii="Arial" w:hAnsi="Arial" w:cs="Arial"/>
              <w:sz w:val="20"/>
              <w:szCs w:val="20"/>
              <w:lang w:val="en-US"/>
            </w:rPr>
          </w:rPrChange>
        </w:rPr>
      </w:pPr>
    </w:p>
    <w:p w14:paraId="5D86C277" w14:textId="7FA52889" w:rsidR="004903A4" w:rsidRPr="00A73EA3" w:rsidRDefault="004903A4">
      <w:pPr>
        <w:pStyle w:val="Heading2"/>
        <w:rPr>
          <w:ins w:id="3433" w:author="de Araujo Rodrigues, Thales" w:date="2020-07-20T18:02:00Z"/>
          <w:lang w:val="pt-BR"/>
          <w:rPrChange w:id="3434" w:author="de Araujo Rodrigues, Thales" w:date="2020-07-21T18:54:00Z">
            <w:rPr>
              <w:ins w:id="3435" w:author="de Araujo Rodrigues, Thales" w:date="2020-07-20T18:02:00Z"/>
              <w:rFonts w:ascii="Arial" w:hAnsi="Arial" w:cs="Arial"/>
              <w:sz w:val="20"/>
              <w:szCs w:val="20"/>
              <w:lang w:val="pt-BR"/>
            </w:rPr>
          </w:rPrChange>
        </w:rPr>
        <w:pPrChange w:id="3436" w:author="Miranda, Pedro" w:date="2020-07-22T07:08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437" w:author="de Araujo Rodrigues, Thales" w:date="2020-07-20T18:17:00Z">
        <w:del w:id="3438" w:author="Miranda, Pedro" w:date="2020-07-22T07:09:00Z">
          <w:r w:rsidRPr="00A73EA3" w:rsidDel="003B3A72">
            <w:rPr>
              <w:lang w:val="pt-BR"/>
              <w:rPrChange w:id="3439" w:author="de Araujo Rodrigues, Thales" w:date="2020-07-21T18:54:00Z">
                <w:rPr>
                  <w:rFonts w:ascii="Arial" w:hAnsi="Arial" w:cs="Arial"/>
                  <w:sz w:val="20"/>
                  <w:szCs w:val="20"/>
                  <w:lang w:val="en-US"/>
                </w:rPr>
              </w:rPrChange>
            </w:rPr>
            <w:delText>Procedimentos</w:delText>
          </w:r>
        </w:del>
      </w:ins>
      <w:bookmarkStart w:id="3440" w:name="_Toc46340390"/>
      <w:ins w:id="3441" w:author="Miranda, Pedro" w:date="2020-07-22T07:09:00Z">
        <w:r w:rsidR="003B3A72">
          <w:rPr>
            <w:lang w:val="pt-BR"/>
          </w:rPr>
          <w:t>PROCEDIMENTOS</w:t>
        </w:r>
      </w:ins>
      <w:bookmarkEnd w:id="3440"/>
    </w:p>
    <w:p w14:paraId="5C482826" w14:textId="77777777" w:rsidR="00D65445" w:rsidRDefault="00D65445">
      <w:pPr>
        <w:rPr>
          <w:ins w:id="3442" w:author="Miranda, Pedro" w:date="2020-07-22T07:08:00Z"/>
          <w:rFonts w:cstheme="minorHAnsi"/>
          <w:lang w:val="pt-BR"/>
        </w:rPr>
      </w:pPr>
    </w:p>
    <w:p w14:paraId="381F7009" w14:textId="4D15E6E8" w:rsidR="007D0119" w:rsidRPr="00B054CA" w:rsidRDefault="004903A4">
      <w:pPr>
        <w:rPr>
          <w:ins w:id="3443" w:author="de Araujo Rodrigues, Thales" w:date="2020-07-20T16:14:00Z"/>
          <w:rFonts w:cstheme="minorHAnsi"/>
          <w:lang w:val="pt-BR"/>
        </w:rPr>
      </w:pPr>
      <w:ins w:id="3444" w:author="de Araujo Rodrigues, Thales" w:date="2020-07-20T18:17:00Z">
        <w:r w:rsidRPr="00A73EA3">
          <w:rPr>
            <w:rFonts w:cstheme="minorHAnsi"/>
            <w:lang w:val="pt-BR"/>
            <w:rPrChange w:id="3445" w:author="de Araujo Rodrigues, Thales" w:date="2020-07-21T18:53:00Z">
              <w:rPr>
                <w:lang w:val="en-US"/>
              </w:rPr>
            </w:rPrChange>
          </w:rPr>
          <w:t>Abertura de chamado n</w:t>
        </w:r>
        <w:r w:rsidRPr="00B054CA">
          <w:rPr>
            <w:rFonts w:cstheme="minorHAnsi"/>
            <w:lang w:val="pt-BR"/>
          </w:rPr>
          <w:t>o service desk...</w:t>
        </w:r>
      </w:ins>
    </w:p>
    <w:p w14:paraId="4322C30B" w14:textId="2FBC44A1" w:rsidR="007976F6" w:rsidDel="00134FB9" w:rsidRDefault="007976F6">
      <w:pPr>
        <w:spacing w:before="120"/>
        <w:rPr>
          <w:del w:id="3446" w:author="de Araujo Rodrigues, Thales" w:date="2020-07-20T16:14:00Z"/>
          <w:b/>
          <w:bCs/>
          <w:lang w:val="pt-BR"/>
        </w:rPr>
      </w:pPr>
    </w:p>
    <w:p w14:paraId="64A1A303" w14:textId="27F791B8" w:rsidR="00134FB9" w:rsidRDefault="00134FB9">
      <w:pPr>
        <w:rPr>
          <w:ins w:id="3447" w:author="de Araujo Rodrigues, Thales" w:date="2020-07-20T18:17:00Z"/>
          <w:b/>
          <w:bCs/>
          <w:lang w:val="pt-BR"/>
        </w:rPr>
      </w:pPr>
    </w:p>
    <w:p w14:paraId="579B4A95" w14:textId="79505316" w:rsidR="00134FB9" w:rsidRDefault="00134FB9">
      <w:pPr>
        <w:pStyle w:val="Heading2"/>
        <w:rPr>
          <w:ins w:id="3448" w:author="de Araujo Rodrigues, Thales" w:date="2020-07-20T18:18:00Z"/>
          <w:lang w:val="pt-BR"/>
        </w:rPr>
        <w:pPrChange w:id="3449" w:author="Miranda, Pedro" w:date="2020-07-22T07:08:00Z">
          <w:pPr/>
        </w:pPrChange>
      </w:pPr>
      <w:ins w:id="3450" w:author="de Araujo Rodrigues, Thales" w:date="2020-07-20T18:18:00Z">
        <w:del w:id="3451" w:author="Miranda, Pedro" w:date="2020-07-22T07:09:00Z">
          <w:r w:rsidDel="003B3A72">
            <w:rPr>
              <w:lang w:val="pt-BR"/>
            </w:rPr>
            <w:delText>Sistemas</w:delText>
          </w:r>
        </w:del>
      </w:ins>
      <w:bookmarkStart w:id="3452" w:name="_Toc46340391"/>
      <w:ins w:id="3453" w:author="Miranda, Pedro" w:date="2020-07-22T07:09:00Z">
        <w:r w:rsidR="003B3A72">
          <w:rPr>
            <w:lang w:val="pt-BR"/>
          </w:rPr>
          <w:t>SISTEMAS</w:t>
        </w:r>
      </w:ins>
      <w:bookmarkEnd w:id="3452"/>
    </w:p>
    <w:p w14:paraId="57CC954A" w14:textId="77777777" w:rsidR="00A42176" w:rsidRDefault="00A42176" w:rsidP="00A42176">
      <w:pPr>
        <w:rPr>
          <w:ins w:id="3454" w:author="de Araujo Rodrigues, Thales" w:date="2020-07-22T15:52:00Z"/>
          <w:color w:val="FF0000"/>
          <w:lang w:val="pt-BR"/>
        </w:rPr>
      </w:pPr>
    </w:p>
    <w:p w14:paraId="4BF70923" w14:textId="7E6730EB" w:rsidR="00A42176" w:rsidRPr="00B266A4" w:rsidRDefault="00A42176" w:rsidP="00A42176">
      <w:pPr>
        <w:rPr>
          <w:ins w:id="3455" w:author="de Araujo Rodrigues, Thales" w:date="2020-07-22T15:52:00Z"/>
          <w:color w:val="FF0000"/>
          <w:lang w:val="pt-BR"/>
        </w:rPr>
      </w:pPr>
      <w:ins w:id="3456" w:author="de Araujo Rodrigues, Thales" w:date="2020-07-22T15:52:00Z">
        <w:r w:rsidRPr="00B266A4">
          <w:rPr>
            <w:color w:val="FF0000"/>
            <w:lang w:val="pt-BR"/>
          </w:rPr>
          <w:t>O registro de problemas encontrados, assim como o registro de manutenção preventiva, são apoiados pelo sistema de Service Desk do Open Banking, como mencionado no tópico..., em que maiores informações sobre seu funcionamento são encontrados.</w:t>
        </w:r>
      </w:ins>
    </w:p>
    <w:p w14:paraId="449F2802" w14:textId="69A77B9F" w:rsidR="00D65445" w:rsidDel="00A42176" w:rsidRDefault="00D65445">
      <w:pPr>
        <w:rPr>
          <w:ins w:id="3457" w:author="Miranda, Pedro" w:date="2020-07-22T07:08:00Z"/>
          <w:del w:id="3458" w:author="de Araujo Rodrigues, Thales" w:date="2020-07-22T15:52:00Z"/>
          <w:lang w:val="pt-BR"/>
        </w:rPr>
      </w:pPr>
    </w:p>
    <w:p w14:paraId="3456AB60" w14:textId="77777777" w:rsidR="00134FB9" w:rsidRPr="00134FB9" w:rsidRDefault="00134FB9">
      <w:pPr>
        <w:rPr>
          <w:ins w:id="3459" w:author="de Araujo Rodrigues, Thales" w:date="2020-07-20T18:17:00Z"/>
          <w:lang w:val="pt-BR"/>
        </w:rPr>
        <w:pPrChange w:id="3460" w:author="de Araujo Rodrigues, Thales [2]" w:date="2020-06-26T10:14:00Z">
          <w:pPr>
            <w:ind w:left="360"/>
          </w:pPr>
        </w:pPrChange>
      </w:pPr>
    </w:p>
    <w:p w14:paraId="4DD17E81" w14:textId="76935624" w:rsidR="008156CF" w:rsidRPr="00B054CA" w:rsidRDefault="002172BF">
      <w:pPr>
        <w:pStyle w:val="Heading1"/>
        <w:rPr>
          <w:ins w:id="3461" w:author="de Araujo Rodrigues, Thales" w:date="2020-07-20T16:14:00Z"/>
          <w:lang w:val="pt-BR"/>
        </w:rPr>
        <w:pPrChange w:id="3462" w:author="Miranda, Pedro" w:date="2020-07-22T07:08:00Z">
          <w:pPr>
            <w:spacing w:before="120"/>
          </w:pPr>
        </w:pPrChange>
      </w:pPr>
      <w:bookmarkStart w:id="3463" w:name="_Toc46340392"/>
      <w:ins w:id="3464" w:author="de Araujo Rodrigues, Thales" w:date="2020-07-20T16:14:00Z">
        <w:r w:rsidRPr="00B054CA">
          <w:rPr>
            <w:lang w:val="pt-BR"/>
          </w:rPr>
          <w:lastRenderedPageBreak/>
          <w:t>COMUNICAÇÃO DE MUDANÇAS</w:t>
        </w:r>
        <w:bookmarkEnd w:id="3463"/>
      </w:ins>
    </w:p>
    <w:p w14:paraId="7ED057B9" w14:textId="77777777" w:rsidR="00D65445" w:rsidRDefault="00D65445">
      <w:pPr>
        <w:spacing w:before="120"/>
        <w:rPr>
          <w:ins w:id="3465" w:author="Miranda, Pedro" w:date="2020-07-22T07:08:00Z"/>
          <w:lang w:val="pt-BR"/>
        </w:rPr>
      </w:pPr>
    </w:p>
    <w:p w14:paraId="0D5CA934" w14:textId="2DB7CA15" w:rsidR="002172BF" w:rsidRDefault="007D0119">
      <w:pPr>
        <w:spacing w:before="120"/>
        <w:rPr>
          <w:ins w:id="3466" w:author="de Araujo Rodrigues, Thales" w:date="2020-07-20T17:57:00Z"/>
          <w:lang w:val="pt-BR"/>
        </w:rPr>
      </w:pPr>
      <w:ins w:id="3467" w:author="de Araujo Rodrigues, Thales" w:date="2020-07-20T17:57:00Z">
        <w:r>
          <w:rPr>
            <w:lang w:val="pt-BR"/>
          </w:rPr>
          <w:t>A comunicação de mudanças é o processo que deve ser seguido pelo participante quando necessitar liberar uma nova API ou atualizar uma já existente.</w:t>
        </w:r>
      </w:ins>
    </w:p>
    <w:p w14:paraId="449E0746" w14:textId="77777777" w:rsidR="007D0119" w:rsidRDefault="007D0119">
      <w:pPr>
        <w:spacing w:before="120"/>
        <w:rPr>
          <w:ins w:id="3468" w:author="de Araujo Rodrigues, Thales" w:date="2020-07-20T16:14:00Z"/>
          <w:lang w:val="pt-BR"/>
        </w:rPr>
      </w:pPr>
    </w:p>
    <w:p w14:paraId="7A955581" w14:textId="2BE411CA" w:rsidR="002172BF" w:rsidRPr="002172BF" w:rsidDel="002172BF" w:rsidRDefault="002172BF">
      <w:pPr>
        <w:pStyle w:val="Heading1"/>
        <w:rPr>
          <w:del w:id="3469" w:author="de Araujo Rodrigues, Thales" w:date="2020-07-20T16:14:00Z"/>
          <w:lang w:val="pt-BR"/>
          <w:rPrChange w:id="3470" w:author="de Araujo Rodrigues, Thales" w:date="2020-07-20T16:15:00Z">
            <w:rPr>
              <w:del w:id="3471" w:author="de Araujo Rodrigues, Thales" w:date="2020-07-20T16:14:00Z"/>
              <w:lang w:val="pt-BR"/>
            </w:rPr>
          </w:rPrChange>
        </w:rPr>
        <w:pPrChange w:id="3472" w:author="Miranda, Pedro" w:date="2020-07-22T07:08:00Z">
          <w:pPr>
            <w:pStyle w:val="ListParagraph"/>
            <w:numPr>
              <w:numId w:val="5"/>
            </w:numPr>
            <w:spacing w:before="120"/>
            <w:ind w:left="714" w:hanging="357"/>
          </w:pPr>
        </w:pPrChange>
      </w:pPr>
      <w:bookmarkStart w:id="3473" w:name="_Toc46340393"/>
      <w:ins w:id="3474" w:author="de Araujo Rodrigues, Thales" w:date="2020-07-20T16:14:00Z">
        <w:r w:rsidRPr="00B054CA">
          <w:rPr>
            <w:lang w:val="pt-BR"/>
          </w:rPr>
          <w:t>CHE</w:t>
        </w:r>
      </w:ins>
      <w:ins w:id="3475" w:author="de Araujo Rodrigues, Thales" w:date="2020-07-20T17:56:00Z">
        <w:r w:rsidR="004D1C28">
          <w:rPr>
            <w:lang w:val="pt-BR"/>
          </w:rPr>
          <w:t>C</w:t>
        </w:r>
      </w:ins>
      <w:ins w:id="3476" w:author="de Araujo Rodrigues, Thales" w:date="2020-07-20T16:14:00Z">
        <w:r w:rsidRPr="00B054CA">
          <w:rPr>
            <w:lang w:val="pt-BR"/>
          </w:rPr>
          <w:t>KLIST</w:t>
        </w:r>
      </w:ins>
      <w:bookmarkEnd w:id="3473"/>
    </w:p>
    <w:p w14:paraId="0DE7296A" w14:textId="77777777" w:rsidR="006B5CD7" w:rsidRDefault="006B5CD7">
      <w:pPr>
        <w:pStyle w:val="Heading1"/>
        <w:rPr>
          <w:lang w:val="pt-BR"/>
        </w:rPr>
        <w:pPrChange w:id="3477" w:author="Miranda, Pedro" w:date="2020-07-22T07:08:00Z">
          <w:pPr/>
        </w:pPrChange>
      </w:pPr>
      <w:del w:id="3478" w:author="de Araujo Rodrigues, Thales" w:date="2020-07-20T16:15:00Z">
        <w:r w:rsidDel="002172BF">
          <w:rPr>
            <w:lang w:val="pt-BR"/>
          </w:rPr>
          <w:br w:type="page"/>
        </w:r>
      </w:del>
    </w:p>
    <w:p w14:paraId="502CE64E" w14:textId="77777777" w:rsidR="00D65445" w:rsidRDefault="00D65445">
      <w:pPr>
        <w:rPr>
          <w:ins w:id="3479" w:author="Miranda, Pedro" w:date="2020-07-22T07:08:00Z"/>
          <w:lang w:val="pt-BR"/>
        </w:rPr>
      </w:pPr>
    </w:p>
    <w:p w14:paraId="37BB9D25" w14:textId="19C25B15" w:rsidR="002172BF" w:rsidRPr="004D1C28" w:rsidRDefault="004D1C28">
      <w:pPr>
        <w:rPr>
          <w:ins w:id="3480" w:author="de Araujo Rodrigues, Thales" w:date="2020-07-20T16:15:00Z"/>
          <w:lang w:val="pt-BR"/>
          <w:rPrChange w:id="3481" w:author="de Araujo Rodrigues, Thales" w:date="2020-07-20T17:56:00Z">
            <w:rPr>
              <w:ins w:id="3482" w:author="de Araujo Rodrigues, Thales" w:date="2020-07-20T16:15:00Z"/>
              <w:b/>
              <w:bCs/>
              <w:lang w:val="pt-BR"/>
            </w:rPr>
          </w:rPrChange>
        </w:rPr>
      </w:pPr>
      <w:ins w:id="3483" w:author="de Araujo Rodrigues, Thales" w:date="2020-07-20T17:56:00Z">
        <w:r>
          <w:rPr>
            <w:lang w:val="pt-BR"/>
          </w:rPr>
          <w:t>O checklist abaixo apresenta os itens a serem verificados na construção e consumo de API’s no Open Bank</w:t>
        </w:r>
      </w:ins>
      <w:ins w:id="3484" w:author="de Araujo Rodrigues, Thales" w:date="2020-07-20T17:57:00Z">
        <w:r>
          <w:rPr>
            <w:lang w:val="pt-BR"/>
          </w:rPr>
          <w:t>ing no Brasil.</w:t>
        </w:r>
      </w:ins>
    </w:p>
    <w:p w14:paraId="3CEA390F" w14:textId="77777777" w:rsidR="004320DC" w:rsidRDefault="004320DC">
      <w:pPr>
        <w:rPr>
          <w:ins w:id="3485" w:author="de Araujo Rodrigues, Thales" w:date="2020-07-20T17:08:00Z"/>
          <w:b/>
          <w:bCs/>
          <w:lang w:val="pt-BR"/>
        </w:rPr>
      </w:pPr>
      <w:ins w:id="3486" w:author="de Araujo Rodrigues, Thales" w:date="2020-07-20T17:08:00Z">
        <w:r>
          <w:rPr>
            <w:b/>
            <w:bCs/>
            <w:lang w:val="pt-BR"/>
          </w:rPr>
          <w:br w:type="page"/>
        </w:r>
      </w:ins>
    </w:p>
    <w:p w14:paraId="782C8A7E" w14:textId="4041F1E8" w:rsidR="006B5CD7" w:rsidRPr="00B054CA" w:rsidRDefault="006B5CD7">
      <w:pPr>
        <w:pStyle w:val="Heading1"/>
        <w:rPr>
          <w:lang w:val="pt-BR"/>
        </w:rPr>
        <w:pPrChange w:id="3487" w:author="Miranda, Pedro" w:date="2020-07-22T07:09:00Z">
          <w:pPr/>
        </w:pPrChange>
      </w:pPr>
      <w:bookmarkStart w:id="3488" w:name="_Toc46340394"/>
      <w:r w:rsidRPr="00B054CA">
        <w:rPr>
          <w:lang w:val="pt-BR"/>
        </w:rPr>
        <w:lastRenderedPageBreak/>
        <w:t>GLOSSÁRIO</w:t>
      </w:r>
      <w:bookmarkEnd w:id="3488"/>
    </w:p>
    <w:tbl>
      <w:tblPr>
        <w:tblW w:w="8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94"/>
        <w:gridCol w:w="6066"/>
      </w:tblGrid>
      <w:tr w:rsidR="006B5CD7" w:rsidRPr="006B5CD7" w14:paraId="478C3C5D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9EC72" w14:textId="77777777" w:rsidR="006B5CD7" w:rsidRPr="006B5CD7" w:rsidRDefault="006B5CD7" w:rsidP="006B5CD7">
            <w:r w:rsidRPr="006B5CD7">
              <w:rPr>
                <w:b/>
                <w:bCs/>
                <w:lang w:val="pt-BR"/>
              </w:rPr>
              <w:t>Termo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0C82C" w14:textId="77777777" w:rsidR="006B5CD7" w:rsidRPr="006B5CD7" w:rsidRDefault="006B5CD7" w:rsidP="006B5CD7">
            <w:r w:rsidRPr="006B5CD7">
              <w:rPr>
                <w:b/>
                <w:bCs/>
                <w:lang w:val="pt-BR"/>
              </w:rPr>
              <w:t>Definição</w:t>
            </w:r>
          </w:p>
        </w:tc>
      </w:tr>
      <w:tr w:rsidR="006B5CD7" w:rsidRPr="003416AF" w14:paraId="4D6C0232" w14:textId="77777777" w:rsidTr="006B5CD7">
        <w:tc>
          <w:tcPr>
            <w:tcW w:w="24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4A9B4" w14:textId="77777777" w:rsidR="006B5CD7" w:rsidRPr="006B5CD7" w:rsidRDefault="006B5CD7" w:rsidP="006B5CD7">
            <w:r w:rsidRPr="006B5CD7">
              <w:rPr>
                <w:lang w:val="pt-BR"/>
              </w:rPr>
              <w:t>Sistema Financeiro Aberto</w:t>
            </w:r>
          </w:p>
        </w:tc>
        <w:tc>
          <w:tcPr>
            <w:tcW w:w="6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F4A23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Compartilhamento padronizado de dados e serviços </w:t>
            </w:r>
            <w:ins w:id="3489" w:author="Miranda, Pedro" w:date="2020-06-25T07:22:00Z">
              <w:r w:rsidR="00B3752C">
                <w:rPr>
                  <w:lang w:val="pt-BR"/>
                </w:rPr>
                <w:t>por meio de abertura e integração de plataformas e infraestrutura de sistemas de informação</w:t>
              </w:r>
            </w:ins>
            <w:del w:id="3490" w:author="Miranda, Pedro" w:date="2020-06-25T07:22:00Z">
              <w:r w:rsidRPr="006B5CD7" w:rsidDel="00B3752C">
                <w:rPr>
                  <w:lang w:val="pt-BR"/>
                </w:rPr>
                <w:delText>do mercado financeiro.</w:delText>
              </w:r>
            </w:del>
          </w:p>
        </w:tc>
      </w:tr>
      <w:tr w:rsidR="006B5CD7" w:rsidRPr="003416AF" w14:paraId="307A050F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D1E11" w14:textId="77777777" w:rsidR="006B5CD7" w:rsidRPr="006B5CD7" w:rsidRDefault="006B5CD7" w:rsidP="006B5CD7">
            <w:r w:rsidRPr="006B5CD7">
              <w:rPr>
                <w:lang w:val="pt-BR"/>
              </w:rPr>
              <w:t>Open Banking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74D36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O mesmo que Sistema Financeiro Aberto. Termo em língua inglesa mais utilizado globalmente.</w:t>
            </w:r>
          </w:p>
        </w:tc>
      </w:tr>
      <w:tr w:rsidR="006B5CD7" w:rsidRPr="003416AF" w14:paraId="318943A6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0CE6A" w14:textId="77777777" w:rsidR="006B5CD7" w:rsidRPr="006B5CD7" w:rsidRDefault="006B5CD7" w:rsidP="006B5CD7">
            <w:r w:rsidRPr="006B5CD7">
              <w:rPr>
                <w:lang w:val="pt-BR"/>
              </w:rPr>
              <w:t>URI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9AAB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língua inglesa para </w:t>
            </w:r>
            <w:r w:rsidRPr="00B3752C">
              <w:rPr>
                <w:b/>
                <w:bCs/>
                <w:i/>
                <w:lang w:val="pt-BR"/>
                <w:rPrChange w:id="349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U</w:t>
            </w:r>
            <w:r w:rsidRPr="00B3752C">
              <w:rPr>
                <w:i/>
                <w:lang w:val="pt-BR"/>
                <w:rPrChange w:id="3492" w:author="Miranda, Pedro" w:date="2020-06-25T07:24:00Z">
                  <w:rPr>
                    <w:lang w:val="pt-BR"/>
                  </w:rPr>
                </w:rPrChange>
              </w:rPr>
              <w:t xml:space="preserve">niform </w:t>
            </w:r>
            <w:r w:rsidRPr="00B3752C">
              <w:rPr>
                <w:b/>
                <w:bCs/>
                <w:i/>
                <w:lang w:val="pt-BR"/>
                <w:rPrChange w:id="3493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R</w:t>
            </w:r>
            <w:r w:rsidRPr="00B3752C">
              <w:rPr>
                <w:i/>
                <w:lang w:val="pt-BR"/>
                <w:rPrChange w:id="3494" w:author="Miranda, Pedro" w:date="2020-06-25T07:24:00Z">
                  <w:rPr>
                    <w:lang w:val="pt-BR"/>
                  </w:rPr>
                </w:rPrChange>
              </w:rPr>
              <w:t xml:space="preserve">esource </w:t>
            </w:r>
            <w:r w:rsidRPr="00B3752C">
              <w:rPr>
                <w:b/>
                <w:bCs/>
                <w:i/>
                <w:lang w:val="pt-BR"/>
                <w:rPrChange w:id="349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I</w:t>
            </w:r>
            <w:r w:rsidRPr="00B3752C">
              <w:rPr>
                <w:i/>
                <w:lang w:val="pt-BR"/>
                <w:rPrChange w:id="3496" w:author="Miranda, Pedro" w:date="2020-06-25T07:24:00Z">
                  <w:rPr>
                    <w:lang w:val="pt-BR"/>
                  </w:rPr>
                </w:rPrChange>
              </w:rPr>
              <w:t>dentifier</w:t>
            </w:r>
            <w:r w:rsidRPr="006B5CD7">
              <w:rPr>
                <w:lang w:val="pt-BR"/>
              </w:rPr>
              <w:t>, identifica um recurso a ser utilizado por meio da web.</w:t>
            </w:r>
          </w:p>
        </w:tc>
      </w:tr>
      <w:tr w:rsidR="006B5CD7" w:rsidRPr="003416AF" w14:paraId="3F95FA64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5139D" w14:textId="77777777" w:rsidR="006B5CD7" w:rsidRPr="006B5CD7" w:rsidRDefault="006B5CD7" w:rsidP="006B5CD7">
            <w:r w:rsidRPr="006B5CD7">
              <w:rPr>
                <w:lang w:val="pt-BR"/>
              </w:rPr>
              <w:t>URL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E65D8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lingua inglesa para </w:t>
            </w:r>
            <w:r w:rsidRPr="00B3752C">
              <w:rPr>
                <w:b/>
                <w:bCs/>
                <w:i/>
                <w:lang w:val="pt-BR"/>
                <w:rPrChange w:id="349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U</w:t>
            </w:r>
            <w:r w:rsidRPr="00B3752C">
              <w:rPr>
                <w:i/>
                <w:lang w:val="pt-BR"/>
                <w:rPrChange w:id="3498" w:author="Miranda, Pedro" w:date="2020-06-25T07:24:00Z">
                  <w:rPr>
                    <w:lang w:val="pt-BR"/>
                  </w:rPr>
                </w:rPrChange>
              </w:rPr>
              <w:t xml:space="preserve">niform </w:t>
            </w:r>
            <w:r w:rsidRPr="00B3752C">
              <w:rPr>
                <w:b/>
                <w:bCs/>
                <w:i/>
                <w:lang w:val="pt-BR"/>
                <w:rPrChange w:id="349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R</w:t>
            </w:r>
            <w:r w:rsidRPr="00B3752C">
              <w:rPr>
                <w:i/>
                <w:lang w:val="pt-BR"/>
                <w:rPrChange w:id="3500" w:author="Miranda, Pedro" w:date="2020-06-25T07:24:00Z">
                  <w:rPr>
                    <w:lang w:val="pt-BR"/>
                  </w:rPr>
                </w:rPrChange>
              </w:rPr>
              <w:t xml:space="preserve">esource </w:t>
            </w:r>
            <w:r w:rsidRPr="00B3752C">
              <w:rPr>
                <w:b/>
                <w:bCs/>
                <w:i/>
                <w:lang w:val="pt-BR"/>
                <w:rPrChange w:id="350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L</w:t>
            </w:r>
            <w:r w:rsidRPr="00B3752C">
              <w:rPr>
                <w:i/>
                <w:lang w:val="pt-BR"/>
                <w:rPrChange w:id="3502" w:author="Miranda, Pedro" w:date="2020-06-25T07:24:00Z">
                  <w:rPr>
                    <w:lang w:val="pt-BR"/>
                  </w:rPr>
                </w:rPrChange>
              </w:rPr>
              <w:t>ocator</w:t>
            </w:r>
            <w:r w:rsidRPr="006B5CD7">
              <w:rPr>
                <w:lang w:val="pt-BR"/>
              </w:rPr>
              <w:t xml:space="preserve">, comumente chamado de endereço </w:t>
            </w:r>
            <w:r w:rsidRPr="00B3752C">
              <w:rPr>
                <w:i/>
                <w:lang w:val="pt-BR"/>
                <w:rPrChange w:id="3503" w:author="Miranda, Pedro" w:date="2020-06-25T07:23:00Z">
                  <w:rPr>
                    <w:lang w:val="pt-BR"/>
                  </w:rPr>
                </w:rPrChange>
              </w:rPr>
              <w:t>web</w:t>
            </w:r>
            <w:r w:rsidRPr="006B5CD7">
              <w:rPr>
                <w:lang w:val="pt-BR"/>
              </w:rPr>
              <w:t xml:space="preserve">, especifica um endereço de um recurso a ser encontrado na </w:t>
            </w:r>
            <w:r w:rsidRPr="00B3752C">
              <w:rPr>
                <w:i/>
                <w:lang w:val="pt-BR"/>
                <w:rPrChange w:id="3504" w:author="Miranda, Pedro" w:date="2020-06-25T07:23:00Z">
                  <w:rPr>
                    <w:lang w:val="pt-BR"/>
                  </w:rPr>
                </w:rPrChange>
              </w:rPr>
              <w:t>web</w:t>
            </w:r>
            <w:r w:rsidRPr="006B5CD7">
              <w:rPr>
                <w:lang w:val="pt-BR"/>
              </w:rPr>
              <w:t>.</w:t>
            </w:r>
          </w:p>
        </w:tc>
      </w:tr>
      <w:tr w:rsidR="006B5CD7" w:rsidRPr="003416AF" w14:paraId="2274F07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3AFE2" w14:textId="77777777" w:rsidR="006B5CD7" w:rsidRPr="006B5CD7" w:rsidRDefault="006B5CD7" w:rsidP="006B5CD7">
            <w:r w:rsidRPr="006B5CD7">
              <w:rPr>
                <w:lang w:val="pt-BR"/>
              </w:rPr>
              <w:t>API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F5DF9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para </w:t>
            </w:r>
            <w:r w:rsidRPr="00B3752C">
              <w:rPr>
                <w:b/>
                <w:bCs/>
                <w:i/>
                <w:lang w:val="pt-BR"/>
                <w:rPrChange w:id="350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A</w:t>
            </w:r>
            <w:r w:rsidRPr="00B3752C">
              <w:rPr>
                <w:i/>
                <w:lang w:val="pt-BR"/>
                <w:rPrChange w:id="3506" w:author="Miranda, Pedro" w:date="2020-06-25T07:24:00Z">
                  <w:rPr>
                    <w:lang w:val="pt-BR"/>
                  </w:rPr>
                </w:rPrChange>
              </w:rPr>
              <w:t xml:space="preserve">pplication </w:t>
            </w:r>
            <w:r w:rsidRPr="00B3752C">
              <w:rPr>
                <w:b/>
                <w:bCs/>
                <w:i/>
                <w:lang w:val="pt-BR"/>
                <w:rPrChange w:id="350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P</w:t>
            </w:r>
            <w:r w:rsidRPr="00B3752C">
              <w:rPr>
                <w:i/>
                <w:lang w:val="pt-BR"/>
                <w:rPrChange w:id="3508" w:author="Miranda, Pedro" w:date="2020-06-25T07:24:00Z">
                  <w:rPr>
                    <w:lang w:val="pt-BR"/>
                  </w:rPr>
                </w:rPrChange>
              </w:rPr>
              <w:t xml:space="preserve">rogram </w:t>
            </w:r>
            <w:r w:rsidRPr="00B3752C">
              <w:rPr>
                <w:b/>
                <w:bCs/>
                <w:i/>
                <w:lang w:val="pt-BR"/>
                <w:rPrChange w:id="350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I</w:t>
            </w:r>
            <w:r w:rsidRPr="00B3752C">
              <w:rPr>
                <w:i/>
                <w:lang w:val="pt-BR"/>
                <w:rPrChange w:id="3510" w:author="Miranda, Pedro" w:date="2020-06-25T07:24:00Z">
                  <w:rPr>
                    <w:lang w:val="pt-BR"/>
                  </w:rPr>
                </w:rPrChange>
              </w:rPr>
              <w:t>nterface</w:t>
            </w:r>
            <w:r w:rsidRPr="006B5CD7">
              <w:rPr>
                <w:lang w:val="pt-BR"/>
              </w:rPr>
              <w:t>. Resumidamente, consiste em uma interface computacional que define como será a interação entre sistemas.</w:t>
            </w:r>
          </w:p>
        </w:tc>
      </w:tr>
      <w:tr w:rsidR="006B5CD7" w:rsidRPr="003416AF" w14:paraId="7AD9747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94131" w14:textId="77777777" w:rsidR="006B5CD7" w:rsidRPr="00B3752C" w:rsidRDefault="006B5CD7" w:rsidP="006B5CD7">
            <w:pPr>
              <w:rPr>
                <w:i/>
                <w:rPrChange w:id="3511" w:author="Miranda, Pedro" w:date="2020-06-25T07:23:00Z">
                  <w:rPr/>
                </w:rPrChange>
              </w:rPr>
            </w:pPr>
            <w:r w:rsidRPr="00B3752C">
              <w:rPr>
                <w:i/>
                <w:lang w:val="pt-BR"/>
                <w:rPrChange w:id="3512" w:author="Miranda, Pedro" w:date="2020-06-25T07:23:00Z">
                  <w:rPr>
                    <w:lang w:val="pt-BR"/>
                  </w:rPr>
                </w:rPrChange>
              </w:rPr>
              <w:t>End Point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6F7B3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Indica o endereço eletrônico e respectivos parâmetros de acesso a um recurso computacional.</w:t>
            </w:r>
          </w:p>
        </w:tc>
      </w:tr>
      <w:tr w:rsidR="006B5CD7" w:rsidRPr="003416AF" w14:paraId="43A614BF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56B99" w14:textId="77777777" w:rsidR="006B5CD7" w:rsidRPr="006B5CD7" w:rsidRDefault="006B5CD7" w:rsidP="006B5CD7">
            <w:r w:rsidRPr="006B5CD7">
              <w:rPr>
                <w:lang w:val="pt-BR"/>
              </w:rPr>
              <w:t>Dicionário de Dados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D7DF5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Documento com detalhamento dos dados a serem utilizados em determinado contexto.</w:t>
            </w:r>
          </w:p>
        </w:tc>
      </w:tr>
      <w:tr w:rsidR="006B5CD7" w:rsidRPr="003416AF" w14:paraId="2D5FBBF0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6ADCA" w14:textId="77777777" w:rsidR="006B5CD7" w:rsidRPr="00B3752C" w:rsidRDefault="006B5CD7" w:rsidP="006B5CD7">
            <w:pPr>
              <w:rPr>
                <w:i/>
                <w:rPrChange w:id="3513" w:author="Miranda, Pedro" w:date="2020-06-25T07:23:00Z">
                  <w:rPr/>
                </w:rPrChange>
              </w:rPr>
            </w:pPr>
            <w:r w:rsidRPr="00B3752C">
              <w:rPr>
                <w:i/>
                <w:lang w:val="pt-BR"/>
                <w:rPrChange w:id="3514" w:author="Miranda, Pedro" w:date="2020-06-25T07:23:00Z">
                  <w:rPr>
                    <w:lang w:val="pt-BR"/>
                  </w:rPr>
                </w:rPrChange>
              </w:rPr>
              <w:t>Top Level Design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60662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Macro visão da arquitetura dos dados a serem utilizados em determinada API.</w:t>
            </w:r>
          </w:p>
        </w:tc>
      </w:tr>
      <w:tr w:rsidR="006B5CD7" w:rsidRPr="003416AF" w14:paraId="4461E4F9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B3F6" w14:textId="77777777" w:rsidR="006B5CD7" w:rsidRPr="006B5CD7" w:rsidRDefault="006B5CD7" w:rsidP="006B5CD7">
            <w:r w:rsidRPr="006B5CD7">
              <w:rPr>
                <w:lang w:val="pt-BR"/>
              </w:rPr>
              <w:t>Protocolo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9D30A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>“Linguagem” pré-definida entre duas ou mais partes para que aja o entendimento das informações que serão compartilhadas.</w:t>
            </w:r>
          </w:p>
        </w:tc>
      </w:tr>
      <w:tr w:rsidR="006B5CD7" w:rsidRPr="003416AF" w14:paraId="11C9CBB3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A0317" w14:textId="77777777" w:rsidR="006B5CD7" w:rsidRPr="006B5CD7" w:rsidRDefault="006B5CD7" w:rsidP="006B5CD7">
            <w:r w:rsidRPr="006B5CD7">
              <w:rPr>
                <w:lang w:val="pt-BR"/>
              </w:rPr>
              <w:t>JSON</w:t>
            </w: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57302" w14:textId="77777777" w:rsidR="006B5CD7" w:rsidRPr="006B5CD7" w:rsidRDefault="006B5CD7" w:rsidP="006B5CD7">
            <w:pPr>
              <w:rPr>
                <w:lang w:val="pt-BR"/>
              </w:rPr>
            </w:pPr>
            <w:r w:rsidRPr="006B5CD7">
              <w:rPr>
                <w:lang w:val="pt-BR"/>
              </w:rPr>
              <w:t xml:space="preserve">Acrônimo em língua inglesa para </w:t>
            </w:r>
            <w:r w:rsidRPr="00B3752C">
              <w:rPr>
                <w:b/>
                <w:bCs/>
                <w:i/>
                <w:lang w:val="pt-BR"/>
                <w:rPrChange w:id="3515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J</w:t>
            </w:r>
            <w:r w:rsidRPr="00B3752C">
              <w:rPr>
                <w:i/>
                <w:lang w:val="pt-BR"/>
                <w:rPrChange w:id="3516" w:author="Miranda, Pedro" w:date="2020-06-25T07:24:00Z">
                  <w:rPr>
                    <w:lang w:val="pt-BR"/>
                  </w:rPr>
                </w:rPrChange>
              </w:rPr>
              <w:t>ava</w:t>
            </w:r>
            <w:r w:rsidRPr="00B3752C">
              <w:rPr>
                <w:b/>
                <w:bCs/>
                <w:i/>
                <w:lang w:val="pt-BR"/>
                <w:rPrChange w:id="3517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S</w:t>
            </w:r>
            <w:r w:rsidRPr="00B3752C">
              <w:rPr>
                <w:i/>
                <w:lang w:val="pt-BR"/>
                <w:rPrChange w:id="3518" w:author="Miranda, Pedro" w:date="2020-06-25T07:24:00Z">
                  <w:rPr>
                    <w:lang w:val="pt-BR"/>
                  </w:rPr>
                </w:rPrChange>
              </w:rPr>
              <w:t xml:space="preserve">cript </w:t>
            </w:r>
            <w:r w:rsidRPr="00B3752C">
              <w:rPr>
                <w:b/>
                <w:bCs/>
                <w:i/>
                <w:lang w:val="pt-BR"/>
                <w:rPrChange w:id="3519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O</w:t>
            </w:r>
            <w:r w:rsidRPr="00B3752C">
              <w:rPr>
                <w:i/>
                <w:lang w:val="pt-BR"/>
                <w:rPrChange w:id="3520" w:author="Miranda, Pedro" w:date="2020-06-25T07:24:00Z">
                  <w:rPr>
                    <w:lang w:val="pt-BR"/>
                  </w:rPr>
                </w:rPrChange>
              </w:rPr>
              <w:t xml:space="preserve">bject </w:t>
            </w:r>
            <w:r w:rsidRPr="00B3752C">
              <w:rPr>
                <w:b/>
                <w:bCs/>
                <w:i/>
                <w:lang w:val="pt-BR"/>
                <w:rPrChange w:id="3521" w:author="Miranda, Pedro" w:date="2020-06-25T07:24:00Z">
                  <w:rPr>
                    <w:b/>
                    <w:bCs/>
                    <w:lang w:val="pt-BR"/>
                  </w:rPr>
                </w:rPrChange>
              </w:rPr>
              <w:t>N</w:t>
            </w:r>
            <w:r w:rsidRPr="00B3752C">
              <w:rPr>
                <w:i/>
                <w:lang w:val="pt-BR"/>
                <w:rPrChange w:id="3522" w:author="Miranda, Pedro" w:date="2020-06-25T07:24:00Z">
                  <w:rPr>
                    <w:lang w:val="pt-BR"/>
                  </w:rPr>
                </w:rPrChange>
              </w:rPr>
              <w:t>otation</w:t>
            </w:r>
            <w:r w:rsidRPr="006B5CD7">
              <w:rPr>
                <w:lang w:val="pt-BR"/>
              </w:rPr>
              <w:t xml:space="preserve"> que se refere a um padrão aberto e independente para troca de dados.</w:t>
            </w:r>
          </w:p>
        </w:tc>
      </w:tr>
      <w:tr w:rsidR="006B5CD7" w:rsidRPr="003416AF" w14:paraId="3A36C7EE" w14:textId="77777777" w:rsidTr="006B5CD7">
        <w:tc>
          <w:tcPr>
            <w:tcW w:w="24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85FCF" w14:textId="77777777" w:rsidR="006B5CD7" w:rsidRPr="006B5CD7" w:rsidRDefault="006B5CD7" w:rsidP="006B5CD7">
            <w:pPr>
              <w:rPr>
                <w:lang w:val="pt-BR"/>
              </w:rPr>
            </w:pPr>
          </w:p>
        </w:tc>
        <w:tc>
          <w:tcPr>
            <w:tcW w:w="6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035A5" w14:textId="77777777" w:rsidR="006B5CD7" w:rsidRPr="006B5CD7" w:rsidRDefault="006B5CD7" w:rsidP="006B5CD7">
            <w:pPr>
              <w:rPr>
                <w:lang w:val="pt-BR"/>
              </w:rPr>
            </w:pPr>
          </w:p>
        </w:tc>
      </w:tr>
    </w:tbl>
    <w:p w14:paraId="62A0D478" w14:textId="77777777" w:rsidR="006B5CD7" w:rsidRDefault="006B5CD7">
      <w:pPr>
        <w:rPr>
          <w:lang w:val="pt-BR"/>
        </w:rPr>
      </w:pPr>
    </w:p>
    <w:p w14:paraId="4F03E5B8" w14:textId="77777777" w:rsidR="006B5CD7" w:rsidRDefault="006B5CD7">
      <w:pPr>
        <w:rPr>
          <w:lang w:val="pt-BR"/>
        </w:rPr>
      </w:pPr>
      <w:r>
        <w:rPr>
          <w:lang w:val="pt-BR"/>
        </w:rPr>
        <w:br w:type="page"/>
      </w:r>
    </w:p>
    <w:p w14:paraId="6390B3C9" w14:textId="77777777" w:rsidR="006B5CD7" w:rsidRDefault="006B5CD7">
      <w:pPr>
        <w:pStyle w:val="Heading1"/>
        <w:rPr>
          <w:lang w:val="pt-BR"/>
        </w:rPr>
        <w:pPrChange w:id="3523" w:author="Miranda, Pedro" w:date="2020-07-22T07:09:00Z">
          <w:pPr/>
        </w:pPrChange>
      </w:pPr>
      <w:bookmarkStart w:id="3524" w:name="_Toc46340395"/>
      <w:r>
        <w:rPr>
          <w:lang w:val="pt-BR"/>
        </w:rPr>
        <w:lastRenderedPageBreak/>
        <w:t>REFERÊNCIAS</w:t>
      </w:r>
      <w:bookmarkEnd w:id="3524"/>
    </w:p>
    <w:p w14:paraId="250506DD" w14:textId="77777777" w:rsidR="00F80866" w:rsidRDefault="00F80866">
      <w:pPr>
        <w:pStyle w:val="ListParagraph"/>
        <w:rPr>
          <w:ins w:id="3525" w:author="Miranda, Pedro" w:date="2020-07-22T07:09:00Z"/>
          <w:lang w:val="pt-BR"/>
        </w:rPr>
        <w:pPrChange w:id="3526" w:author="Miranda, Pedro" w:date="2020-07-22T07:09:00Z">
          <w:pPr>
            <w:pStyle w:val="ListParagraph"/>
            <w:numPr>
              <w:numId w:val="4"/>
            </w:numPr>
            <w:tabs>
              <w:tab w:val="num" w:pos="720"/>
            </w:tabs>
            <w:ind w:hanging="360"/>
          </w:pPr>
        </w:pPrChange>
      </w:pPr>
    </w:p>
    <w:p w14:paraId="5A3C572B" w14:textId="092E2929" w:rsidR="00514D2C" w:rsidRPr="00B47DD7" w:rsidDel="00B47DD7" w:rsidRDefault="00514D2C">
      <w:pPr>
        <w:rPr>
          <w:ins w:id="3527" w:author="GFT\TSDS" w:date="2020-06-29T12:02:00Z"/>
          <w:del w:id="3528" w:author="Miranda, Pedro" w:date="2020-07-22T08:32:00Z"/>
          <w:lang w:val="pt-BR"/>
          <w:rPrChange w:id="3529" w:author="Miranda, Pedro" w:date="2020-07-22T08:34:00Z">
            <w:rPr>
              <w:ins w:id="3530" w:author="GFT\TSDS" w:date="2020-06-29T12:02:00Z"/>
              <w:del w:id="3531" w:author="Miranda, Pedro" w:date="2020-07-22T08:32:00Z"/>
            </w:rPr>
          </w:rPrChange>
        </w:rPr>
        <w:pPrChange w:id="3532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533" w:author="GFT\TSDS" w:date="2020-06-29T12:02:00Z">
        <w:r w:rsidRPr="00B47DD7">
          <w:rPr>
            <w:lang w:val="pt-BR"/>
          </w:rPr>
          <w:t xml:space="preserve">Apresentação do 15º Congresso </w:t>
        </w:r>
      </w:ins>
      <w:ins w:id="3534" w:author="GFT\TSDS" w:date="2020-06-29T12:03:00Z">
        <w:r w:rsidRPr="00B47DD7">
          <w:rPr>
            <w:lang w:val="pt-BR"/>
          </w:rPr>
          <w:t>FEBRABAN de Direito Bancário</w:t>
        </w:r>
      </w:ins>
      <w:ins w:id="3535" w:author="Miranda, Pedro" w:date="2020-07-22T08:32:00Z">
        <w:r w:rsidR="00B47DD7" w:rsidRPr="00B47DD7">
          <w:rPr>
            <w:lang w:val="pt-BR"/>
          </w:rPr>
          <w:t xml:space="preserve">: </w:t>
        </w:r>
      </w:ins>
      <w:ins w:id="3536" w:author="Miranda, Pedro" w:date="2020-07-22T08:35:00Z">
        <w:r w:rsidR="00B47DD7">
          <w:rPr>
            <w:lang w:val="pt-BR"/>
          </w:rPr>
          <w:t xml:space="preserve">                           </w:t>
        </w:r>
      </w:ins>
    </w:p>
    <w:p w14:paraId="414E0E18" w14:textId="4BCB34CF" w:rsidR="00105E58" w:rsidRPr="00B47DD7" w:rsidDel="00B47DD7" w:rsidRDefault="00611ABC">
      <w:pPr>
        <w:rPr>
          <w:del w:id="3537" w:author="Miranda, Pedro" w:date="2020-07-22T08:32:00Z"/>
          <w:rStyle w:val="Hyperlink"/>
          <w:color w:val="auto"/>
          <w:u w:val="none"/>
          <w:lang w:val="pt-BR"/>
          <w:rPrChange w:id="3538" w:author="Miranda, Pedro" w:date="2020-07-22T08:32:00Z">
            <w:rPr>
              <w:del w:id="3539" w:author="Miranda, Pedro" w:date="2020-07-22T08:32:00Z"/>
              <w:rStyle w:val="Hyperlink"/>
              <w:lang w:val="pt-BR"/>
            </w:rPr>
          </w:rPrChange>
        </w:rPr>
        <w:pPrChange w:id="3540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r w:rsidRPr="00B054CA">
        <w:fldChar w:fldCharType="begin"/>
      </w:r>
      <w:r w:rsidRPr="00B47DD7">
        <w:rPr>
          <w:lang w:val="pt-BR"/>
          <w:rPrChange w:id="3541" w:author="Miranda, Pedro" w:date="2020-07-22T08:32:00Z">
            <w:rPr/>
          </w:rPrChange>
        </w:rPr>
        <w:instrText xml:space="preserve"> HYPERLINK "https://www.bcb.gov.br/conteudo/home-ptbr/TextosApresentacoes/OpenBanking.pdf" </w:instrText>
      </w:r>
      <w:r w:rsidRPr="00B054CA">
        <w:fldChar w:fldCharType="separate"/>
      </w:r>
      <w:r w:rsidR="00544951" w:rsidRPr="00B47DD7">
        <w:rPr>
          <w:rStyle w:val="Hyperlink"/>
          <w:lang w:val="pt-BR"/>
        </w:rPr>
        <w:t>https://</w:t>
      </w:r>
      <w:r w:rsidRPr="00B054CA">
        <w:rPr>
          <w:rStyle w:val="Hyperlink"/>
          <w:lang w:val="pt-BR"/>
        </w:rPr>
        <w:fldChar w:fldCharType="end"/>
      </w:r>
      <w:r w:rsidRPr="00B054CA">
        <w:fldChar w:fldCharType="begin"/>
      </w:r>
      <w:r w:rsidRPr="00B47DD7">
        <w:rPr>
          <w:lang w:val="pt-BR"/>
          <w:rPrChange w:id="3542" w:author="Miranda, Pedro" w:date="2020-07-22T08:32:00Z">
            <w:rPr/>
          </w:rPrChange>
        </w:rPr>
        <w:instrText xml:space="preserve"> HYPERLINK "https://www.bcb.gov.br/conteudo/home-ptbr/TextosApresentacoes/OpenBanking.pdf" </w:instrText>
      </w:r>
      <w:r w:rsidRPr="00B054CA">
        <w:fldChar w:fldCharType="separate"/>
      </w:r>
      <w:r w:rsidR="00544951" w:rsidRPr="00B47DD7">
        <w:rPr>
          <w:rStyle w:val="Hyperlink"/>
          <w:lang w:val="pt-BR"/>
        </w:rPr>
        <w:t>www.bcb.gov.br/conteudo/home-tbr/TextosApresentacoes/OpenBanking.pdf</w:t>
      </w:r>
      <w:r w:rsidRPr="00B054CA">
        <w:rPr>
          <w:rStyle w:val="Hyperlink"/>
          <w:lang w:val="pt-BR"/>
        </w:rPr>
        <w:fldChar w:fldCharType="end"/>
      </w:r>
    </w:p>
    <w:p w14:paraId="4DB5D41F" w14:textId="77777777" w:rsidR="00B47DD7" w:rsidRPr="00B47DD7" w:rsidRDefault="00B47DD7">
      <w:pPr>
        <w:rPr>
          <w:ins w:id="3543" w:author="Miranda, Pedro" w:date="2020-07-22T08:32:00Z"/>
          <w:rStyle w:val="Hyperlink"/>
          <w:color w:val="auto"/>
          <w:u w:val="none"/>
          <w:lang w:val="pt-BR"/>
          <w:rPrChange w:id="3544" w:author="Miranda, Pedro" w:date="2020-07-22T08:32:00Z">
            <w:rPr>
              <w:ins w:id="3545" w:author="Miranda, Pedro" w:date="2020-07-22T08:32:00Z"/>
              <w:rStyle w:val="Hyperlink"/>
              <w:lang w:val="pt-BR"/>
            </w:rPr>
          </w:rPrChange>
        </w:rPr>
        <w:pPrChange w:id="3546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76FAD3ED" w14:textId="77777777" w:rsidR="00514D2C" w:rsidRPr="00B47DD7" w:rsidDel="00B47DD7" w:rsidRDefault="00514D2C">
      <w:pPr>
        <w:rPr>
          <w:ins w:id="3547" w:author="GFT\TSDS" w:date="2020-06-29T12:05:00Z"/>
          <w:del w:id="3548" w:author="Miranda, Pedro" w:date="2020-07-22T08:32:00Z"/>
          <w:lang w:val="pt-BR"/>
        </w:rPr>
        <w:pPrChange w:id="3549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2A4B8D1D" w14:textId="6F7C6DA8" w:rsidR="00514D2C" w:rsidRPr="00B47DD7" w:rsidDel="00B47DD7" w:rsidRDefault="00514D2C">
      <w:pPr>
        <w:rPr>
          <w:ins w:id="3550" w:author="GFT\TSDS" w:date="2020-06-29T12:03:00Z"/>
          <w:del w:id="3551" w:author="Miranda, Pedro" w:date="2020-07-22T08:32:00Z"/>
          <w:lang w:val="pt-BR"/>
        </w:rPr>
        <w:pPrChange w:id="3552" w:author="Miranda, Pedro" w:date="2020-07-22T08:34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553" w:author="GFT\TSDS" w:date="2020-06-29T12:05:00Z">
        <w:r w:rsidRPr="00B47DD7">
          <w:rPr>
            <w:lang w:val="pt-BR"/>
            <w:rPrChange w:id="3554" w:author="Miranda, Pedro" w:date="2020-07-22T08:32:00Z">
              <w:rPr>
                <w:color w:val="0563C1" w:themeColor="hyperlink"/>
                <w:u w:val="single"/>
                <w:lang w:val="pt-BR"/>
              </w:rPr>
            </w:rPrChange>
          </w:rPr>
          <w:t xml:space="preserve">Apresentação de </w:t>
        </w:r>
        <w:r w:rsidRPr="00B47DD7">
          <w:rPr>
            <w:lang w:val="pt-BR"/>
            <w:rPrChange w:id="3555" w:author="Miranda, Pedro" w:date="2020-07-22T08:32:00Z">
              <w:rPr/>
            </w:rPrChange>
          </w:rPr>
          <w:t>Carolina P. Bohrer e João M. P. Mello</w:t>
        </w:r>
        <w:r w:rsidRPr="00B47DD7">
          <w:rPr>
            <w:lang w:val="pt-BR"/>
          </w:rPr>
          <w:t>, do BCB</w:t>
        </w:r>
      </w:ins>
      <w:ins w:id="3556" w:author="Miranda, Pedro" w:date="2020-07-22T08:32:00Z">
        <w:r w:rsidR="00B47DD7" w:rsidRPr="00B47DD7">
          <w:rPr>
            <w:lang w:val="pt-BR"/>
          </w:rPr>
          <w:t xml:space="preserve">: </w:t>
        </w:r>
      </w:ins>
      <w:ins w:id="3557" w:author="Miranda, Pedro" w:date="2020-07-22T08:35:00Z">
        <w:r w:rsidR="00B47DD7">
          <w:rPr>
            <w:lang w:val="pt-BR"/>
          </w:rPr>
          <w:t xml:space="preserve">                           </w:t>
        </w:r>
      </w:ins>
    </w:p>
    <w:p w14:paraId="6A7F9405" w14:textId="36E20063" w:rsidR="00105E58" w:rsidRPr="00B47DD7" w:rsidDel="00B47DD7" w:rsidRDefault="00B47DD7">
      <w:pPr>
        <w:rPr>
          <w:del w:id="3558" w:author="Miranda, Pedro" w:date="2020-07-22T08:32:00Z"/>
          <w:rStyle w:val="Hyperlink"/>
          <w:color w:val="auto"/>
          <w:u w:val="none"/>
          <w:lang w:val="pt-BR"/>
          <w:rPrChange w:id="3559" w:author="Miranda, Pedro" w:date="2020-07-22T08:33:00Z">
            <w:rPr>
              <w:del w:id="3560" w:author="Miranda, Pedro" w:date="2020-07-22T08:32:00Z"/>
              <w:rStyle w:val="Hyperlink"/>
              <w:lang w:val="pt-BR"/>
            </w:rPr>
          </w:rPrChange>
        </w:rPr>
        <w:pPrChange w:id="3561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ins w:id="3562" w:author="Miranda, Pedro" w:date="2020-07-22T08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r w:rsidRPr="003416AF">
        <w:rPr>
          <w:lang w:val="pt-BR"/>
          <w:rPrChange w:id="3563" w:author="de Araujo Rodrigues, Thales" w:date="2020-07-22T15:49:00Z">
            <w:rPr>
              <w:rStyle w:val="Hyperlink"/>
              <w:lang w:val="pt-BR"/>
            </w:rPr>
          </w:rPrChange>
        </w:rPr>
        <w:instrText>https://www.bcb.gov.br/conteudo/home-ptbr/TextosApresentacoes/Webminar_%</w:instrText>
      </w:r>
      <w:ins w:id="3564" w:author="Miranda, Pedro" w:date="2020-07-22T08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r w:rsidRPr="00D931E9">
        <w:rPr>
          <w:rStyle w:val="Hyperlink"/>
          <w:lang w:val="pt-BR"/>
        </w:rPr>
        <w:t>https://www.bcb.gov.br/conteudo/home-ptbr/TextosApresentacoes/Webminar_%</w:t>
      </w:r>
      <w:ins w:id="3565" w:author="Miranda, Pedro" w:date="2020-07-22T08:35:00Z">
        <w:r>
          <w:rPr>
            <w:lang w:val="pt-BR"/>
          </w:rPr>
          <w:fldChar w:fldCharType="end"/>
        </w:r>
      </w:ins>
      <w:r w:rsidR="00611ABC" w:rsidRPr="00B054CA">
        <w:fldChar w:fldCharType="begin"/>
      </w:r>
      <w:r w:rsidR="00611ABC" w:rsidRPr="00B47DD7">
        <w:rPr>
          <w:lang w:val="pt-BR"/>
          <w:rPrChange w:id="3566" w:author="Miranda, Pedro" w:date="2020-07-22T08:32:00Z">
            <w:rPr/>
          </w:rPrChange>
        </w:rPr>
        <w:instrText xml:space="preserve"> HYPERLINK "https://www.bcb.gov.br/conteudo/home-ptbr/TextosApresentacoes/Webminar_%20Open%20Banking_20.5.2020.pdf" </w:instrText>
      </w:r>
      <w:r w:rsidR="00611ABC" w:rsidRPr="00B054CA">
        <w:fldChar w:fldCharType="separate"/>
      </w:r>
      <w:r w:rsidR="00544951" w:rsidRPr="00B47DD7">
        <w:rPr>
          <w:rStyle w:val="Hyperlink"/>
          <w:lang w:val="pt-BR"/>
        </w:rPr>
        <w:t>20Open%20Banking_20.5.2020.pdf</w:t>
      </w:r>
      <w:r w:rsidR="00611ABC" w:rsidRPr="00B054CA">
        <w:rPr>
          <w:rStyle w:val="Hyperlink"/>
          <w:lang w:val="pt-BR"/>
        </w:rPr>
        <w:fldChar w:fldCharType="end"/>
      </w:r>
    </w:p>
    <w:p w14:paraId="604CE6A7" w14:textId="77777777" w:rsidR="00B47DD7" w:rsidRPr="00B47DD7" w:rsidRDefault="00B47DD7">
      <w:pPr>
        <w:rPr>
          <w:ins w:id="3567" w:author="Miranda, Pedro" w:date="2020-07-22T08:33:00Z"/>
          <w:rStyle w:val="Hyperlink"/>
          <w:color w:val="auto"/>
          <w:u w:val="none"/>
          <w:lang w:val="pt-BR"/>
          <w:rPrChange w:id="3568" w:author="Miranda, Pedro" w:date="2020-07-22T08:32:00Z">
            <w:rPr>
              <w:ins w:id="3569" w:author="Miranda, Pedro" w:date="2020-07-22T08:33:00Z"/>
              <w:rStyle w:val="Hyperlink"/>
              <w:lang w:val="pt-BR"/>
            </w:rPr>
          </w:rPrChange>
        </w:rPr>
        <w:pPrChange w:id="3570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3ABC9C3D" w14:textId="77777777" w:rsidR="00514D2C" w:rsidRPr="00B47DD7" w:rsidDel="00B47DD7" w:rsidRDefault="00514D2C">
      <w:pPr>
        <w:rPr>
          <w:ins w:id="3571" w:author="GFT\TSDS" w:date="2020-06-29T12:05:00Z"/>
          <w:del w:id="3572" w:author="Miranda, Pedro" w:date="2020-07-22T08:32:00Z"/>
          <w:lang w:val="pt-BR"/>
        </w:rPr>
        <w:pPrChange w:id="3573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</w:p>
    <w:p w14:paraId="7C6DC80B" w14:textId="388E9761" w:rsidR="00514D2C" w:rsidRPr="00B47DD7" w:rsidDel="00B47DD7" w:rsidRDefault="00514D2C">
      <w:pPr>
        <w:rPr>
          <w:ins w:id="3574" w:author="GFT\TSDS" w:date="2020-06-29T12:00:00Z"/>
          <w:del w:id="3575" w:author="Miranda, Pedro" w:date="2020-07-22T08:32:00Z"/>
          <w:lang w:val="pt-BR"/>
        </w:rPr>
        <w:pPrChange w:id="3576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577" w:author="GFT\TSDS" w:date="2020-06-29T12:00:00Z">
        <w:r w:rsidRPr="00B47DD7">
          <w:rPr>
            <w:lang w:val="pt-BR"/>
            <w:rPrChange w:id="3578" w:author="Miranda, Pedro" w:date="2020-07-22T08:32:00Z">
              <w:rPr>
                <w:color w:val="0563C1" w:themeColor="hyperlink"/>
                <w:u w:val="single"/>
                <w:lang w:val="pt-BR"/>
              </w:rPr>
            </w:rPrChange>
          </w:rPr>
          <w:t>Circular nº 3.909, de 16 de agosto de 2018</w:t>
        </w:r>
      </w:ins>
      <w:ins w:id="3579" w:author="Miranda, Pedro" w:date="2020-07-22T08:32:00Z">
        <w:r w:rsidR="00B47DD7" w:rsidRPr="00B47DD7">
          <w:rPr>
            <w:lang w:val="pt-BR"/>
          </w:rPr>
          <w:t>:</w:t>
        </w:r>
      </w:ins>
      <w:ins w:id="3580" w:author="Miranda, Pedro" w:date="2020-07-22T08:33:00Z">
        <w:r w:rsidR="00B47DD7">
          <w:rPr>
            <w:lang w:val="pt-BR"/>
          </w:rPr>
          <w:t xml:space="preserve"> </w:t>
        </w:r>
      </w:ins>
      <w:ins w:id="3581" w:author="GFT\TSDS" w:date="2020-06-29T12:00:00Z">
        <w:del w:id="3582" w:author="Miranda, Pedro" w:date="2020-07-22T08:32:00Z">
          <w:r w:rsidRPr="00B47DD7" w:rsidDel="00B47DD7">
            <w:rPr>
              <w:lang w:val="pt-BR"/>
            </w:rPr>
            <w:delText>,</w:delText>
          </w:r>
        </w:del>
      </w:ins>
    </w:p>
    <w:p w14:paraId="1AA04F66" w14:textId="6C29806B" w:rsidR="00514D2C" w:rsidDel="00B47DD7" w:rsidRDefault="00514D2C">
      <w:pPr>
        <w:rPr>
          <w:del w:id="3583" w:author="Miranda, Pedro" w:date="2020-07-22T08:33:00Z"/>
          <w:lang w:val="pt-BR"/>
        </w:rPr>
        <w:pPrChange w:id="3584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  <w:ins w:id="3585" w:author="GFT\TSDS" w:date="2020-06-29T12:00:00Z">
        <w:r w:rsidRPr="00B47DD7">
          <w:rPr>
            <w:lang w:val="pt-BR"/>
          </w:rPr>
          <w:fldChar w:fldCharType="begin"/>
        </w:r>
        <w:r w:rsidRPr="00B47DD7">
          <w:rPr>
            <w:lang w:val="pt-BR"/>
          </w:rPr>
          <w:instrText xml:space="preserve"> HYPERLINK "https://www.bcb.gov.br/pre/normativos/busca/downloadNormativo.asp?arquivo=/Lists/Normativos/Attachments/49536/Res_3909_v1_O.pdf" </w:instrText>
        </w:r>
        <w:r w:rsidRPr="00B47DD7">
          <w:rPr>
            <w:lang w:val="pt-BR"/>
            <w:rPrChange w:id="3586" w:author="Miranda, Pedro" w:date="2020-07-22T08:32:00Z">
              <w:rPr>
                <w:lang w:val="pt-BR"/>
              </w:rPr>
            </w:rPrChange>
          </w:rPr>
          <w:fldChar w:fldCharType="separate"/>
        </w:r>
        <w:r w:rsidRPr="00B47DD7">
          <w:rPr>
            <w:rStyle w:val="Hyperlink"/>
            <w:lang w:val="pt-BR"/>
          </w:rPr>
          <w:t>https://www.bcb.gov.br/pre/normativos/busca/downloadNormativo.asp?arquivo=/Lists/Normativos/Attachments/49536/Res_3909_v1_O.pdf</w:t>
        </w:r>
        <w:r w:rsidRPr="00B47DD7">
          <w:rPr>
            <w:lang w:val="pt-BR"/>
            <w:rPrChange w:id="3587" w:author="Miranda, Pedro" w:date="2020-07-22T08:32:00Z">
              <w:rPr>
                <w:lang w:val="pt-BR"/>
              </w:rPr>
            </w:rPrChange>
          </w:rPr>
          <w:fldChar w:fldCharType="end"/>
        </w:r>
      </w:ins>
    </w:p>
    <w:p w14:paraId="0F30896A" w14:textId="77777777" w:rsidR="00B47DD7" w:rsidRDefault="00B47DD7">
      <w:pPr>
        <w:rPr>
          <w:ins w:id="3588" w:author="Miranda, Pedro" w:date="2020-07-22T08:33:00Z"/>
          <w:lang w:val="pt-BR"/>
        </w:rPr>
        <w:pPrChange w:id="3589" w:author="Miranda, Pedro" w:date="2020-07-22T08:34:00Z">
          <w:pPr>
            <w:pStyle w:val="ListParagraph"/>
            <w:numPr>
              <w:numId w:val="36"/>
            </w:numPr>
            <w:ind w:left="360" w:hanging="360"/>
          </w:pPr>
        </w:pPrChange>
      </w:pPr>
    </w:p>
    <w:p w14:paraId="1312CA35" w14:textId="77777777" w:rsidR="00514D2C" w:rsidRPr="00B47DD7" w:rsidDel="00B47DD7" w:rsidRDefault="00514D2C">
      <w:pPr>
        <w:rPr>
          <w:ins w:id="3590" w:author="GFT\TSDS" w:date="2020-06-29T12:00:00Z"/>
          <w:del w:id="3591" w:author="Miranda, Pedro" w:date="2020-07-22T08:33:00Z"/>
          <w:lang w:val="pt-BR"/>
        </w:rPr>
      </w:pPr>
    </w:p>
    <w:p w14:paraId="52E4180A" w14:textId="3355FC51" w:rsidR="00514D2C" w:rsidRPr="00B47DD7" w:rsidDel="00B47DD7" w:rsidRDefault="00514D2C">
      <w:pPr>
        <w:rPr>
          <w:ins w:id="3592" w:author="GFT\TSDS" w:date="2020-06-29T12:00:00Z"/>
          <w:del w:id="3593" w:author="Miranda, Pedro" w:date="2020-07-22T08:34:00Z"/>
          <w:lang w:val="pt-BR"/>
        </w:rPr>
        <w:pPrChange w:id="3594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595" w:author="GFT\TSDS" w:date="2020-06-29T12:00:00Z">
        <w:r w:rsidRPr="00B47DD7">
          <w:rPr>
            <w:lang w:val="pt-BR"/>
          </w:rPr>
          <w:t>Resolução nº 4.658, de 26 de abril de 2018</w:t>
        </w:r>
      </w:ins>
      <w:ins w:id="3596" w:author="Miranda, Pedro" w:date="2020-07-22T08:34:00Z">
        <w:r w:rsidR="00B47DD7" w:rsidRPr="00B47DD7">
          <w:rPr>
            <w:lang w:val="pt-BR"/>
          </w:rPr>
          <w:t xml:space="preserve">: </w:t>
        </w:r>
      </w:ins>
    </w:p>
    <w:p w14:paraId="137B07BC" w14:textId="71DA5ED4" w:rsidR="00514D2C" w:rsidRPr="00B47DD7" w:rsidDel="00B47DD7" w:rsidRDefault="00514D2C">
      <w:pPr>
        <w:rPr>
          <w:del w:id="3597" w:author="Miranda, Pedro" w:date="2020-07-22T08:33:00Z"/>
          <w:lang w:val="pt-BR"/>
        </w:rPr>
        <w:pPrChange w:id="3598" w:author="Miranda, Pedro" w:date="2020-07-22T08:34:00Z">
          <w:pPr>
            <w:ind w:left="720"/>
          </w:pPr>
        </w:pPrChange>
      </w:pPr>
      <w:ins w:id="3599" w:author="GFT\TSDS" w:date="2020-06-29T12:00:00Z">
        <w:r w:rsidRPr="00B47DD7">
          <w:rPr>
            <w:lang w:val="pt-BR"/>
          </w:rPr>
          <w:fldChar w:fldCharType="begin"/>
        </w:r>
        <w:r w:rsidRPr="00B47DD7">
          <w:rPr>
            <w:lang w:val="pt-BR"/>
          </w:rPr>
          <w:instrText xml:space="preserve"> HYPERLINK "https://www.bcb.gov.br/pre/normativos/busca/downloadNormativo.asp?arquivo=/Lists/Normativos/Attachments/50581/Res_4658_v2_P.pdf" </w:instrText>
        </w:r>
        <w:r w:rsidRPr="00B47DD7">
          <w:rPr>
            <w:lang w:val="pt-BR"/>
            <w:rPrChange w:id="3600" w:author="Miranda, Pedro" w:date="2020-07-22T08:34:00Z">
              <w:rPr>
                <w:lang w:val="pt-BR"/>
              </w:rPr>
            </w:rPrChange>
          </w:rPr>
          <w:fldChar w:fldCharType="separate"/>
        </w:r>
        <w:r w:rsidRPr="00B47DD7">
          <w:rPr>
            <w:rStyle w:val="Hyperlink"/>
            <w:lang w:val="pt-BR"/>
          </w:rPr>
          <w:t>https://www.bcb.gov.br/pre/normativos/busca/downloadNormativo.asp?arquivo=/Lists/Normativos/Attachments/50581/Res_4658_v2_P.pdf</w:t>
        </w:r>
        <w:r w:rsidRPr="00B47DD7">
          <w:rPr>
            <w:lang w:val="pt-BR"/>
            <w:rPrChange w:id="3601" w:author="Miranda, Pedro" w:date="2020-07-22T08:34:00Z">
              <w:rPr>
                <w:lang w:val="pt-BR"/>
              </w:rPr>
            </w:rPrChange>
          </w:rPr>
          <w:fldChar w:fldCharType="end"/>
        </w:r>
      </w:ins>
    </w:p>
    <w:p w14:paraId="6174CD78" w14:textId="77777777" w:rsidR="00B47DD7" w:rsidRDefault="00B47DD7">
      <w:pPr>
        <w:rPr>
          <w:ins w:id="3602" w:author="Miranda, Pedro" w:date="2020-07-22T08:33:00Z"/>
          <w:lang w:val="pt-BR"/>
        </w:rPr>
        <w:pPrChange w:id="3603" w:author="Miranda, Pedro" w:date="2020-07-22T08:34:00Z">
          <w:pPr>
            <w:ind w:left="720"/>
          </w:pPr>
        </w:pPrChange>
      </w:pPr>
    </w:p>
    <w:p w14:paraId="3DD9E1D1" w14:textId="77777777" w:rsidR="00514D2C" w:rsidDel="00B47DD7" w:rsidRDefault="00514D2C">
      <w:pPr>
        <w:rPr>
          <w:del w:id="3604" w:author="Miranda, Pedro" w:date="2020-07-22T08:33:00Z"/>
          <w:moveTo w:id="3605" w:author="GFT\TSDS" w:date="2020-06-29T12:01:00Z"/>
          <w:lang w:val="pt-BR"/>
        </w:rPr>
        <w:pPrChange w:id="3606" w:author="Miranda, Pedro" w:date="2020-07-22T08:33:00Z">
          <w:pPr>
            <w:ind w:left="720"/>
          </w:pPr>
        </w:pPrChange>
      </w:pPr>
      <w:moveToRangeStart w:id="3607" w:author="GFT\TSDS" w:date="2020-06-29T12:01:00Z" w:name="move44324523"/>
    </w:p>
    <w:p w14:paraId="6AB8D6EE" w14:textId="5A22CAD2" w:rsidR="00514D2C" w:rsidDel="00B47DD7" w:rsidRDefault="00514D2C">
      <w:pPr>
        <w:rPr>
          <w:del w:id="3608" w:author="Miranda, Pedro" w:date="2020-07-22T08:34:00Z"/>
          <w:moveTo w:id="3609" w:author="GFT\TSDS" w:date="2020-06-29T12:01:00Z"/>
          <w:lang w:val="pt-BR"/>
        </w:rPr>
        <w:pPrChange w:id="3610" w:author="Miranda, Pedro" w:date="2020-07-22T08:33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moveTo w:id="3611" w:author="GFT\TSDS" w:date="2020-06-29T12:01:00Z">
        <w:r>
          <w:rPr>
            <w:lang w:val="pt-BR"/>
          </w:rPr>
          <w:t xml:space="preserve">Resolução Conjunta </w:t>
        </w:r>
        <w:del w:id="3612" w:author="Miranda, Pedro" w:date="2020-07-22T08:34:00Z">
          <w:r w:rsidDel="00B47DD7">
            <w:rPr>
              <w:lang w:val="pt-BR"/>
            </w:rPr>
            <w:delText>Banco Central do Brasil sobre o Open Banking</w:delText>
          </w:r>
        </w:del>
      </w:moveTo>
      <w:ins w:id="3613" w:author="Miranda, Pedro" w:date="2020-07-22T08:34:00Z">
        <w:r w:rsidR="00B47DD7">
          <w:rPr>
            <w:lang w:val="pt-BR"/>
          </w:rPr>
          <w:t xml:space="preserve">º 1, de 4 de maio de 2020: </w:t>
        </w:r>
      </w:ins>
    </w:p>
    <w:p w14:paraId="501A57A7" w14:textId="706187CE" w:rsidR="00514D2C" w:rsidRPr="006B5CD7" w:rsidRDefault="00B47DD7">
      <w:pPr>
        <w:rPr>
          <w:moveTo w:id="3614" w:author="GFT\TSDS" w:date="2020-06-29T12:01:00Z"/>
          <w:lang w:val="pt-BR"/>
        </w:rPr>
        <w:pPrChange w:id="3615" w:author="Miranda, Pedro" w:date="2020-07-22T08:34:00Z">
          <w:pPr>
            <w:ind w:left="720"/>
          </w:pPr>
        </w:pPrChange>
      </w:pPr>
      <w:ins w:id="3616" w:author="Miranda, Pedro" w:date="2020-07-22T08:34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moveTo w:id="3617" w:author="GFT\TSDS" w:date="2020-06-29T12:01:00Z">
        <w:r w:rsidRPr="003416AF">
          <w:rPr>
            <w:lang w:val="pt-BR"/>
            <w:rPrChange w:id="3618" w:author="de Araujo Rodrigues, Thales" w:date="2020-07-22T15:49:00Z">
              <w:rPr>
                <w:rStyle w:val="Hyperlink"/>
                <w:lang w:val="pt-BR"/>
              </w:rPr>
            </w:rPrChange>
          </w:rPr>
          <w:instrText>https://www.bcb.gov.br/pre/normativos/busca/downloadNormativo.asp?arquivo=/Lists/Normativos/Attachments/51028/Res_Conj_0001_v1_O.pdf</w:instrText>
        </w:r>
      </w:moveTo>
      <w:ins w:id="3619" w:author="Miranda, Pedro" w:date="2020-07-22T08:34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moveTo w:id="3620" w:author="GFT\TSDS" w:date="2020-06-29T12:01:00Z">
        <w:r w:rsidRPr="00D931E9">
          <w:rPr>
            <w:rStyle w:val="Hyperlink"/>
            <w:lang w:val="pt-BR"/>
          </w:rPr>
          <w:t>https://www.bcb.gov.br/pre/normativos/busca/downloadNormativo.asp?arquivo=/Lists/Normativos/Attachments/51028/Res_Conj_0001_v1_O.pdf</w:t>
        </w:r>
      </w:moveTo>
      <w:ins w:id="3621" w:author="Miranda, Pedro" w:date="2020-07-22T08:34:00Z">
        <w:r>
          <w:rPr>
            <w:lang w:val="pt-BR"/>
          </w:rPr>
          <w:fldChar w:fldCharType="end"/>
        </w:r>
      </w:ins>
    </w:p>
    <w:moveToRangeEnd w:id="3607"/>
    <w:p w14:paraId="26B30BD6" w14:textId="77777777" w:rsidR="00514D2C" w:rsidRPr="0079517F" w:rsidDel="00B47DD7" w:rsidRDefault="00514D2C" w:rsidP="00514D2C">
      <w:pPr>
        <w:ind w:left="720"/>
        <w:rPr>
          <w:ins w:id="3622" w:author="GFT\TSDS" w:date="2020-06-29T12:00:00Z"/>
          <w:del w:id="3623" w:author="Miranda, Pedro" w:date="2020-07-22T08:34:00Z"/>
          <w:lang w:val="pt-BR"/>
        </w:rPr>
      </w:pPr>
    </w:p>
    <w:p w14:paraId="71E47170" w14:textId="3D24AFC7" w:rsidR="00514D2C" w:rsidRPr="00B47DD7" w:rsidDel="00B47DD7" w:rsidRDefault="00514D2C">
      <w:pPr>
        <w:rPr>
          <w:ins w:id="3624" w:author="GFT\TSDS" w:date="2020-06-29T12:00:00Z"/>
          <w:del w:id="3625" w:author="Miranda, Pedro" w:date="2020-07-22T08:34:00Z"/>
          <w:lang w:val="pt-BR"/>
        </w:rPr>
        <w:pPrChange w:id="3626" w:author="Miranda, Pedro" w:date="2020-07-22T08:34:00Z">
          <w:pPr>
            <w:pStyle w:val="ListParagraph"/>
            <w:numPr>
              <w:numId w:val="9"/>
            </w:numPr>
            <w:ind w:hanging="360"/>
          </w:pPr>
        </w:pPrChange>
      </w:pPr>
      <w:ins w:id="3627" w:author="GFT\TSDS" w:date="2020-06-29T12:00:00Z">
        <w:r w:rsidRPr="00B47DD7">
          <w:rPr>
            <w:lang w:val="pt-BR"/>
          </w:rPr>
          <w:t>Resolução nº 3.919, de 25 de novembro de 2010</w:t>
        </w:r>
      </w:ins>
      <w:ins w:id="3628" w:author="Miranda, Pedro" w:date="2020-07-22T08:35:00Z">
        <w:r w:rsidR="00B47DD7">
          <w:rPr>
            <w:lang w:val="pt-BR"/>
          </w:rPr>
          <w:t xml:space="preserve">: </w:t>
        </w:r>
      </w:ins>
    </w:p>
    <w:p w14:paraId="63E0D417" w14:textId="23A63913" w:rsidR="00514D2C" w:rsidRDefault="00B47DD7">
      <w:pPr>
        <w:rPr>
          <w:ins w:id="3629" w:author="GFT\TSDS" w:date="2020-06-29T12:00:00Z"/>
          <w:lang w:val="pt-BR"/>
        </w:rPr>
        <w:pPrChange w:id="3630" w:author="Miranda, Pedro" w:date="2020-07-22T08:34:00Z">
          <w:pPr>
            <w:ind w:firstLine="720"/>
          </w:pPr>
        </w:pPrChange>
      </w:pPr>
      <w:ins w:id="3631" w:author="Miranda, Pedro" w:date="2020-07-22T08:35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</w:ins>
      <w:ins w:id="3632" w:author="GFT\TSDS" w:date="2020-06-29T12:00:00Z">
        <w:r w:rsidRPr="003416AF">
          <w:rPr>
            <w:lang w:val="pt-BR"/>
            <w:rPrChange w:id="3633" w:author="de Araujo Rodrigues, Thales" w:date="2020-07-22T15:49:00Z">
              <w:rPr>
                <w:rStyle w:val="Hyperlink"/>
                <w:lang w:val="pt-BR"/>
              </w:rPr>
            </w:rPrChange>
          </w:rPr>
          <w:instrText>https://www.bcb.gov.br/pre/normativos/res/2010/pdf/res_3919_v4_p.pdf</w:instrText>
        </w:r>
      </w:ins>
      <w:ins w:id="3634" w:author="Miranda, Pedro" w:date="2020-07-22T08:35:00Z"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</w:ins>
      <w:ins w:id="3635" w:author="GFT\TSDS" w:date="2020-06-29T12:00:00Z">
        <w:r w:rsidRPr="00D931E9">
          <w:rPr>
            <w:rStyle w:val="Hyperlink"/>
            <w:lang w:val="pt-BR"/>
          </w:rPr>
          <w:t>https://www.bcb.gov.br/pre/normativos/res/2010/pdf/res_3919_v4_p.pdf</w:t>
        </w:r>
      </w:ins>
      <w:ins w:id="3636" w:author="Miranda, Pedro" w:date="2020-07-22T08:35:00Z">
        <w:r>
          <w:rPr>
            <w:lang w:val="pt-BR"/>
          </w:rPr>
          <w:fldChar w:fldCharType="end"/>
        </w:r>
      </w:ins>
    </w:p>
    <w:p w14:paraId="433560AE" w14:textId="6C48DF65" w:rsidR="00514D2C" w:rsidRPr="00514D2C" w:rsidDel="00B47DD7" w:rsidRDefault="00514D2C" w:rsidP="00514D2C">
      <w:pPr>
        <w:rPr>
          <w:ins w:id="3637" w:author="GFT\TSDS" w:date="2020-06-29T12:00:00Z"/>
          <w:del w:id="3638" w:author="Miranda, Pedro" w:date="2020-07-22T08:35:00Z"/>
          <w:lang w:val="pt-BR"/>
        </w:rPr>
      </w:pPr>
    </w:p>
    <w:p w14:paraId="71CAC362" w14:textId="54C92E73" w:rsidR="00514D2C" w:rsidRPr="00B47DD7" w:rsidDel="00B47DD7" w:rsidRDefault="00514D2C">
      <w:pPr>
        <w:rPr>
          <w:ins w:id="3639" w:author="GFT\TSDS" w:date="2020-06-29T12:00:00Z"/>
          <w:del w:id="3640" w:author="Miranda, Pedro" w:date="2020-07-22T08:35:00Z"/>
          <w:lang w:val="pt-BR"/>
          <w:rPrChange w:id="3641" w:author="Miranda, Pedro" w:date="2020-07-22T08:35:00Z">
            <w:rPr>
              <w:ins w:id="3642" w:author="GFT\TSDS" w:date="2020-06-29T12:00:00Z"/>
              <w:del w:id="3643" w:author="Miranda, Pedro" w:date="2020-07-22T08:35:00Z"/>
              <w:color w:val="FF0000"/>
              <w:lang w:val="pt-BR"/>
            </w:rPr>
          </w:rPrChange>
        </w:rPr>
        <w:pPrChange w:id="3644" w:author="Miranda, Pedro" w:date="2020-07-22T08:35:00Z">
          <w:pPr>
            <w:pStyle w:val="ListParagraph"/>
            <w:numPr>
              <w:numId w:val="9"/>
            </w:numPr>
            <w:ind w:hanging="360"/>
          </w:pPr>
        </w:pPrChange>
      </w:pPr>
      <w:ins w:id="3645" w:author="GFT\TSDS" w:date="2020-06-29T12:00:00Z">
        <w:r w:rsidRPr="00B47DD7">
          <w:rPr>
            <w:lang w:val="pt-BR"/>
            <w:rPrChange w:id="3646" w:author="Miranda, Pedro" w:date="2020-07-22T08:35:00Z">
              <w:rPr>
                <w:color w:val="FF0000"/>
                <w:lang w:val="pt-BR"/>
              </w:rPr>
            </w:rPrChange>
          </w:rPr>
          <w:t>Circular n° 4.015 de 4 de maio de 2020</w:t>
        </w:r>
      </w:ins>
      <w:ins w:id="3647" w:author="Miranda, Pedro" w:date="2020-07-22T08:35:00Z">
        <w:r w:rsidR="00B47DD7">
          <w:rPr>
            <w:color w:val="FF0000"/>
            <w:lang w:val="pt-BR"/>
          </w:rPr>
          <w:t xml:space="preserve">: </w:t>
        </w:r>
      </w:ins>
    </w:p>
    <w:p w14:paraId="0AB66E15" w14:textId="1324F025" w:rsidR="00514D2C" w:rsidRDefault="00B47DD7">
      <w:pPr>
        <w:rPr>
          <w:ins w:id="3648" w:author="GFT\TSDS" w:date="2020-06-29T12:00:00Z"/>
          <w:color w:val="FF0000"/>
          <w:lang w:val="pt-BR"/>
        </w:rPr>
        <w:pPrChange w:id="3649" w:author="Miranda, Pedro" w:date="2020-07-22T08:35:00Z">
          <w:pPr>
            <w:ind w:left="720"/>
          </w:pPr>
        </w:pPrChange>
      </w:pPr>
      <w:ins w:id="3650" w:author="Miranda, Pedro" w:date="2020-07-22T08:35:00Z">
        <w:r>
          <w:rPr>
            <w:color w:val="FF0000"/>
            <w:lang w:val="pt-BR"/>
          </w:rPr>
          <w:fldChar w:fldCharType="begin"/>
        </w:r>
        <w:r>
          <w:rPr>
            <w:color w:val="FF0000"/>
            <w:lang w:val="pt-BR"/>
          </w:rPr>
          <w:instrText xml:space="preserve"> HYPERLINK "</w:instrText>
        </w:r>
      </w:ins>
      <w:ins w:id="3651" w:author="GFT\TSDS" w:date="2020-06-29T12:00:00Z">
        <w:r w:rsidRPr="003416AF">
          <w:rPr>
            <w:color w:val="FF0000"/>
            <w:lang w:val="pt-BR"/>
            <w:rPrChange w:id="3652" w:author="de Araujo Rodrigues, Thales" w:date="2020-07-22T15:49:00Z">
              <w:rPr>
                <w:rStyle w:val="Hyperlink"/>
                <w:lang w:val="pt-BR"/>
              </w:rPr>
            </w:rPrChange>
          </w:rPr>
          <w:instrText>https://www.bcb.gov.br/pre/normativos/busca/downloadNormativo.asp?arquivo=/Lists/Normativos/Attachments/51025/Circ_4015_v1_O.pdf</w:instrText>
        </w:r>
      </w:ins>
      <w:ins w:id="3653" w:author="Miranda, Pedro" w:date="2020-07-22T08:35:00Z">
        <w:r>
          <w:rPr>
            <w:color w:val="FF0000"/>
            <w:lang w:val="pt-BR"/>
          </w:rPr>
          <w:instrText xml:space="preserve">" </w:instrText>
        </w:r>
        <w:r>
          <w:rPr>
            <w:color w:val="FF0000"/>
            <w:lang w:val="pt-BR"/>
          </w:rPr>
          <w:fldChar w:fldCharType="separate"/>
        </w:r>
      </w:ins>
      <w:ins w:id="3654" w:author="GFT\TSDS" w:date="2020-06-29T12:00:00Z">
        <w:r w:rsidRPr="00D931E9">
          <w:rPr>
            <w:rStyle w:val="Hyperlink"/>
            <w:lang w:val="pt-BR"/>
          </w:rPr>
          <w:t>https://www.bcb.gov.br/pre/normativos/busca/downloadNormativo.asp?arquivo=/Lists/Normativos/Attachments/51025/Circ_4015_v1_O.pdf</w:t>
        </w:r>
      </w:ins>
      <w:ins w:id="3655" w:author="Miranda, Pedro" w:date="2020-07-22T08:35:00Z">
        <w:r>
          <w:rPr>
            <w:color w:val="FF0000"/>
            <w:lang w:val="pt-BR"/>
          </w:rPr>
          <w:fldChar w:fldCharType="end"/>
        </w:r>
      </w:ins>
    </w:p>
    <w:p w14:paraId="13A9C943" w14:textId="77777777" w:rsidR="00514D2C" w:rsidRPr="00514D2C" w:rsidDel="00B47DD7" w:rsidRDefault="00514D2C" w:rsidP="00514D2C">
      <w:pPr>
        <w:rPr>
          <w:ins w:id="3656" w:author="GFT\TSDS" w:date="2020-06-29T12:00:00Z"/>
          <w:del w:id="3657" w:author="Miranda, Pedro" w:date="2020-07-22T08:35:00Z"/>
          <w:lang w:val="pt-BR"/>
          <w:rPrChange w:id="3658" w:author="GFT\TSDS" w:date="2020-06-29T12:01:00Z">
            <w:rPr>
              <w:ins w:id="3659" w:author="GFT\TSDS" w:date="2020-06-29T12:00:00Z"/>
              <w:del w:id="3660" w:author="Miranda, Pedro" w:date="2020-07-22T08:35:00Z"/>
              <w:color w:val="FF0000"/>
              <w:lang w:val="pt-BR"/>
            </w:rPr>
          </w:rPrChange>
        </w:rPr>
      </w:pPr>
    </w:p>
    <w:p w14:paraId="739ADA91" w14:textId="6F64046D" w:rsidR="00514D2C" w:rsidRPr="00B47DD7" w:rsidDel="00B47DD7" w:rsidRDefault="00514D2C">
      <w:pPr>
        <w:rPr>
          <w:ins w:id="3661" w:author="GFT\TSDS" w:date="2020-06-29T12:00:00Z"/>
          <w:del w:id="3662" w:author="Miranda, Pedro" w:date="2020-07-22T08:35:00Z"/>
          <w:lang w:val="pt-BR"/>
          <w:rPrChange w:id="3663" w:author="Miranda, Pedro" w:date="2020-07-22T08:35:00Z">
            <w:rPr>
              <w:ins w:id="3664" w:author="GFT\TSDS" w:date="2020-06-29T12:00:00Z"/>
              <w:del w:id="3665" w:author="Miranda, Pedro" w:date="2020-07-22T08:35:00Z"/>
              <w:color w:val="FF0000"/>
              <w:lang w:val="pt-BR"/>
            </w:rPr>
          </w:rPrChange>
        </w:rPr>
        <w:pPrChange w:id="3666" w:author="Miranda, Pedro" w:date="2020-07-22T08:35:00Z">
          <w:pPr>
            <w:pStyle w:val="ListParagraph"/>
            <w:numPr>
              <w:numId w:val="9"/>
            </w:numPr>
            <w:ind w:hanging="360"/>
          </w:pPr>
        </w:pPrChange>
      </w:pPr>
      <w:ins w:id="3667" w:author="GFT\TSDS" w:date="2020-06-29T12:00:00Z">
        <w:r w:rsidRPr="00B47DD7">
          <w:rPr>
            <w:lang w:val="pt-BR"/>
            <w:rPrChange w:id="3668" w:author="Miranda, Pedro" w:date="2020-07-22T08:35:00Z">
              <w:rPr>
                <w:color w:val="FF0000"/>
                <w:lang w:val="pt-BR"/>
              </w:rPr>
            </w:rPrChange>
          </w:rPr>
          <w:t>Circular nº 4.032 de 23 de junho de 2020</w:t>
        </w:r>
      </w:ins>
      <w:ins w:id="3669" w:author="Miranda, Pedro" w:date="2020-07-22T08:35:00Z">
        <w:r w:rsidR="00B47DD7">
          <w:rPr>
            <w:lang w:val="pt-BR"/>
          </w:rPr>
          <w:t xml:space="preserve">: </w:t>
        </w:r>
      </w:ins>
    </w:p>
    <w:p w14:paraId="16BFD49B" w14:textId="0188E8BB" w:rsidR="00514D2C" w:rsidRDefault="007F4921">
      <w:pPr>
        <w:rPr>
          <w:ins w:id="3670" w:author="GFT\TSDS" w:date="2020-06-29T12:00:00Z"/>
          <w:color w:val="FF0000"/>
          <w:lang w:val="pt-BR"/>
        </w:rPr>
        <w:pPrChange w:id="3671" w:author="Miranda, Pedro" w:date="2020-07-22T08:35:00Z">
          <w:pPr>
            <w:ind w:left="720"/>
          </w:pPr>
        </w:pPrChange>
      </w:pPr>
      <w:ins w:id="3672" w:author="Miranda, Pedro" w:date="2020-07-18T11:33:00Z">
        <w:r>
          <w:rPr>
            <w:color w:val="FF0000"/>
            <w:lang w:val="pt-BR"/>
          </w:rPr>
          <w:fldChar w:fldCharType="begin"/>
        </w:r>
        <w:r>
          <w:rPr>
            <w:color w:val="FF0000"/>
            <w:lang w:val="pt-BR"/>
          </w:rPr>
          <w:instrText xml:space="preserve"> HYPERLINK "</w:instrText>
        </w:r>
      </w:ins>
      <w:ins w:id="3673" w:author="GFT\TSDS" w:date="2020-06-29T12:00:00Z">
        <w:r w:rsidRPr="00514D2C">
          <w:rPr>
            <w:color w:val="FF0000"/>
            <w:lang w:val="pt-BR"/>
          </w:rPr>
          <w:instrText>https://www.bcb.gov.br/pre/normativos/busca/downloadNormativo.asp?arquivo=/Lists/Normativos/Attachments/51077/Circ_4032_v1_O.pdf</w:instrText>
        </w:r>
      </w:ins>
      <w:ins w:id="3674" w:author="Miranda, Pedro" w:date="2020-07-18T11:33:00Z">
        <w:r>
          <w:rPr>
            <w:color w:val="FF0000"/>
            <w:lang w:val="pt-BR"/>
          </w:rPr>
          <w:instrText xml:space="preserve">" </w:instrText>
        </w:r>
        <w:r>
          <w:rPr>
            <w:color w:val="FF0000"/>
            <w:lang w:val="pt-BR"/>
          </w:rPr>
          <w:fldChar w:fldCharType="separate"/>
        </w:r>
      </w:ins>
      <w:ins w:id="3675" w:author="GFT\TSDS" w:date="2020-06-29T12:00:00Z">
        <w:r w:rsidRPr="003D416B">
          <w:rPr>
            <w:rStyle w:val="Hyperlink"/>
            <w:lang w:val="pt-BR"/>
          </w:rPr>
          <w:t>https://www.bcb.gov.br/pre/normativos/busca/downloadNormativo.asp?arquivo=/Lists/Normativos/Attachments/51077/Circ_4032_v1_O.pdf</w:t>
        </w:r>
      </w:ins>
      <w:ins w:id="3676" w:author="Miranda, Pedro" w:date="2020-07-18T11:33:00Z">
        <w:r>
          <w:rPr>
            <w:color w:val="FF0000"/>
            <w:lang w:val="pt-BR"/>
          </w:rPr>
          <w:fldChar w:fldCharType="end"/>
        </w:r>
        <w:r>
          <w:rPr>
            <w:color w:val="FF0000"/>
            <w:lang w:val="pt-BR"/>
          </w:rPr>
          <w:t xml:space="preserve"> </w:t>
        </w:r>
      </w:ins>
    </w:p>
    <w:p w14:paraId="698D784F" w14:textId="77777777" w:rsidR="00514D2C" w:rsidRPr="006B5CD7" w:rsidDel="00B47DD7" w:rsidRDefault="00514D2C">
      <w:pPr>
        <w:rPr>
          <w:del w:id="3677" w:author="Miranda, Pedro" w:date="2020-07-22T08:35:00Z"/>
          <w:lang w:val="pt-BR"/>
        </w:rPr>
        <w:pPrChange w:id="3678" w:author="GFT\TSDS" w:date="2020-06-29T12:00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3D4EC258" w14:textId="4093D3CB" w:rsidR="007F4921" w:rsidRDefault="007F4921">
      <w:pPr>
        <w:rPr>
          <w:ins w:id="3679" w:author="Miranda, Pedro" w:date="2020-07-18T11:32:00Z"/>
          <w:lang w:val="pt-BR"/>
        </w:rPr>
        <w:pPrChange w:id="3680" w:author="Miranda, Pedro" w:date="2020-07-22T08:35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ins w:id="3681" w:author="Miranda, Pedro" w:date="2020-07-18T11:32:00Z">
        <w:r>
          <w:rPr>
            <w:lang w:val="pt-BR"/>
          </w:rPr>
          <w:t>Circular nº 4.037 de 15 de julho de 2020</w:t>
        </w:r>
      </w:ins>
      <w:ins w:id="3682" w:author="Miranda, Pedro" w:date="2020-07-22T08:35:00Z">
        <w:r w:rsidR="00B47DD7">
          <w:rPr>
            <w:lang w:val="pt-BR"/>
          </w:rPr>
          <w:t xml:space="preserve">: </w:t>
        </w:r>
      </w:ins>
      <w:ins w:id="3683" w:author="Miranda, Pedro" w:date="2020-07-18T11:33:00Z">
        <w:r>
          <w:rPr>
            <w:lang w:val="pt-BR"/>
          </w:rPr>
          <w:fldChar w:fldCharType="begin"/>
        </w:r>
        <w:r>
          <w:rPr>
            <w:lang w:val="pt-BR"/>
          </w:rPr>
          <w:instrText xml:space="preserve"> HYPERLINK "</w:instrText>
        </w:r>
        <w:r w:rsidRPr="007F4921">
          <w:rPr>
            <w:lang w:val="pt-BR"/>
          </w:rPr>
          <w:instrText>https://www.bcb.gov.br/estabilidadefinanceira/exibenormativo?tipo=Circular&amp;numero=4037</w:instrText>
        </w:r>
        <w:r>
          <w:rPr>
            <w:lang w:val="pt-BR"/>
          </w:rPr>
          <w:instrText xml:space="preserve">" </w:instrText>
        </w:r>
        <w:r>
          <w:rPr>
            <w:lang w:val="pt-BR"/>
          </w:rPr>
          <w:fldChar w:fldCharType="separate"/>
        </w:r>
        <w:r w:rsidRPr="003D416B">
          <w:rPr>
            <w:rStyle w:val="Hyperlink"/>
            <w:lang w:val="pt-BR"/>
          </w:rPr>
          <w:t>https://www.bcb.gov.br/estabilidadefinanceira/exibenormativo?tipo=Circular&amp;numero=4037</w:t>
        </w:r>
        <w:r>
          <w:rPr>
            <w:lang w:val="pt-BR"/>
          </w:rPr>
          <w:fldChar w:fldCharType="end"/>
        </w:r>
        <w:r>
          <w:rPr>
            <w:lang w:val="pt-BR"/>
          </w:rPr>
          <w:t xml:space="preserve"> </w:t>
        </w:r>
      </w:ins>
    </w:p>
    <w:p w14:paraId="3B5E73D6" w14:textId="2B6FAF7F" w:rsidR="005C4C31" w:rsidRPr="005B69AE" w:rsidDel="00B47DD7" w:rsidRDefault="005C4C31" w:rsidP="00B47DD7">
      <w:pPr>
        <w:rPr>
          <w:del w:id="3684" w:author="Miranda, Pedro" w:date="2020-07-22T08:35:00Z"/>
          <w:lang w:val="en-US"/>
          <w:rPrChange w:id="3685" w:author="Castro Fabregas, Jordi" w:date="2020-07-22T13:48:00Z">
            <w:rPr>
              <w:del w:id="3686" w:author="Miranda, Pedro" w:date="2020-07-22T08:35:00Z"/>
              <w:lang w:val="pt-BR"/>
            </w:rPr>
          </w:rPrChange>
        </w:rPr>
      </w:pPr>
      <w:r w:rsidRPr="005B69AE">
        <w:rPr>
          <w:lang w:val="en-US"/>
          <w:rPrChange w:id="3687" w:author="Castro Fabregas, Jordi" w:date="2020-07-22T13:48:00Z">
            <w:rPr>
              <w:lang w:val="pt-BR"/>
            </w:rPr>
          </w:rPrChange>
        </w:rPr>
        <w:t>Open Banking UK</w:t>
      </w:r>
      <w:ins w:id="3688" w:author="Miranda, Pedro" w:date="2020-07-22T08:35:00Z">
        <w:r w:rsidR="00B47DD7" w:rsidRPr="005B69AE">
          <w:rPr>
            <w:lang w:val="en-US"/>
            <w:rPrChange w:id="3689" w:author="Castro Fabregas, Jordi" w:date="2020-07-22T13:48:00Z">
              <w:rPr>
                <w:lang w:val="pt-BR"/>
              </w:rPr>
            </w:rPrChange>
          </w:rPr>
          <w:t xml:space="preserve">:                                                                   </w:t>
        </w:r>
      </w:ins>
      <w:ins w:id="3690" w:author="Miranda, Pedro" w:date="2020-07-22T08:36:00Z">
        <w:r w:rsidR="00B47DD7" w:rsidRPr="005B69AE">
          <w:rPr>
            <w:lang w:val="en-US"/>
            <w:rPrChange w:id="3691" w:author="Castro Fabregas, Jordi" w:date="2020-07-22T13:48:00Z">
              <w:rPr>
                <w:lang w:val="pt-BR"/>
              </w:rPr>
            </w:rPrChange>
          </w:rPr>
          <w:t xml:space="preserve">                                      </w:t>
        </w:r>
      </w:ins>
    </w:p>
    <w:p w14:paraId="318EA16D" w14:textId="77777777" w:rsidR="00105E58" w:rsidRPr="005B69AE" w:rsidRDefault="00611ABC">
      <w:pPr>
        <w:rPr>
          <w:lang w:val="en-US"/>
          <w:rPrChange w:id="3692" w:author="Castro Fabregas, Jordi" w:date="2020-07-22T13:48:00Z">
            <w:rPr>
              <w:lang w:val="pt-BR"/>
            </w:rPr>
          </w:rPrChange>
        </w:rPr>
        <w:pPrChange w:id="3693" w:author="Miranda, Pedro" w:date="2020-07-22T08:35:00Z">
          <w:pPr>
            <w:ind w:left="720"/>
          </w:pPr>
        </w:pPrChange>
      </w:pPr>
      <w:r>
        <w:fldChar w:fldCharType="begin"/>
      </w:r>
      <w:r w:rsidRPr="005B69AE">
        <w:rPr>
          <w:lang w:val="en-US"/>
          <w:rPrChange w:id="3694" w:author="Castro Fabregas, Jordi" w:date="2020-07-22T13:48:00Z">
            <w:rPr/>
          </w:rPrChange>
        </w:rPr>
        <w:instrText xml:space="preserve"> HYPERLINK "https://openbanking.atlassian.net/wiki/home" </w:instrText>
      </w:r>
      <w:r>
        <w:fldChar w:fldCharType="separate"/>
      </w:r>
      <w:r w:rsidR="00544951" w:rsidRPr="005B69AE">
        <w:rPr>
          <w:rStyle w:val="Hyperlink"/>
          <w:lang w:val="en-US"/>
          <w:rPrChange w:id="3695" w:author="Castro Fabregas, Jordi" w:date="2020-07-22T13:48:00Z">
            <w:rPr>
              <w:rStyle w:val="Hyperlink"/>
              <w:lang w:val="pt-BR"/>
            </w:rPr>
          </w:rPrChange>
        </w:rPr>
        <w:t>https://</w:t>
      </w:r>
      <w:r>
        <w:rPr>
          <w:rStyle w:val="Hyperlink"/>
          <w:lang w:val="pt-BR"/>
        </w:rPr>
        <w:fldChar w:fldCharType="end"/>
      </w:r>
      <w:r>
        <w:fldChar w:fldCharType="begin"/>
      </w:r>
      <w:r w:rsidRPr="005B69AE">
        <w:rPr>
          <w:lang w:val="en-US"/>
          <w:rPrChange w:id="3696" w:author="Castro Fabregas, Jordi" w:date="2020-07-22T13:48:00Z">
            <w:rPr/>
          </w:rPrChange>
        </w:rPr>
        <w:instrText xml:space="preserve"> HYPERLINK "https://openbanking.atlassian.net/wiki/home" </w:instrText>
      </w:r>
      <w:r>
        <w:fldChar w:fldCharType="separate"/>
      </w:r>
      <w:r w:rsidR="00544951" w:rsidRPr="005B69AE">
        <w:rPr>
          <w:rStyle w:val="Hyperlink"/>
          <w:lang w:val="en-US"/>
          <w:rPrChange w:id="3697" w:author="Castro Fabregas, Jordi" w:date="2020-07-22T13:48:00Z">
            <w:rPr>
              <w:rStyle w:val="Hyperlink"/>
              <w:lang w:val="pt-BR"/>
            </w:rPr>
          </w:rPrChange>
        </w:rPr>
        <w:t>openbanking.atlassian.net/wiki/home</w:t>
      </w:r>
      <w:r>
        <w:rPr>
          <w:rStyle w:val="Hyperlink"/>
          <w:lang w:val="pt-BR"/>
        </w:rPr>
        <w:fldChar w:fldCharType="end"/>
      </w:r>
    </w:p>
    <w:p w14:paraId="2FAEF61D" w14:textId="76AC762C" w:rsidR="00514D2C" w:rsidDel="00B47DD7" w:rsidRDefault="00514D2C">
      <w:pPr>
        <w:rPr>
          <w:ins w:id="3698" w:author="GFT\TSDS" w:date="2020-06-29T12:01:00Z"/>
          <w:del w:id="3699" w:author="Miranda, Pedro" w:date="2020-07-22T08:36:00Z"/>
          <w:lang w:val="pt-BR"/>
        </w:rPr>
        <w:pPrChange w:id="3700" w:author="Miranda, Pedro" w:date="2020-07-22T08:36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</w:p>
    <w:p w14:paraId="47D38D6B" w14:textId="44208C30" w:rsidR="005C4C31" w:rsidRPr="00B47DD7" w:rsidRDefault="005C4C31">
      <w:pPr>
        <w:rPr>
          <w:lang w:val="en-US"/>
          <w:rPrChange w:id="3701" w:author="Miranda, Pedro" w:date="2020-07-22T08:36:00Z">
            <w:rPr>
              <w:lang w:val="pt-BR"/>
            </w:rPr>
          </w:rPrChange>
        </w:rPr>
        <w:pPrChange w:id="3702" w:author="Miranda, Pedro" w:date="2020-07-22T08:36:00Z">
          <w:pPr>
            <w:numPr>
              <w:numId w:val="4"/>
            </w:numPr>
            <w:tabs>
              <w:tab w:val="num" w:pos="720"/>
            </w:tabs>
            <w:ind w:left="720" w:hanging="360"/>
          </w:pPr>
        </w:pPrChange>
      </w:pPr>
      <w:r w:rsidRPr="00B47DD7">
        <w:rPr>
          <w:lang w:val="en-US"/>
          <w:rPrChange w:id="3703" w:author="Miranda, Pedro" w:date="2020-07-22T08:36:00Z">
            <w:rPr>
              <w:lang w:val="pt-BR"/>
            </w:rPr>
          </w:rPrChange>
        </w:rPr>
        <w:t>Open Banking Australia</w:t>
      </w:r>
    </w:p>
    <w:p w14:paraId="19E50BE7" w14:textId="4545EEB4" w:rsidR="00105E58" w:rsidRPr="00B47DD7" w:rsidRDefault="00B85C81">
      <w:pPr>
        <w:rPr>
          <w:lang w:val="en-US"/>
          <w:rPrChange w:id="3704" w:author="Miranda, Pedro" w:date="2020-07-22T08:36:00Z">
            <w:rPr>
              <w:lang w:val="pt-BR"/>
            </w:rPr>
          </w:rPrChange>
        </w:rPr>
        <w:pPrChange w:id="3705" w:author="Miranda, Pedro" w:date="2020-07-22T08:36:00Z">
          <w:pPr>
            <w:ind w:left="720"/>
          </w:pPr>
        </w:pPrChange>
      </w:pPr>
      <w:ins w:id="3706" w:author="Miranda, Pedro" w:date="2020-07-22T08:37:00Z">
        <w:r>
          <w:rPr>
            <w:lang w:val="en-US"/>
          </w:rPr>
          <w:fldChar w:fldCharType="begin"/>
        </w:r>
      </w:ins>
      <w:ins w:id="3707" w:author="Castro Fabregas, Jordi" w:date="2020-07-22T13:59:00Z">
        <w:r w:rsidR="005B69AE">
          <w:rPr>
            <w:lang w:val="en-US"/>
          </w:rPr>
          <w:instrText>HYPERLINK "C:\\Users\\jico\\AppData\\Local\\Microsoft\\Windows\\INetCache\\Content.Outlook\\TDV5Z08T\\https"</w:instrText>
        </w:r>
      </w:ins>
      <w:ins w:id="3708" w:author="Miranda, Pedro" w:date="2020-07-22T08:37:00Z">
        <w:del w:id="3709" w:author="Castro Fabregas, Jordi" w:date="2020-07-22T13:59:00Z">
          <w:r w:rsidDel="005B69AE">
            <w:rPr>
              <w:lang w:val="en-US"/>
            </w:rPr>
            <w:delInstrText xml:space="preserve"> HYPERLINK "</w:delInstrText>
          </w:r>
        </w:del>
      </w:ins>
      <w:del w:id="3710" w:author="Castro Fabregas, Jordi" w:date="2020-07-22T13:59:00Z">
        <w:r w:rsidRPr="00B85C81" w:rsidDel="005B69AE">
          <w:rPr>
            <w:lang w:val="en-US"/>
            <w:rPrChange w:id="3711" w:author="Miranda, Pedro" w:date="2020-07-22T08:37:00Z">
              <w:rPr>
                <w:rStyle w:val="Hyperlink"/>
                <w:lang w:val="pt-BR"/>
              </w:rPr>
            </w:rPrChange>
          </w:rPr>
          <w:delInstrText>https</w:delInstrText>
        </w:r>
      </w:del>
      <w:ins w:id="3712" w:author="Miranda, Pedro" w:date="2020-07-22T08:37:00Z">
        <w:del w:id="3713" w:author="Castro Fabregas, Jordi" w:date="2020-07-22T13:59:00Z">
          <w:r w:rsidDel="005B69AE">
            <w:rPr>
              <w:lang w:val="en-US"/>
            </w:rPr>
            <w:delInstrText xml:space="preserve">" </w:delInstrText>
          </w:r>
        </w:del>
        <w:r>
          <w:rPr>
            <w:lang w:val="en-US"/>
          </w:rPr>
          <w:fldChar w:fldCharType="separate"/>
        </w:r>
      </w:ins>
      <w:r w:rsidRPr="00D931E9">
        <w:rPr>
          <w:rStyle w:val="Hyperlink"/>
          <w:lang w:val="en-US"/>
          <w:rPrChange w:id="3714" w:author="Miranda, Pedro" w:date="2020-07-22T08:37:00Z">
            <w:rPr>
              <w:rStyle w:val="Hyperlink"/>
              <w:lang w:val="pt-BR"/>
            </w:rPr>
          </w:rPrChange>
        </w:rPr>
        <w:t>https</w:t>
      </w:r>
      <w:ins w:id="3715" w:author="Miranda, Pedro" w:date="2020-07-22T08:37:00Z">
        <w:r>
          <w:rPr>
            <w:lang w:val="en-US"/>
          </w:rPr>
          <w:fldChar w:fldCharType="end"/>
        </w:r>
      </w:ins>
      <w:r w:rsidR="00611ABC">
        <w:fldChar w:fldCharType="begin"/>
      </w:r>
      <w:r w:rsidR="00611ABC" w:rsidRPr="00B47DD7">
        <w:rPr>
          <w:lang w:val="en-US"/>
          <w:rPrChange w:id="3716" w:author="Miranda, Pedro" w:date="2020-07-22T08:36:00Z">
            <w:rPr/>
          </w:rPrChange>
        </w:rPr>
        <w:instrText xml:space="preserve"> HYPERLINK "https://consumerdatastandardsaustralia.github.io/standards/" </w:instrText>
      </w:r>
      <w:r w:rsidR="00611ABC">
        <w:fldChar w:fldCharType="separate"/>
      </w:r>
      <w:r w:rsidR="00544951" w:rsidRPr="00B47DD7">
        <w:rPr>
          <w:rStyle w:val="Hyperlink"/>
          <w:lang w:val="en-US"/>
          <w:rPrChange w:id="3717" w:author="Miranda, Pedro" w:date="2020-07-22T08:36:00Z">
            <w:rPr>
              <w:rStyle w:val="Hyperlink"/>
              <w:lang w:val="pt-BR"/>
            </w:rPr>
          </w:rPrChange>
        </w:rPr>
        <w:t>://consumerdatastandardsaustralia.github.io/standards/#</w:t>
      </w:r>
      <w:r w:rsidR="00611ABC">
        <w:rPr>
          <w:rStyle w:val="Hyperlink"/>
          <w:lang w:val="pt-BR"/>
        </w:rPr>
        <w:fldChar w:fldCharType="end"/>
      </w:r>
      <w:r w:rsidR="00611ABC">
        <w:fldChar w:fldCharType="begin"/>
      </w:r>
      <w:r w:rsidR="00611ABC" w:rsidRPr="00B47DD7">
        <w:rPr>
          <w:lang w:val="en-US"/>
          <w:rPrChange w:id="3718" w:author="Miranda, Pedro" w:date="2020-07-22T08:36:00Z">
            <w:rPr/>
          </w:rPrChange>
        </w:rPr>
        <w:instrText xml:space="preserve"> HYPERLINK "https://consumerdatastandardsaustralia.github.io/standards/" </w:instrText>
      </w:r>
      <w:r w:rsidR="00611ABC">
        <w:fldChar w:fldCharType="separate"/>
      </w:r>
      <w:r w:rsidR="00544951" w:rsidRPr="00B47DD7">
        <w:rPr>
          <w:rStyle w:val="Hyperlink"/>
          <w:lang w:val="en-US"/>
          <w:rPrChange w:id="3719" w:author="Miranda, Pedro" w:date="2020-07-22T08:36:00Z">
            <w:rPr>
              <w:rStyle w:val="Hyperlink"/>
              <w:lang w:val="pt-BR"/>
            </w:rPr>
          </w:rPrChange>
        </w:rPr>
        <w:t>introduction</w:t>
      </w:r>
      <w:r w:rsidR="00611ABC">
        <w:rPr>
          <w:rStyle w:val="Hyperlink"/>
          <w:lang w:val="pt-BR"/>
        </w:rPr>
        <w:fldChar w:fldCharType="end"/>
      </w:r>
    </w:p>
    <w:p w14:paraId="03066215" w14:textId="55C7632C" w:rsidR="00BA3ED0" w:rsidDel="00514D2C" w:rsidRDefault="00BA3ED0" w:rsidP="006B5CD7">
      <w:pPr>
        <w:numPr>
          <w:ilvl w:val="0"/>
          <w:numId w:val="4"/>
        </w:numPr>
        <w:rPr>
          <w:moveFrom w:id="3720" w:author="GFT\TSDS" w:date="2020-06-29T12:01:00Z"/>
          <w:lang w:val="pt-BR"/>
        </w:rPr>
      </w:pPr>
      <w:moveFromRangeStart w:id="3721" w:author="GFT\TSDS" w:date="2020-06-29T12:01:00Z" w:name="move44324523"/>
      <w:moveFrom w:id="3722" w:author="GFT\TSDS" w:date="2020-06-29T12:01:00Z">
        <w:r w:rsidDel="00514D2C">
          <w:rPr>
            <w:lang w:val="pt-BR"/>
          </w:rPr>
          <w:t>Resolução Conjunta Banco Central do Brasil sobre o Open Banking</w:t>
        </w:r>
      </w:moveFrom>
    </w:p>
    <w:p w14:paraId="26ED65D8" w14:textId="70CDD8E3" w:rsidR="00BA3ED0" w:rsidRPr="006B5CD7" w:rsidDel="00514D2C" w:rsidRDefault="00611ABC" w:rsidP="00BA3ED0">
      <w:pPr>
        <w:ind w:left="720"/>
        <w:rPr>
          <w:moveFrom w:id="3723" w:author="GFT\TSDS" w:date="2020-06-29T12:01:00Z"/>
          <w:lang w:val="pt-BR"/>
        </w:rPr>
      </w:pPr>
      <w:moveFrom w:id="3724" w:author="GFT\TSDS" w:date="2020-06-29T12:01:00Z">
        <w:r w:rsidDel="00514D2C">
          <w:fldChar w:fldCharType="begin"/>
        </w:r>
        <w:r w:rsidRPr="00814983" w:rsidDel="00514D2C">
          <w:rPr>
            <w:lang w:val="pt-BR"/>
            <w:rPrChange w:id="3725" w:author="Miranda, Pedro" w:date="2020-06-25T07:06:00Z">
              <w:rPr/>
            </w:rPrChange>
          </w:rPr>
          <w:instrText xml:space="preserve"> HYPERLINK "https://www.bcb.gov.br/pre/normativos/busca/downloadNormativo.asp?arquivo=/Lists/Normativos/Attachments/51028/Res_Conj_0001_v1_O.pdf" </w:instrText>
        </w:r>
        <w:r w:rsidDel="00514D2C">
          <w:fldChar w:fldCharType="separate"/>
        </w:r>
        <w:r w:rsidR="00BA3ED0" w:rsidRPr="00BA3ED0" w:rsidDel="00514D2C">
          <w:rPr>
            <w:rStyle w:val="Hyperlink"/>
            <w:lang w:val="pt-BR"/>
          </w:rPr>
          <w:t>https://www.bcb.gov.br/pre/normativos/busca/downloadNormativo.asp?arquivo=/Lists/Normativos/Attachments/51028/Res_Conj_0001_v1_O.pdf</w:t>
        </w:r>
        <w:r w:rsidDel="00514D2C">
          <w:rPr>
            <w:rStyle w:val="Hyperlink"/>
            <w:lang w:val="pt-BR"/>
          </w:rPr>
          <w:fldChar w:fldCharType="end"/>
        </w:r>
      </w:moveFrom>
    </w:p>
    <w:moveFromRangeEnd w:id="3721"/>
    <w:p w14:paraId="7C68DB5F" w14:textId="520C5EB0" w:rsidR="006B5CD7" w:rsidDel="00514D2C" w:rsidRDefault="006B5CD7">
      <w:pPr>
        <w:rPr>
          <w:del w:id="3726" w:author="GFT\TSDS" w:date="2020-06-29T12:00:00Z"/>
          <w:lang w:val="pt-BR"/>
        </w:rPr>
      </w:pPr>
    </w:p>
    <w:p w14:paraId="6F440903" w14:textId="6C506E47" w:rsidR="00D935F2" w:rsidRPr="003A113E" w:rsidDel="00514D2C" w:rsidRDefault="003A0A9C">
      <w:pPr>
        <w:rPr>
          <w:del w:id="3727" w:author="GFT\TSDS" w:date="2020-06-29T12:00:00Z"/>
          <w:lang w:val="pt-BR"/>
          <w:rPrChange w:id="3728" w:author="Miranda, Pedro" w:date="2020-06-25T07:24:00Z">
            <w:rPr>
              <w:del w:id="3729" w:author="GFT\TSDS" w:date="2020-06-29T12:00:00Z"/>
              <w:sz w:val="23"/>
              <w:szCs w:val="23"/>
              <w:lang w:val="pt-BR"/>
            </w:rPr>
          </w:rPrChange>
        </w:rPr>
      </w:pPr>
      <w:del w:id="3730" w:author="GFT\TSDS" w:date="2020-06-29T12:00:00Z">
        <w:r w:rsidRPr="00AC7062" w:rsidDel="00514D2C">
          <w:rPr>
            <w:lang w:val="pt-BR"/>
            <w:rPrChange w:id="3731" w:author="GFT\TSDS" w:date="2020-06-29T11:52:00Z">
              <w:rPr>
                <w:sz w:val="23"/>
                <w:szCs w:val="23"/>
                <w:lang w:val="pt-BR"/>
              </w:rPr>
            </w:rPrChange>
          </w:rPr>
          <w:delText>Circular nº 3.909, de 16 de agosto de 2018,</w:delText>
        </w:r>
      </w:del>
    </w:p>
    <w:p w14:paraId="4AEC4560" w14:textId="7A379910" w:rsidR="00D935F2" w:rsidDel="00D935F2" w:rsidRDefault="003A0A9C">
      <w:pPr>
        <w:ind w:left="720"/>
        <w:rPr>
          <w:del w:id="3732" w:author="GFT\TSDS" w:date="2020-06-29T10:46:00Z"/>
          <w:lang w:val="pt-BR"/>
        </w:rPr>
        <w:pPrChange w:id="3733" w:author="GFT\TSDS" w:date="2020-06-29T11:53:00Z">
          <w:pPr/>
        </w:pPrChange>
      </w:pPr>
      <w:del w:id="3734" w:author="GFT\TSDS" w:date="2020-06-29T12:00:00Z">
        <w:r w:rsidRPr="00AC7062" w:rsidDel="00514D2C">
          <w:rPr>
            <w:lang w:val="pt-BR"/>
            <w:rPrChange w:id="3735" w:author="GFT\TSDS" w:date="2020-06-29T11:53:00Z">
              <w:rPr>
                <w:sz w:val="23"/>
                <w:szCs w:val="23"/>
                <w:lang w:val="pt-BR"/>
              </w:rPr>
            </w:rPrChange>
          </w:rPr>
          <w:delText>Resolução nº 4.658, de 26 de abril de 2018</w:delText>
        </w:r>
      </w:del>
    </w:p>
    <w:p w14:paraId="3D4B38E8" w14:textId="54024B63" w:rsidR="00D935F2" w:rsidDel="00514D2C" w:rsidRDefault="00F678D6">
      <w:pPr>
        <w:rPr>
          <w:del w:id="3736" w:author="GFT\TSDS" w:date="2020-06-29T10:40:00Z"/>
          <w:lang w:val="pt-BR"/>
        </w:rPr>
      </w:pPr>
      <w:del w:id="3737" w:author="GFT\TSDS" w:date="2020-06-29T12:00:00Z">
        <w:r w:rsidRPr="00AC7062" w:rsidDel="00514D2C">
          <w:rPr>
            <w:lang w:val="pt-BR"/>
            <w:rPrChange w:id="3738" w:author="GFT\TSDS" w:date="2020-06-29T11:53:00Z">
              <w:rPr>
                <w:sz w:val="23"/>
                <w:szCs w:val="23"/>
                <w:lang w:val="pt-BR"/>
              </w:rPr>
            </w:rPrChange>
          </w:rPr>
          <w:delText>Resolução nº 3.919, de 25 de novembro de 2010</w:delText>
        </w:r>
      </w:del>
    </w:p>
    <w:p w14:paraId="3327AEDA" w14:textId="7794E3F7" w:rsidR="00D26387" w:rsidDel="00514D2C" w:rsidRDefault="00D26387">
      <w:pPr>
        <w:rPr>
          <w:ins w:id="3739" w:author="Miranda, Pedro" w:date="2020-06-25T07:24:00Z"/>
          <w:del w:id="3740" w:author="GFT\TSDS" w:date="2020-06-29T12:00:00Z"/>
          <w:color w:val="FF0000"/>
          <w:lang w:val="pt-BR"/>
        </w:rPr>
      </w:pPr>
      <w:del w:id="3741" w:author="GFT\TSDS" w:date="2020-06-29T12:00:00Z">
        <w:r w:rsidRPr="00514D2C" w:rsidDel="00514D2C">
          <w:rPr>
            <w:color w:val="FF0000"/>
            <w:lang w:val="pt-BR"/>
            <w:rPrChange w:id="3742" w:author="GFT\TSDS" w:date="2020-06-29T12:00:00Z">
              <w:rPr>
                <w:lang w:val="pt-BR"/>
              </w:rPr>
            </w:rPrChange>
          </w:rPr>
          <w:delText>Circular n° 4.015 de 4 de maio de 2020</w:delText>
        </w:r>
        <w:r w:rsidRPr="003A113E" w:rsidDel="00514D2C">
          <w:rPr>
            <w:color w:val="FF0000"/>
            <w:lang w:val="pt-BR"/>
          </w:rPr>
          <w:delText>.</w:delText>
        </w:r>
      </w:del>
    </w:p>
    <w:p w14:paraId="05B95E33" w14:textId="39B5AEC0" w:rsidR="00514D2C" w:rsidRPr="00120B8C" w:rsidRDefault="003A113E">
      <w:pPr>
        <w:rPr>
          <w:color w:val="FF0000"/>
          <w:lang w:val="pt-BR"/>
        </w:rPr>
      </w:pPr>
      <w:ins w:id="3743" w:author="Miranda, Pedro" w:date="2020-06-25T07:24:00Z">
        <w:del w:id="3744" w:author="GFT\TSDS" w:date="2020-06-29T12:00:00Z">
          <w:r w:rsidRPr="00514D2C" w:rsidDel="00514D2C">
            <w:rPr>
              <w:color w:val="FF0000"/>
              <w:lang w:val="pt-BR"/>
              <w:rPrChange w:id="3745" w:author="GFT\TSDS" w:date="2020-06-29T12:00:00Z">
                <w:rPr>
                  <w:lang w:val="pt-BR"/>
                </w:rPr>
              </w:rPrChange>
            </w:rPr>
            <w:delText>Circular nº 4.032 de 23 de junho de 2020</w:delText>
          </w:r>
        </w:del>
      </w:ins>
    </w:p>
    <w:sectPr w:rsidR="00514D2C" w:rsidRPr="00120B8C" w:rsidSect="00645F7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  <w:sectPrChange w:id="3746" w:author="Castro Fabregas, Jordi" w:date="2020-07-22T15:34:00Z">
        <w:sectPr w:rsidR="00514D2C" w:rsidRPr="00120B8C" w:rsidSect="00645F7F">
          <w:pgMar w:top="1417" w:right="1701" w:bottom="1417" w:left="1701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Miranda, Pedro" w:date="2020-06-25T07:25:00Z" w:initials="MP">
    <w:p w14:paraId="5EC4E2B4" w14:textId="77777777" w:rsidR="00A42176" w:rsidRPr="00134468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34468">
        <w:rPr>
          <w:lang w:val="pt-BR"/>
        </w:rPr>
        <w:t xml:space="preserve">Confirmar com o jurídico </w:t>
      </w:r>
    </w:p>
  </w:comment>
  <w:comment w:id="543" w:author="Miranda, Pedro" w:date="2020-07-22T07:12:00Z" w:initials="MP">
    <w:p w14:paraId="6110CD87" w14:textId="1A139910" w:rsidR="00A42176" w:rsidRPr="00331A81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31A81">
        <w:rPr>
          <w:lang w:val="pt-BR"/>
        </w:rPr>
        <w:t>Aqui temos duas opções: (i</w:t>
      </w:r>
      <w:r>
        <w:rPr>
          <w:lang w:val="pt-BR"/>
        </w:rPr>
        <w:t xml:space="preserve">) retiramos, pois iremos repetir o que está no </w:t>
      </w:r>
      <w:r>
        <w:rPr>
          <w:lang w:val="pt-BR"/>
        </w:rPr>
        <w:t>índice ou (ii) alinhamos, mesmo que de forma macro, com o índice. Da forma como está, não está alinhado.</w:t>
      </w:r>
    </w:p>
  </w:comment>
  <w:comment w:id="1187" w:author="Miranda, Pedro" w:date="2020-07-18T11:04:00Z" w:initials="MP">
    <w:p w14:paraId="02B171C3" w14:textId="2A006FC8" w:rsidR="00A42176" w:rsidRPr="004E4389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E4389">
        <w:rPr>
          <w:lang w:val="pt-BR"/>
        </w:rPr>
        <w:t xml:space="preserve">Deixaria essa seção para </w:t>
      </w:r>
      <w:r w:rsidRPr="004E4389">
        <w:rPr>
          <w:lang w:val="pt-BR"/>
        </w:rPr>
        <w:t>ser p</w:t>
      </w:r>
      <w:r>
        <w:rPr>
          <w:lang w:val="pt-BR"/>
        </w:rPr>
        <w:t xml:space="preserve">reenchida pela </w:t>
      </w:r>
      <w:r w:rsidRPr="00914F26">
        <w:rPr>
          <w:i/>
          <w:lang w:val="pt-BR"/>
        </w:rPr>
        <w:t>squad</w:t>
      </w:r>
      <w:r>
        <w:rPr>
          <w:lang w:val="pt-BR"/>
        </w:rPr>
        <w:t xml:space="preserve"> 3</w:t>
      </w:r>
    </w:p>
  </w:comment>
  <w:comment w:id="1652" w:author="Miranda, Pedro" w:date="2020-07-22T08:26:00Z" w:initials="MP">
    <w:p w14:paraId="77F1EBDE" w14:textId="79B598C2" w:rsidR="00A42176" w:rsidRPr="005B69AE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69AE">
        <w:rPr>
          <w:lang w:val="pt-BR"/>
        </w:rPr>
        <w:t>É SLA isso aqui?</w:t>
      </w:r>
    </w:p>
  </w:comment>
  <w:comment w:id="2686" w:author="Castro Fabregas, Jordi" w:date="2020-07-21T16:26:00Z" w:initials="CFJ">
    <w:p w14:paraId="5B05BEEF" w14:textId="53138CD7" w:rsidR="00A42176" w:rsidRPr="00534257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34257">
        <w:rPr>
          <w:lang w:val="pt-BR"/>
        </w:rPr>
        <w:t>Pra mim isso corresponde ao</w:t>
      </w:r>
      <w:r>
        <w:rPr>
          <w:lang w:val="pt-BR"/>
        </w:rPr>
        <w:t xml:space="preserve"> apartado de performance. E já fora especificado na tabela das prioridades.</w:t>
      </w:r>
    </w:p>
  </w:comment>
  <w:comment w:id="1986" w:author="Miranda, Pedro" w:date="2020-07-18T11:29:00Z" w:initials="MP">
    <w:p w14:paraId="17E2A0C7" w14:textId="3BA0BA46" w:rsidR="00A42176" w:rsidRPr="003D3E80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>Alinhar com o Jordi e g</w:t>
      </w:r>
      <w:r>
        <w:rPr>
          <w:lang w:val="pt-BR"/>
        </w:rPr>
        <w:t>arantir que está aderente ao material disponibilizado no início dos trabalhos</w:t>
      </w:r>
    </w:p>
  </w:comment>
  <w:comment w:id="2922" w:author="Miranda, Pedro" w:date="2020-07-22T08:29:00Z" w:initials="MP">
    <w:p w14:paraId="6C807996" w14:textId="515418EC" w:rsidR="00A42176" w:rsidRPr="00665786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65786">
        <w:rPr>
          <w:lang w:val="pt-BR"/>
        </w:rPr>
        <w:t>Como evolução futura, acho q</w:t>
      </w:r>
      <w:r>
        <w:rPr>
          <w:lang w:val="pt-BR"/>
        </w:rPr>
        <w:t xml:space="preserve">ue um fluxo facilitaria. </w:t>
      </w:r>
    </w:p>
  </w:comment>
  <w:comment w:id="3334" w:author="Miranda, Pedro" w:date="2020-07-18T11:30:00Z" w:initials="MP">
    <w:p w14:paraId="06300EB6" w14:textId="77777777" w:rsidR="00A42176" w:rsidRPr="003D3E80" w:rsidRDefault="00A42176" w:rsidP="004320DC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 xml:space="preserve">É preciso fazer uma </w:t>
      </w:r>
      <w:r w:rsidRPr="003D3E80">
        <w:rPr>
          <w:lang w:val="pt-BR"/>
        </w:rPr>
        <w:t>conversa c</w:t>
      </w:r>
      <w:r>
        <w:rPr>
          <w:lang w:val="pt-BR"/>
        </w:rPr>
        <w:t xml:space="preserve">om os POs da squad 2 para garantir alinhamento com o que está sendo desenvolvido lá. Posso participar da conversa também. </w:t>
      </w:r>
    </w:p>
  </w:comment>
  <w:comment w:id="3048" w:author="Miranda, Pedro" w:date="2020-07-18T11:30:00Z" w:initials="MP">
    <w:p w14:paraId="3B250B13" w14:textId="075A4DB3" w:rsidR="00A42176" w:rsidRPr="003D3E80" w:rsidRDefault="00A4217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D3E80">
        <w:rPr>
          <w:lang w:val="pt-BR"/>
        </w:rPr>
        <w:t xml:space="preserve">É preciso fazer uma </w:t>
      </w:r>
      <w:r w:rsidRPr="003D3E80">
        <w:rPr>
          <w:lang w:val="pt-BR"/>
        </w:rPr>
        <w:t>conversa c</w:t>
      </w:r>
      <w:r>
        <w:rPr>
          <w:lang w:val="pt-BR"/>
        </w:rPr>
        <w:t xml:space="preserve">om os POs da squad 2 para garantir alinhamento com o que está sendo desenvolvido lá. Posso participar da conversa também.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4E2B4" w15:done="0"/>
  <w15:commentEx w15:paraId="6110CD87" w15:done="0"/>
  <w15:commentEx w15:paraId="02B171C3" w15:done="0"/>
  <w15:commentEx w15:paraId="77F1EBDE" w15:done="0"/>
  <w15:commentEx w15:paraId="5B05BEEF" w15:done="0"/>
  <w15:commentEx w15:paraId="17E2A0C7" w15:done="0"/>
  <w15:commentEx w15:paraId="6C807996" w15:done="0"/>
  <w15:commentEx w15:paraId="06300EB6" w15:done="0"/>
  <w15:commentEx w15:paraId="3B250B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95A4" w16cex:dateUtc="2020-07-21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4E2B4" w16cid:durableId="229ECFDB"/>
  <w16cid:commentId w16cid:paraId="6110CD87" w16cid:durableId="22C26545"/>
  <w16cid:commentId w16cid:paraId="02B171C3" w16cid:durableId="22BD55C1"/>
  <w16cid:commentId w16cid:paraId="77F1EBDE" w16cid:durableId="22C276CE"/>
  <w16cid:commentId w16cid:paraId="5B05BEEF" w16cid:durableId="22C195A4"/>
  <w16cid:commentId w16cid:paraId="17E2A0C7" w16cid:durableId="22BD5BA4"/>
  <w16cid:commentId w16cid:paraId="6C807996" w16cid:durableId="22C27774"/>
  <w16cid:commentId w16cid:paraId="06300EB6" w16cid:durableId="22C15DCE"/>
  <w16cid:commentId w16cid:paraId="3B250B13" w16cid:durableId="22BD5B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ECE4F" w14:textId="77777777" w:rsidR="00C73DAC" w:rsidRDefault="00C73DAC" w:rsidP="00AA558D">
      <w:pPr>
        <w:spacing w:after="0" w:line="240" w:lineRule="auto"/>
      </w:pPr>
      <w:r>
        <w:separator/>
      </w:r>
    </w:p>
  </w:endnote>
  <w:endnote w:type="continuationSeparator" w:id="0">
    <w:p w14:paraId="44A7F8ED" w14:textId="77777777" w:rsidR="00C73DAC" w:rsidRDefault="00C73DAC" w:rsidP="00AA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8ED0F" w14:textId="77777777" w:rsidR="00C73DAC" w:rsidRDefault="00C73DAC" w:rsidP="00AA558D">
      <w:pPr>
        <w:spacing w:after="0" w:line="240" w:lineRule="auto"/>
      </w:pPr>
      <w:r>
        <w:separator/>
      </w:r>
    </w:p>
  </w:footnote>
  <w:footnote w:type="continuationSeparator" w:id="0">
    <w:p w14:paraId="38A66255" w14:textId="77777777" w:rsidR="00C73DAC" w:rsidRDefault="00C73DAC" w:rsidP="00AA558D">
      <w:pPr>
        <w:spacing w:after="0" w:line="240" w:lineRule="auto"/>
      </w:pPr>
      <w:r>
        <w:continuationSeparator/>
      </w:r>
    </w:p>
  </w:footnote>
  <w:footnote w:id="1">
    <w:p w14:paraId="19605D1A" w14:textId="7519311E" w:rsidR="00A42176" w:rsidRPr="000E0978" w:rsidRDefault="00A42176">
      <w:pPr>
        <w:pStyle w:val="FootnoteText"/>
        <w:rPr>
          <w:lang w:val="ca-ES"/>
          <w:rPrChange w:id="2588" w:author="Castro Fabregas, Jordi" w:date="2020-07-22T18:46:00Z">
            <w:rPr/>
          </w:rPrChange>
        </w:rPr>
      </w:pPr>
      <w:ins w:id="2589" w:author="Castro Fabregas, Jordi" w:date="2020-07-22T18:46:00Z">
        <w:r>
          <w:rPr>
            <w:rStyle w:val="FootnoteReference"/>
          </w:rPr>
          <w:footnoteRef/>
        </w:r>
        <w:r w:rsidRPr="000E0978">
          <w:rPr>
            <w:lang w:val="pt-BR"/>
            <w:rPrChange w:id="2590" w:author="Castro Fabregas, Jordi" w:date="2020-07-22T18:46:00Z">
              <w:rPr/>
            </w:rPrChange>
          </w:rPr>
          <w:t xml:space="preserve"> </w:t>
        </w:r>
        <w:r>
          <w:rPr>
            <w:lang w:val="pt-BR"/>
          </w:rPr>
          <w:t>Observação: os indicadores apresentados sofrerão revisões a cada fase do Open Banking</w:t>
        </w:r>
      </w:ins>
    </w:p>
  </w:footnote>
  <w:footnote w:id="2">
    <w:p w14:paraId="2410E59D" w14:textId="43DFB709" w:rsidR="00A42176" w:rsidRPr="002137A4" w:rsidRDefault="00A42176" w:rsidP="002137A4">
      <w:pPr>
        <w:pStyle w:val="FootnoteText"/>
        <w:rPr>
          <w:ins w:id="2780" w:author="Castro Fabregas, Jordi" w:date="2020-07-22T19:05:00Z"/>
          <w:lang w:val="pt-BR"/>
        </w:rPr>
      </w:pPr>
      <w:ins w:id="2781" w:author="Castro Fabregas, Jordi" w:date="2020-07-22T19:05:00Z">
        <w:r>
          <w:rPr>
            <w:rStyle w:val="FootnoteReference"/>
          </w:rPr>
          <w:footnoteRef/>
        </w:r>
        <w:r w:rsidRPr="002137A4">
          <w:rPr>
            <w:lang w:val="pt-BR"/>
            <w:rPrChange w:id="2782" w:author="Castro Fabregas, Jordi" w:date="2020-07-22T19:05:00Z">
              <w:rPr/>
            </w:rPrChange>
          </w:rPr>
          <w:t xml:space="preserve"> </w:t>
        </w:r>
        <w:moveToRangeStart w:id="2783" w:author="Castro Fabregas, Jordi" w:date="2020-07-22T19:05:00Z" w:name="move46337132"/>
        <w:r w:rsidRPr="002137A4">
          <w:rPr>
            <w:b/>
            <w:bCs/>
            <w:lang w:val="pt-BR"/>
          </w:rPr>
          <w:t>Nota:</w:t>
        </w:r>
        <w:r w:rsidRPr="002137A4">
          <w:rPr>
            <w:lang w:val="pt-BR"/>
          </w:rPr>
          <w:t xml:space="preserve"> A visibilidade dos dados de Desempenho será sempre D-1, </w:t>
        </w:r>
        <w:r w:rsidRPr="002137A4">
          <w:rPr>
            <w:lang w:val="pt-BR"/>
          </w:rPr>
          <w:t xml:space="preserve">por meio do </w:t>
        </w:r>
        <w:r w:rsidRPr="002137A4">
          <w:rPr>
            <w:i/>
            <w:iCs/>
            <w:lang w:val="pt-BR"/>
          </w:rPr>
          <w:t>endpoint</w:t>
        </w:r>
        <w:r w:rsidRPr="002137A4">
          <w:rPr>
            <w:lang w:val="pt-BR"/>
          </w:rPr>
          <w:t xml:space="preserve"> d</w:t>
        </w:r>
        <w:r>
          <w:rPr>
            <w:lang w:val="pt-BR"/>
          </w:rPr>
          <w:t xml:space="preserve">a API </w:t>
        </w:r>
        <w:r w:rsidRPr="002137A4">
          <w:rPr>
            <w:lang w:val="pt-BR"/>
          </w:rPr>
          <w:t xml:space="preserve"> </w:t>
        </w:r>
        <w:r>
          <w:rPr>
            <w:i/>
            <w:iCs/>
            <w:lang w:val="pt-BR"/>
          </w:rPr>
          <w:t>M</w:t>
        </w:r>
        <w:r w:rsidRPr="002137A4">
          <w:rPr>
            <w:i/>
            <w:iCs/>
            <w:lang w:val="pt-BR"/>
          </w:rPr>
          <w:t>etrics</w:t>
        </w:r>
        <w:r w:rsidRPr="002137A4">
          <w:rPr>
            <w:lang w:val="pt-BR"/>
          </w:rPr>
          <w:t>.</w:t>
        </w:r>
      </w:ins>
    </w:p>
    <w:moveToRangeEnd w:id="2783"/>
    <w:p w14:paraId="23CAEF5B" w14:textId="37458669" w:rsidR="00A42176" w:rsidRPr="002137A4" w:rsidRDefault="00A42176">
      <w:pPr>
        <w:pStyle w:val="FootnoteText"/>
        <w:rPr>
          <w:lang w:val="pt-BR"/>
          <w:rPrChange w:id="2784" w:author="Castro Fabregas, Jordi" w:date="2020-07-22T19:05:00Z">
            <w:rPr/>
          </w:rPrChange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D5A58" w14:textId="77777777" w:rsidR="00A42176" w:rsidRDefault="00A42176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81C14" wp14:editId="1EF9F5A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6fd48b88b648b3fbd4e6dbd" descr="{&quot;HashCode&quot;:-148729239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52891E" w14:textId="77777777" w:rsidR="00A42176" w:rsidRPr="00AA558D" w:rsidRDefault="00A42176" w:rsidP="00AA55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A55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</w:t>
                          </w:r>
                          <w:proofErr w:type="spellStart"/>
                          <w:r w:rsidRPr="00AA558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3181C14" id="_x0000_t202" coordsize="21600,21600" o:spt="202" path="m,l,21600r21600,l21600,xe">
              <v:stroke joinstyle="miter"/>
              <v:path gradientshapeok="t" o:connecttype="rect"/>
            </v:shapetype>
            <v:shape id="MSIPCM06fd48b88b648b3fbd4e6dbd" o:spid="_x0000_s1026" type="#_x0000_t202" alt="{&quot;HashCode&quot;:-1487292391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" o:allowincell="f" filled="f" stroked="f" strokeweight=".5pt">
              <v:textbox inset=",0,20pt,0">
                <w:txbxContent>
                  <w:p w14:paraId="7652891E" w14:textId="77777777" w:rsidR="00FA744C" w:rsidRPr="00AA558D" w:rsidRDefault="00FA744C" w:rsidP="00AA55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A558D">
                      <w:rPr>
                        <w:rFonts w:ascii="Calibri" w:hAnsi="Calibri" w:cs="Calibri"/>
                        <w:color w:val="000000"/>
                        <w:sz w:val="20"/>
                      </w:rPr>
                      <w:t>#</w:t>
                    </w:r>
                    <w:proofErr w:type="spellStart"/>
                    <w:r w:rsidRPr="00AA558D">
                      <w:rPr>
                        <w:rFonts w:ascii="Calibri" w:hAnsi="Calibri" w:cs="Calibri"/>
                        <w:color w:val="000000"/>
                        <w:sz w:val="20"/>
                      </w:rPr>
                      <w:t>interna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08C"/>
    <w:multiLevelType w:val="hybridMultilevel"/>
    <w:tmpl w:val="DAC657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F667A"/>
    <w:multiLevelType w:val="hybridMultilevel"/>
    <w:tmpl w:val="778A82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8F769B"/>
    <w:multiLevelType w:val="hybridMultilevel"/>
    <w:tmpl w:val="6FC0B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079E8"/>
    <w:multiLevelType w:val="hybridMultilevel"/>
    <w:tmpl w:val="33D03E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E0598"/>
    <w:multiLevelType w:val="hybridMultilevel"/>
    <w:tmpl w:val="35660A3C"/>
    <w:lvl w:ilvl="0" w:tplc="45A6823E">
      <w:numFmt w:val="bullet"/>
      <w:lvlText w:val=""/>
      <w:lvlJc w:val="left"/>
      <w:pPr>
        <w:ind w:left="214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1BD62A3F"/>
    <w:multiLevelType w:val="hybridMultilevel"/>
    <w:tmpl w:val="C4B49F90"/>
    <w:lvl w:ilvl="0" w:tplc="D70EC2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787DB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92A3B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12C3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C80E23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1C296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C5021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2FA4C5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A4FD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1CC14025"/>
    <w:multiLevelType w:val="hybridMultilevel"/>
    <w:tmpl w:val="23BAE3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7F9"/>
    <w:multiLevelType w:val="hybridMultilevel"/>
    <w:tmpl w:val="D32E329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20AD3CF2"/>
    <w:multiLevelType w:val="hybridMultilevel"/>
    <w:tmpl w:val="50C633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12DAF"/>
    <w:multiLevelType w:val="hybridMultilevel"/>
    <w:tmpl w:val="900CB06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39C46B1"/>
    <w:multiLevelType w:val="hybridMultilevel"/>
    <w:tmpl w:val="7B48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474765"/>
    <w:multiLevelType w:val="hybridMultilevel"/>
    <w:tmpl w:val="7E2CE2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385EC6"/>
    <w:multiLevelType w:val="hybridMultilevel"/>
    <w:tmpl w:val="2266EEA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15DB9"/>
    <w:multiLevelType w:val="hybridMultilevel"/>
    <w:tmpl w:val="CB980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0ED8"/>
    <w:multiLevelType w:val="hybridMultilevel"/>
    <w:tmpl w:val="425AE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774FC"/>
    <w:multiLevelType w:val="multilevel"/>
    <w:tmpl w:val="84DC5CF4"/>
    <w:lvl w:ilvl="0">
      <w:start w:val="1"/>
      <w:numFmt w:val="decimal"/>
      <w:lvlText w:val="%1.0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9E07708"/>
    <w:multiLevelType w:val="hybridMultilevel"/>
    <w:tmpl w:val="7E446B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140E7C"/>
    <w:multiLevelType w:val="hybridMultilevel"/>
    <w:tmpl w:val="57C6C8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436BF5"/>
    <w:multiLevelType w:val="hybridMultilevel"/>
    <w:tmpl w:val="4E5EC6D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550644"/>
    <w:multiLevelType w:val="hybridMultilevel"/>
    <w:tmpl w:val="C0306286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7552F"/>
    <w:multiLevelType w:val="hybridMultilevel"/>
    <w:tmpl w:val="61D21C40"/>
    <w:lvl w:ilvl="0" w:tplc="0416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 w15:restartNumberingAfterBreak="0">
    <w:nsid w:val="53790127"/>
    <w:multiLevelType w:val="hybridMultilevel"/>
    <w:tmpl w:val="D9A2D274"/>
    <w:lvl w:ilvl="0" w:tplc="48B0059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05ACCF4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842B5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F0E189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352807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020AD8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23E0E7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ECA3FD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564BF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2" w15:restartNumberingAfterBreak="0">
    <w:nsid w:val="54B90016"/>
    <w:multiLevelType w:val="hybridMultilevel"/>
    <w:tmpl w:val="10FE4522"/>
    <w:lvl w:ilvl="0" w:tplc="86BC6C7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9EE5B5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7D8D8F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7F4109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1805F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72FC5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AC517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154C80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2FEC5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3" w15:restartNumberingAfterBreak="0">
    <w:nsid w:val="5B940818"/>
    <w:multiLevelType w:val="hybridMultilevel"/>
    <w:tmpl w:val="7938CD84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E129C"/>
    <w:multiLevelType w:val="hybridMultilevel"/>
    <w:tmpl w:val="E402DD9E"/>
    <w:lvl w:ilvl="0" w:tplc="33EC42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D1A129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AFC056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CB42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F3CEA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548857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D2C04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FC6C6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B8AAF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5" w15:restartNumberingAfterBreak="0">
    <w:nsid w:val="5CBB42C2"/>
    <w:multiLevelType w:val="hybridMultilevel"/>
    <w:tmpl w:val="9C9EE9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9012C"/>
    <w:multiLevelType w:val="hybridMultilevel"/>
    <w:tmpl w:val="2126316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E147049"/>
    <w:multiLevelType w:val="hybridMultilevel"/>
    <w:tmpl w:val="1E3AFB2C"/>
    <w:lvl w:ilvl="0" w:tplc="45A682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331B5C"/>
    <w:multiLevelType w:val="hybridMultilevel"/>
    <w:tmpl w:val="7C18283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68710F1"/>
    <w:multiLevelType w:val="hybridMultilevel"/>
    <w:tmpl w:val="203E76B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9031FF"/>
    <w:multiLevelType w:val="hybridMultilevel"/>
    <w:tmpl w:val="8C482C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C0E07"/>
    <w:multiLevelType w:val="hybridMultilevel"/>
    <w:tmpl w:val="993E688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D95512"/>
    <w:multiLevelType w:val="hybridMultilevel"/>
    <w:tmpl w:val="BCCC8152"/>
    <w:lvl w:ilvl="0" w:tplc="48B00598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84667"/>
    <w:multiLevelType w:val="hybridMultilevel"/>
    <w:tmpl w:val="3B0CC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81D96"/>
    <w:multiLevelType w:val="hybridMultilevel"/>
    <w:tmpl w:val="7676FF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4591D"/>
    <w:multiLevelType w:val="hybridMultilevel"/>
    <w:tmpl w:val="43E6536C"/>
    <w:lvl w:ilvl="0" w:tplc="9CCCDD0A">
      <w:numFmt w:val="bullet"/>
      <w:lvlText w:val="-"/>
      <w:lvlJc w:val="left"/>
      <w:pPr>
        <w:ind w:left="12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6" w15:restartNumberingAfterBreak="0">
    <w:nsid w:val="7E2E6E5B"/>
    <w:multiLevelType w:val="hybridMultilevel"/>
    <w:tmpl w:val="C4CC5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5"/>
  </w:num>
  <w:num w:numId="4">
    <w:abstractNumId w:val="24"/>
  </w:num>
  <w:num w:numId="5">
    <w:abstractNumId w:val="6"/>
  </w:num>
  <w:num w:numId="6">
    <w:abstractNumId w:val="32"/>
  </w:num>
  <w:num w:numId="7">
    <w:abstractNumId w:val="13"/>
  </w:num>
  <w:num w:numId="8">
    <w:abstractNumId w:val="30"/>
  </w:num>
  <w:num w:numId="9">
    <w:abstractNumId w:val="19"/>
  </w:num>
  <w:num w:numId="10">
    <w:abstractNumId w:val="27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6"/>
  </w:num>
  <w:num w:numId="15">
    <w:abstractNumId w:val="35"/>
  </w:num>
  <w:num w:numId="16">
    <w:abstractNumId w:val="14"/>
  </w:num>
  <w:num w:numId="17">
    <w:abstractNumId w:val="36"/>
  </w:num>
  <w:num w:numId="18">
    <w:abstractNumId w:val="15"/>
  </w:num>
  <w:num w:numId="19">
    <w:abstractNumId w:val="25"/>
  </w:num>
  <w:num w:numId="20">
    <w:abstractNumId w:val="9"/>
  </w:num>
  <w:num w:numId="21">
    <w:abstractNumId w:val="34"/>
  </w:num>
  <w:num w:numId="22">
    <w:abstractNumId w:val="0"/>
  </w:num>
  <w:num w:numId="23">
    <w:abstractNumId w:val="23"/>
  </w:num>
  <w:num w:numId="24">
    <w:abstractNumId w:val="18"/>
  </w:num>
  <w:num w:numId="25">
    <w:abstractNumId w:val="33"/>
  </w:num>
  <w:num w:numId="26">
    <w:abstractNumId w:val="3"/>
  </w:num>
  <w:num w:numId="27">
    <w:abstractNumId w:val="31"/>
  </w:num>
  <w:num w:numId="28">
    <w:abstractNumId w:val="29"/>
  </w:num>
  <w:num w:numId="29">
    <w:abstractNumId w:val="7"/>
  </w:num>
  <w:num w:numId="30">
    <w:abstractNumId w:val="16"/>
  </w:num>
  <w:num w:numId="31">
    <w:abstractNumId w:val="20"/>
  </w:num>
  <w:num w:numId="32">
    <w:abstractNumId w:val="17"/>
  </w:num>
  <w:num w:numId="33">
    <w:abstractNumId w:val="28"/>
  </w:num>
  <w:num w:numId="34">
    <w:abstractNumId w:val="12"/>
  </w:num>
  <w:num w:numId="35">
    <w:abstractNumId w:val="11"/>
  </w:num>
  <w:num w:numId="36">
    <w:abstractNumId w:val="1"/>
  </w:num>
  <w:num w:numId="37">
    <w:abstractNumId w:val="2"/>
  </w:num>
  <w:num w:numId="3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randa, Pedro">
    <w15:presenceInfo w15:providerId="AD" w15:userId="S::Pedro.Miranda@oliverwyman.com::63c8a8f6-9bb3-4514-a52f-4480bf74017c"/>
  </w15:person>
  <w15:person w15:author="Castro Fabregas, Jordi">
    <w15:presenceInfo w15:providerId="AD" w15:userId="S::jico@gft.com::1a98a46e-383d-4732-a3ba-991835a6d97f"/>
  </w15:person>
  <w15:person w15:author="de Araujo Rodrigues, Thales">
    <w15:presenceInfo w15:providerId="AD" w15:userId="S::tsds@gft.com::1ef7ce61-1ba8-4492-b4da-06bb091176bb"/>
  </w15:person>
  <w15:person w15:author="de Araujo Rodrigues, Thales [2]">
    <w15:presenceInfo w15:providerId="None" w15:userId="de Araujo Rodrigues, Thales"/>
  </w15:person>
  <w15:person w15:author="GFT\TSDS">
    <w15:presenceInfo w15:providerId="None" w15:userId="GFT\TSD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D7"/>
    <w:rsid w:val="0000730E"/>
    <w:rsid w:val="00022B70"/>
    <w:rsid w:val="000249C6"/>
    <w:rsid w:val="00033F28"/>
    <w:rsid w:val="00036F4B"/>
    <w:rsid w:val="000504DD"/>
    <w:rsid w:val="00054D61"/>
    <w:rsid w:val="0006152F"/>
    <w:rsid w:val="000616EB"/>
    <w:rsid w:val="00064C69"/>
    <w:rsid w:val="00065D62"/>
    <w:rsid w:val="00087FA8"/>
    <w:rsid w:val="000A25DC"/>
    <w:rsid w:val="000B4777"/>
    <w:rsid w:val="000C156B"/>
    <w:rsid w:val="000E0978"/>
    <w:rsid w:val="000E7596"/>
    <w:rsid w:val="00103384"/>
    <w:rsid w:val="00105E58"/>
    <w:rsid w:val="00114D78"/>
    <w:rsid w:val="00120B8C"/>
    <w:rsid w:val="00134468"/>
    <w:rsid w:val="00134FB9"/>
    <w:rsid w:val="00181CDF"/>
    <w:rsid w:val="00185436"/>
    <w:rsid w:val="0019764F"/>
    <w:rsid w:val="001A6E0E"/>
    <w:rsid w:val="001B07D4"/>
    <w:rsid w:val="001D205C"/>
    <w:rsid w:val="001D5019"/>
    <w:rsid w:val="001E4F52"/>
    <w:rsid w:val="00201DFF"/>
    <w:rsid w:val="002031E7"/>
    <w:rsid w:val="002126C0"/>
    <w:rsid w:val="002137A4"/>
    <w:rsid w:val="002172BF"/>
    <w:rsid w:val="00224047"/>
    <w:rsid w:val="00227437"/>
    <w:rsid w:val="0023530C"/>
    <w:rsid w:val="00237986"/>
    <w:rsid w:val="0024206E"/>
    <w:rsid w:val="00242638"/>
    <w:rsid w:val="00244061"/>
    <w:rsid w:val="00245C12"/>
    <w:rsid w:val="002505FA"/>
    <w:rsid w:val="002639A9"/>
    <w:rsid w:val="002A1B75"/>
    <w:rsid w:val="002B0469"/>
    <w:rsid w:val="002B3BAF"/>
    <w:rsid w:val="002C2214"/>
    <w:rsid w:val="002D3BC8"/>
    <w:rsid w:val="002E324F"/>
    <w:rsid w:val="002E5624"/>
    <w:rsid w:val="002F218E"/>
    <w:rsid w:val="002F57BA"/>
    <w:rsid w:val="002F77BD"/>
    <w:rsid w:val="003102C4"/>
    <w:rsid w:val="0031367D"/>
    <w:rsid w:val="0031400A"/>
    <w:rsid w:val="00314100"/>
    <w:rsid w:val="00315865"/>
    <w:rsid w:val="00320720"/>
    <w:rsid w:val="00324B7F"/>
    <w:rsid w:val="00330919"/>
    <w:rsid w:val="00331A81"/>
    <w:rsid w:val="003416AF"/>
    <w:rsid w:val="00351DF4"/>
    <w:rsid w:val="00365560"/>
    <w:rsid w:val="00372048"/>
    <w:rsid w:val="0037308F"/>
    <w:rsid w:val="00394959"/>
    <w:rsid w:val="003A0A9C"/>
    <w:rsid w:val="003A113E"/>
    <w:rsid w:val="003B3A72"/>
    <w:rsid w:val="003C1807"/>
    <w:rsid w:val="003D0FA3"/>
    <w:rsid w:val="003D3E80"/>
    <w:rsid w:val="003F6E93"/>
    <w:rsid w:val="00401828"/>
    <w:rsid w:val="00417D40"/>
    <w:rsid w:val="0042004C"/>
    <w:rsid w:val="00425396"/>
    <w:rsid w:val="00430558"/>
    <w:rsid w:val="004320DC"/>
    <w:rsid w:val="0044131A"/>
    <w:rsid w:val="0045454C"/>
    <w:rsid w:val="0047758A"/>
    <w:rsid w:val="00485CB7"/>
    <w:rsid w:val="004903A4"/>
    <w:rsid w:val="004972E5"/>
    <w:rsid w:val="004A1056"/>
    <w:rsid w:val="004C0584"/>
    <w:rsid w:val="004C4093"/>
    <w:rsid w:val="004C7055"/>
    <w:rsid w:val="004D198C"/>
    <w:rsid w:val="004D1C28"/>
    <w:rsid w:val="004E4389"/>
    <w:rsid w:val="004E6741"/>
    <w:rsid w:val="0050516B"/>
    <w:rsid w:val="00505AF3"/>
    <w:rsid w:val="00514D2C"/>
    <w:rsid w:val="00534257"/>
    <w:rsid w:val="00544951"/>
    <w:rsid w:val="00545A5A"/>
    <w:rsid w:val="00547256"/>
    <w:rsid w:val="00550056"/>
    <w:rsid w:val="00574212"/>
    <w:rsid w:val="005813F0"/>
    <w:rsid w:val="005863E2"/>
    <w:rsid w:val="00591AA0"/>
    <w:rsid w:val="005961F8"/>
    <w:rsid w:val="005A392F"/>
    <w:rsid w:val="005B69AE"/>
    <w:rsid w:val="005C3AF5"/>
    <w:rsid w:val="005C4C31"/>
    <w:rsid w:val="005E569B"/>
    <w:rsid w:val="005F1ACE"/>
    <w:rsid w:val="005F4BDD"/>
    <w:rsid w:val="00611ABC"/>
    <w:rsid w:val="00611B39"/>
    <w:rsid w:val="00634A2B"/>
    <w:rsid w:val="00635413"/>
    <w:rsid w:val="006363AC"/>
    <w:rsid w:val="00636454"/>
    <w:rsid w:val="00645F7F"/>
    <w:rsid w:val="006463B1"/>
    <w:rsid w:val="00651D7F"/>
    <w:rsid w:val="006538FC"/>
    <w:rsid w:val="00655995"/>
    <w:rsid w:val="00662B47"/>
    <w:rsid w:val="00665786"/>
    <w:rsid w:val="00675E5E"/>
    <w:rsid w:val="00695191"/>
    <w:rsid w:val="006A1CD1"/>
    <w:rsid w:val="006B5CD7"/>
    <w:rsid w:val="006B7C13"/>
    <w:rsid w:val="006C44F4"/>
    <w:rsid w:val="006F33D8"/>
    <w:rsid w:val="00714566"/>
    <w:rsid w:val="00717373"/>
    <w:rsid w:val="00724127"/>
    <w:rsid w:val="00731E5E"/>
    <w:rsid w:val="0073425E"/>
    <w:rsid w:val="0075141F"/>
    <w:rsid w:val="007526FF"/>
    <w:rsid w:val="00754B9C"/>
    <w:rsid w:val="00757829"/>
    <w:rsid w:val="00777A93"/>
    <w:rsid w:val="00781D98"/>
    <w:rsid w:val="007976F6"/>
    <w:rsid w:val="007A6E83"/>
    <w:rsid w:val="007B19D2"/>
    <w:rsid w:val="007B6961"/>
    <w:rsid w:val="007C22D7"/>
    <w:rsid w:val="007C5A89"/>
    <w:rsid w:val="007D0119"/>
    <w:rsid w:val="007F0556"/>
    <w:rsid w:val="007F10E9"/>
    <w:rsid w:val="007F1B5B"/>
    <w:rsid w:val="007F4921"/>
    <w:rsid w:val="00805239"/>
    <w:rsid w:val="00806A00"/>
    <w:rsid w:val="00814983"/>
    <w:rsid w:val="008156CF"/>
    <w:rsid w:val="0082146E"/>
    <w:rsid w:val="00822D3D"/>
    <w:rsid w:val="008300E0"/>
    <w:rsid w:val="0083211E"/>
    <w:rsid w:val="00841BE3"/>
    <w:rsid w:val="008430AC"/>
    <w:rsid w:val="00853129"/>
    <w:rsid w:val="0086356B"/>
    <w:rsid w:val="0088321C"/>
    <w:rsid w:val="00884E15"/>
    <w:rsid w:val="00890DA2"/>
    <w:rsid w:val="008A2247"/>
    <w:rsid w:val="008B2B2C"/>
    <w:rsid w:val="008B3AD7"/>
    <w:rsid w:val="008B6A2D"/>
    <w:rsid w:val="008C24AC"/>
    <w:rsid w:val="008D53DB"/>
    <w:rsid w:val="009138A8"/>
    <w:rsid w:val="00914EA6"/>
    <w:rsid w:val="00914F26"/>
    <w:rsid w:val="00931368"/>
    <w:rsid w:val="00947C0C"/>
    <w:rsid w:val="009573FB"/>
    <w:rsid w:val="00960C4C"/>
    <w:rsid w:val="0096144D"/>
    <w:rsid w:val="009670E1"/>
    <w:rsid w:val="009725A0"/>
    <w:rsid w:val="00993AD7"/>
    <w:rsid w:val="009A3E8A"/>
    <w:rsid w:val="009A4E36"/>
    <w:rsid w:val="009B2C46"/>
    <w:rsid w:val="009B43EA"/>
    <w:rsid w:val="009C53CA"/>
    <w:rsid w:val="009D075B"/>
    <w:rsid w:val="009E195F"/>
    <w:rsid w:val="009E4E88"/>
    <w:rsid w:val="009F7E7A"/>
    <w:rsid w:val="00A0513C"/>
    <w:rsid w:val="00A2609D"/>
    <w:rsid w:val="00A30082"/>
    <w:rsid w:val="00A42176"/>
    <w:rsid w:val="00A452A7"/>
    <w:rsid w:val="00A45983"/>
    <w:rsid w:val="00A52C34"/>
    <w:rsid w:val="00A61AD6"/>
    <w:rsid w:val="00A73EA3"/>
    <w:rsid w:val="00A827D1"/>
    <w:rsid w:val="00A86F79"/>
    <w:rsid w:val="00AA558D"/>
    <w:rsid w:val="00AA5F15"/>
    <w:rsid w:val="00AB00A4"/>
    <w:rsid w:val="00AC7062"/>
    <w:rsid w:val="00B054CA"/>
    <w:rsid w:val="00B250C1"/>
    <w:rsid w:val="00B25721"/>
    <w:rsid w:val="00B3752C"/>
    <w:rsid w:val="00B4194D"/>
    <w:rsid w:val="00B47DD7"/>
    <w:rsid w:val="00B54ED6"/>
    <w:rsid w:val="00B64F8B"/>
    <w:rsid w:val="00B85C81"/>
    <w:rsid w:val="00BA3ED0"/>
    <w:rsid w:val="00BB04D0"/>
    <w:rsid w:val="00BB3313"/>
    <w:rsid w:val="00BC7B78"/>
    <w:rsid w:val="00BD35A8"/>
    <w:rsid w:val="00BF5149"/>
    <w:rsid w:val="00BF72CE"/>
    <w:rsid w:val="00C10149"/>
    <w:rsid w:val="00C21F42"/>
    <w:rsid w:val="00C22BD6"/>
    <w:rsid w:val="00C24D42"/>
    <w:rsid w:val="00C53DCE"/>
    <w:rsid w:val="00C57ECD"/>
    <w:rsid w:val="00C63E7F"/>
    <w:rsid w:val="00C73DAC"/>
    <w:rsid w:val="00C808EF"/>
    <w:rsid w:val="00C875C6"/>
    <w:rsid w:val="00CA6F32"/>
    <w:rsid w:val="00CB37AB"/>
    <w:rsid w:val="00CB7ADA"/>
    <w:rsid w:val="00CC025E"/>
    <w:rsid w:val="00CC7D7F"/>
    <w:rsid w:val="00CF0BB0"/>
    <w:rsid w:val="00CF2D22"/>
    <w:rsid w:val="00CF510E"/>
    <w:rsid w:val="00CF7A4E"/>
    <w:rsid w:val="00D26387"/>
    <w:rsid w:val="00D27235"/>
    <w:rsid w:val="00D32197"/>
    <w:rsid w:val="00D65445"/>
    <w:rsid w:val="00D70DB6"/>
    <w:rsid w:val="00D73C07"/>
    <w:rsid w:val="00D77D61"/>
    <w:rsid w:val="00D822BA"/>
    <w:rsid w:val="00D84BE3"/>
    <w:rsid w:val="00D935F2"/>
    <w:rsid w:val="00DB0471"/>
    <w:rsid w:val="00DB69CE"/>
    <w:rsid w:val="00DE4EE7"/>
    <w:rsid w:val="00DF43B2"/>
    <w:rsid w:val="00E005CD"/>
    <w:rsid w:val="00E07E05"/>
    <w:rsid w:val="00E10591"/>
    <w:rsid w:val="00E425D8"/>
    <w:rsid w:val="00E55C76"/>
    <w:rsid w:val="00E55EEE"/>
    <w:rsid w:val="00E878FD"/>
    <w:rsid w:val="00EA5B54"/>
    <w:rsid w:val="00ED66B6"/>
    <w:rsid w:val="00EE1C2C"/>
    <w:rsid w:val="00EE4509"/>
    <w:rsid w:val="00EE48ED"/>
    <w:rsid w:val="00EF3A02"/>
    <w:rsid w:val="00F00769"/>
    <w:rsid w:val="00F0285A"/>
    <w:rsid w:val="00F04274"/>
    <w:rsid w:val="00F04C9E"/>
    <w:rsid w:val="00F06506"/>
    <w:rsid w:val="00F3003C"/>
    <w:rsid w:val="00F35CE0"/>
    <w:rsid w:val="00F4344B"/>
    <w:rsid w:val="00F46144"/>
    <w:rsid w:val="00F678D6"/>
    <w:rsid w:val="00F74989"/>
    <w:rsid w:val="00F80866"/>
    <w:rsid w:val="00FA6028"/>
    <w:rsid w:val="00FA744C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9162B"/>
  <w15:chartTrackingRefBased/>
  <w15:docId w15:val="{A86CC415-BD1E-4321-B9C5-20AAC5E7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CD7"/>
    <w:rPr>
      <w:color w:val="0563C1" w:themeColor="hyperlink"/>
      <w:u w:val="single"/>
    </w:rPr>
  </w:style>
  <w:style w:type="paragraph" w:customStyle="1" w:styleId="Default">
    <w:name w:val="Default"/>
    <w:rsid w:val="007C22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1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5E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8D"/>
  </w:style>
  <w:style w:type="paragraph" w:styleId="Footer">
    <w:name w:val="footer"/>
    <w:basedOn w:val="Normal"/>
    <w:link w:val="FooterChar"/>
    <w:uiPriority w:val="99"/>
    <w:unhideWhenUsed/>
    <w:rsid w:val="00AA55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8D"/>
  </w:style>
  <w:style w:type="paragraph" w:styleId="BalloonText">
    <w:name w:val="Balloon Text"/>
    <w:basedOn w:val="Normal"/>
    <w:link w:val="BalloonTextChar"/>
    <w:uiPriority w:val="99"/>
    <w:semiHidden/>
    <w:unhideWhenUsed/>
    <w:rsid w:val="0081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9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14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E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E1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D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C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7F49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1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B7C1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4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08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08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086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0866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09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9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9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32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8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2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20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8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03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4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61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9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4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911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3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3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4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36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1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41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9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6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3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6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2EAE-E3CD-45DD-9FCC-843ED0B8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7111</Words>
  <Characters>38401</Characters>
  <Application>Microsoft Office Word</Application>
  <DocSecurity>0</DocSecurity>
  <Lines>320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GFT Technologies</Company>
  <LinksUpToDate>false</LinksUpToDate>
  <CharactersWithSpaces>45422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Araujo Rodrigues, Thales</dc:creator>
  <cp:keywords/>
  <dc:description/>
  <cp:lastModifiedBy>de Araujo Rodrigues, Thales</cp:lastModifiedBy>
  <cp:revision>5</cp:revision>
  <dcterms:created xsi:type="dcterms:W3CDTF">2020-07-22T18:49:00Z</dcterms:created>
  <dcterms:modified xsi:type="dcterms:W3CDTF">2020-07-22T21:36:00Z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iteId">
    <vt:lpwstr>ea0c2907-38d2-4181-8750-b0b190b60443</vt:lpwstr>
  </property>
  <property fmtid="{D5CDD505-2E9C-101B-9397-08002B2CF9AE}" pid="4" name="MSIP_Label_40881dc9-f7f2-41de-a334-ceff3dc15b31_Owner">
    <vt:lpwstr>thiagoribas@bb.com.br</vt:lpwstr>
  </property>
  <property fmtid="{D5CDD505-2E9C-101B-9397-08002B2CF9AE}" pid="5" name="MSIP_Label_40881dc9-f7f2-41de-a334-ceff3dc15b31_SetDate">
    <vt:lpwstr>2020-06-24T19:14:33.1586116Z</vt:lpwstr>
  </property>
  <property fmtid="{D5CDD505-2E9C-101B-9397-08002B2CF9AE}" pid="6" name="MSIP_Label_40881dc9-f7f2-41de-a334-ceff3dc15b31_Name">
    <vt:lpwstr>#Interna</vt:lpwstr>
  </property>
  <property fmtid="{D5CDD505-2E9C-101B-9397-08002B2CF9AE}" pid="7" name="MSIP_Label_40881dc9-f7f2-41de-a334-ceff3dc15b31_Application">
    <vt:lpwstr>Microsoft Azure Information Protection</vt:lpwstr>
  </property>
  <property fmtid="{D5CDD505-2E9C-101B-9397-08002B2CF9AE}" pid="8" name="MSIP_Label_40881dc9-f7f2-41de-a334-ceff3dc15b31_ActionId">
    <vt:lpwstr>3bf9c6a3-58ed-4b21-98cc-cbe60463c568</vt:lpwstr>
  </property>
  <property fmtid="{D5CDD505-2E9C-101B-9397-08002B2CF9AE}" pid="9" name="MSIP_Label_40881dc9-f7f2-41de-a334-ceff3dc15b31_Extended_MSFT_Method">
    <vt:lpwstr>Automatic</vt:lpwstr>
  </property>
  <property fmtid="{D5CDD505-2E9C-101B-9397-08002B2CF9AE}" pid="10" name="Sensitivity">
    <vt:lpwstr>#Interna</vt:lpwstr>
  </property>
</Properties>
</file>